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7EBE" w14:textId="5310B03C" w:rsidR="00421309" w:rsidRDefault="00421309">
      <w:r>
        <w:t>Name:</w:t>
      </w:r>
      <w:r w:rsidR="003033C6">
        <w:t xml:space="preserve"> Ravi</w:t>
      </w:r>
    </w:p>
    <w:p w14:paraId="5D9A224F" w14:textId="0468DAEF" w:rsidR="00421309" w:rsidRDefault="00421309">
      <w:r>
        <w:t>Date:</w:t>
      </w:r>
      <w:r w:rsidR="003033C6">
        <w:t xml:space="preserve"> 8/</w:t>
      </w:r>
      <w:r w:rsidR="007805C0">
        <w:t>6</w:t>
      </w:r>
      <w:r w:rsidR="003033C6">
        <w:t>/2021</w:t>
      </w:r>
    </w:p>
    <w:p w14:paraId="098C22C0" w14:textId="77777777" w:rsidR="00421309" w:rsidRDefault="00421309"/>
    <w:p w14:paraId="2185D9E5" w14:textId="66B640B6" w:rsidR="00421309" w:rsidRDefault="00421309">
      <w:r>
        <w:t xml:space="preserve">Describe in a few sentences or bullet-point where the project is at. </w:t>
      </w:r>
    </w:p>
    <w:p w14:paraId="1D5063B9" w14:textId="5EA2E2C3" w:rsidR="00421309" w:rsidRDefault="00421309">
      <w:r>
        <w:t xml:space="preserve">Break it into </w:t>
      </w:r>
      <w:proofErr w:type="spellStart"/>
      <w:r>
        <w:t>i</w:t>
      </w:r>
      <w:proofErr w:type="spellEnd"/>
      <w:r>
        <w:t>) writing and ii) data work/analyses.</w:t>
      </w:r>
    </w:p>
    <w:p w14:paraId="70235BF8" w14:textId="1721A4BD" w:rsidR="00C45F97" w:rsidRDefault="00421309" w:rsidP="00421309">
      <w:r>
        <w:t>a) What has we accomplished so far?</w:t>
      </w:r>
    </w:p>
    <w:p w14:paraId="2AD7BD11" w14:textId="12C56237" w:rsidR="00421309" w:rsidRDefault="00421309" w:rsidP="00421309">
      <w:pPr>
        <w:ind w:left="720"/>
      </w:pPr>
      <w:proofErr w:type="spellStart"/>
      <w:r>
        <w:t>i</w:t>
      </w:r>
      <w:proofErr w:type="spellEnd"/>
      <w:r>
        <w:t>) writing</w:t>
      </w:r>
    </w:p>
    <w:p w14:paraId="39559160" w14:textId="603A88FB" w:rsidR="00421309" w:rsidRDefault="00421309" w:rsidP="00421309">
      <w:pPr>
        <w:ind w:left="720"/>
      </w:pPr>
      <w:r>
        <w:t>ii) data work/analyses</w:t>
      </w:r>
    </w:p>
    <w:p w14:paraId="2F30FF77" w14:textId="77777777" w:rsidR="00421309" w:rsidRDefault="00421309" w:rsidP="00421309"/>
    <w:p w14:paraId="1095D486" w14:textId="6B582284" w:rsidR="00421309" w:rsidRDefault="00421309" w:rsidP="00421309">
      <w:r>
        <w:t xml:space="preserve">b) For each category (writing/analyses), what needs to be done next? Is there anything holding things up? How have we tried to solve this issue? What options are left? </w:t>
      </w:r>
    </w:p>
    <w:p w14:paraId="7DD90EFC" w14:textId="2AF07B48" w:rsidR="00421309" w:rsidRDefault="00421309" w:rsidP="00421309">
      <w:pPr>
        <w:ind w:left="720"/>
      </w:pPr>
      <w:proofErr w:type="spellStart"/>
      <w:r>
        <w:t>i</w:t>
      </w:r>
      <w:proofErr w:type="spellEnd"/>
      <w:r>
        <w:t>) writing</w:t>
      </w:r>
    </w:p>
    <w:p w14:paraId="3DCFC218" w14:textId="1028F32A" w:rsidR="00421309" w:rsidRDefault="00421309" w:rsidP="00421309">
      <w:pPr>
        <w:ind w:left="720"/>
      </w:pPr>
      <w:r>
        <w:t>ii) data work/analyses</w:t>
      </w:r>
    </w:p>
    <w:p w14:paraId="43CD455C" w14:textId="0044D853" w:rsidR="00421309" w:rsidRDefault="00421309"/>
    <w:p w14:paraId="5A0A67CD" w14:textId="31266223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Writing </w:t>
      </w:r>
      <w:r w:rsidRPr="003033C6">
        <w:rPr>
          <w:b/>
          <w:bCs/>
        </w:rPr>
        <w:sym w:font="Wingdings" w:char="F0E0"/>
      </w:r>
      <w:r w:rsidRPr="003033C6">
        <w:rPr>
          <w:b/>
          <w:bCs/>
        </w:rPr>
        <w:t xml:space="preserve"> </w:t>
      </w:r>
    </w:p>
    <w:p w14:paraId="5C3D19A2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commentRangeStart w:id="0"/>
      <w:r w:rsidRPr="003033C6">
        <w:rPr>
          <w:b/>
          <w:bCs/>
        </w:rPr>
        <w:t xml:space="preserve">Finished second draft of Introduction, awaiting Calen’s feedback on new structure and information </w:t>
      </w:r>
      <w:commentRangeEnd w:id="0"/>
      <w:r w:rsidR="00A4774A">
        <w:rPr>
          <w:rStyle w:val="CommentReference"/>
        </w:rPr>
        <w:commentReference w:id="0"/>
      </w:r>
    </w:p>
    <w:p w14:paraId="2F0D46DA" w14:textId="77777777" w:rsidR="00DF1BA3" w:rsidRPr="003033C6" w:rsidRDefault="00DF1BA3" w:rsidP="00DF1BA3">
      <w:pPr>
        <w:pStyle w:val="ListParagraph"/>
        <w:numPr>
          <w:ilvl w:val="0"/>
          <w:numId w:val="1"/>
        </w:numPr>
        <w:rPr>
          <w:b/>
          <w:bCs/>
        </w:rPr>
      </w:pPr>
      <w:commentRangeStart w:id="1"/>
      <w:r w:rsidRPr="003033C6">
        <w:rPr>
          <w:b/>
          <w:bCs/>
        </w:rPr>
        <w:t>Feeling a bit stuck on the methods section, not exactly sure how to proceed</w:t>
      </w:r>
      <w:commentRangeEnd w:id="1"/>
      <w:r w:rsidR="00A4774A">
        <w:rPr>
          <w:rStyle w:val="CommentReference"/>
        </w:rPr>
        <w:commentReference w:id="1"/>
      </w:r>
    </w:p>
    <w:p w14:paraId="2B63DB5C" w14:textId="77777777" w:rsidR="00DF1BA3" w:rsidRPr="003033C6" w:rsidRDefault="00DF1BA3" w:rsidP="00DF1BA3">
      <w:pPr>
        <w:rPr>
          <w:b/>
          <w:bCs/>
        </w:rPr>
      </w:pPr>
      <w:r w:rsidRPr="003033C6">
        <w:rPr>
          <w:b/>
          <w:bCs/>
        </w:rPr>
        <w:t xml:space="preserve">Analysis </w:t>
      </w:r>
      <w:r w:rsidRPr="003033C6">
        <w:rPr>
          <w:b/>
          <w:bCs/>
        </w:rPr>
        <w:sym w:font="Wingdings" w:char="F0E0"/>
      </w:r>
    </w:p>
    <w:p w14:paraId="30E31ACF" w14:textId="610C7B42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 w:rsidRPr="003033C6">
        <w:rPr>
          <w:b/>
          <w:bCs/>
        </w:rPr>
        <w:t xml:space="preserve">Finished script for using LMP </w:t>
      </w:r>
      <w:r>
        <w:rPr>
          <w:b/>
          <w:bCs/>
        </w:rPr>
        <w:t>to determine</w:t>
      </w:r>
      <w:r w:rsidRPr="003033C6">
        <w:rPr>
          <w:b/>
          <w:bCs/>
        </w:rPr>
        <w:t xml:space="preserve"> gestational age, still have 2 that are being weird</w:t>
      </w:r>
      <w:ins w:id="2" w:author="Calen Patrick Ryan" w:date="2021-08-09T11:52:00Z">
        <w:r w:rsidR="00A4774A">
          <w:rPr>
            <w:b/>
            <w:bCs/>
          </w:rPr>
          <w:t xml:space="preserve"> </w:t>
        </w:r>
        <w:proofErr w:type="gramStart"/>
        <w:r w:rsidR="00A4774A">
          <w:rPr>
            <w:b/>
            <w:bCs/>
          </w:rPr>
          <w:t>Yes</w:t>
        </w:r>
        <w:proofErr w:type="gramEnd"/>
        <w:r w:rsidR="00A4774A">
          <w:rPr>
            <w:b/>
            <w:bCs/>
          </w:rPr>
          <w:t xml:space="preserve"> we knew this. We will exclude them.</w:t>
        </w:r>
      </w:ins>
    </w:p>
    <w:p w14:paraId="13884E7E" w14:textId="3531E897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Finished quick EDA (including new imputed GA code), used </w:t>
      </w:r>
      <w:proofErr w:type="spellStart"/>
      <w:r>
        <w:rPr>
          <w:b/>
          <w:bCs/>
        </w:rPr>
        <w:t>na_if</w:t>
      </w:r>
      <w:proofErr w:type="spellEnd"/>
      <w:r>
        <w:rPr>
          <w:b/>
          <w:bCs/>
        </w:rPr>
        <w:t xml:space="preserve"> to remove -8 from phenotypic values, still some measurement dates that were 30+ days after birth which seems weird</w:t>
      </w:r>
      <w:ins w:id="3" w:author="Calen Patrick Ryan" w:date="2021-08-09T11:52:00Z">
        <w:r w:rsidR="00A4774A">
          <w:rPr>
            <w:b/>
            <w:bCs/>
          </w:rPr>
          <w:t xml:space="preserve"> (There should only be 2, as per my email/slack with code)</w:t>
        </w:r>
      </w:ins>
    </w:p>
    <w:p w14:paraId="6F3802B3" w14:textId="47261C44" w:rsidR="00DF1BA3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figure out the precise model and potential visualizations</w:t>
      </w:r>
      <w:ins w:id="4" w:author="Calen Patrick Ryan" w:date="2021-08-09T11:52:00Z">
        <w:r w:rsidR="00A4774A">
          <w:rPr>
            <w:b/>
            <w:bCs/>
          </w:rPr>
          <w:t xml:space="preserve"> (Yes – take notes </w:t>
        </w:r>
      </w:ins>
      <w:ins w:id="5" w:author="Calen Patrick Ryan" w:date="2021-08-09T11:53:00Z">
        <w:r w:rsidR="00A4774A">
          <w:rPr>
            <w:b/>
            <w:bCs/>
          </w:rPr>
          <w:t>on our call about this)</w:t>
        </w:r>
      </w:ins>
    </w:p>
    <w:p w14:paraId="52CC7F71" w14:textId="13EA955D" w:rsidR="00DF1BA3" w:rsidRPr="003033C6" w:rsidRDefault="00DF1BA3" w:rsidP="00DF1B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Need to also take residuals from models that take phenotypic data</w:t>
      </w:r>
      <w:ins w:id="6" w:author="Calen Patrick Ryan" w:date="2021-08-09T11:53:00Z">
        <w:r w:rsidR="00A4774A">
          <w:rPr>
            <w:b/>
            <w:bCs/>
          </w:rPr>
          <w:t xml:space="preserve"> (We think so yeah. </w:t>
        </w:r>
      </w:ins>
      <w:ins w:id="7" w:author="Calen Patrick Ryan" w:date="2021-08-09T11:55:00Z">
        <w:r w:rsidR="009D2852">
          <w:rPr>
            <w:b/>
            <w:bCs/>
          </w:rPr>
          <w:t>Read this chapter</w:t>
        </w:r>
      </w:ins>
      <w:ins w:id="8" w:author="Calen Patrick Ryan" w:date="2021-08-09T11:56:00Z">
        <w:r w:rsidR="009D2852">
          <w:rPr>
            <w:b/>
            <w:bCs/>
          </w:rPr>
          <w:t xml:space="preserve"> (</w:t>
        </w:r>
        <w:r w:rsidR="009D2852" w:rsidRPr="009D2852">
          <w:rPr>
            <w:b/>
            <w:bCs/>
          </w:rPr>
          <w:t>https://r4ds.had.co.nz/model-building.html</w:t>
        </w:r>
        <w:r w:rsidR="009D2852">
          <w:rPr>
            <w:b/>
            <w:bCs/>
          </w:rPr>
          <w:t>)</w:t>
        </w:r>
      </w:ins>
      <w:ins w:id="9" w:author="Calen Patrick Ryan" w:date="2021-08-09T11:55:00Z">
        <w:r w:rsidR="009D2852">
          <w:rPr>
            <w:b/>
            <w:bCs/>
          </w:rPr>
          <w:t xml:space="preserve"> to get a better sense about what this means and how to do it (I can help too). If you need or want</w:t>
        </w:r>
      </w:ins>
      <w:ins w:id="10" w:author="Calen Patrick Ryan" w:date="2021-08-09T11:56:00Z">
        <w:r w:rsidR="009D2852">
          <w:rPr>
            <w:b/>
            <w:bCs/>
          </w:rPr>
          <w:t xml:space="preserve"> to, read the chapters 22 and 23 too (they’re not long). </w:t>
        </w:r>
      </w:ins>
    </w:p>
    <w:p w14:paraId="6C2B9C26" w14:textId="0A41F9FB" w:rsidR="00DF1BA3" w:rsidRDefault="00DF1BA3" w:rsidP="00DF1BA3">
      <w:pPr>
        <w:tabs>
          <w:tab w:val="left" w:pos="2235"/>
        </w:tabs>
      </w:pPr>
    </w:p>
    <w:p w14:paraId="1197FA83" w14:textId="77777777" w:rsidR="00DF1BA3" w:rsidRDefault="00DF1BA3"/>
    <w:p w14:paraId="7B1D514B" w14:textId="13788521" w:rsidR="00421309" w:rsidRDefault="00421309">
      <w:r>
        <w:t>Outline the predictors and outcomes we’re thinking through for the models we will build. Try to rationalize what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59"/>
        <w:gridCol w:w="5801"/>
      </w:tblGrid>
      <w:tr w:rsidR="00421309" w14:paraId="38B018BB" w14:textId="77777777" w:rsidTr="00DF1BA3">
        <w:tc>
          <w:tcPr>
            <w:tcW w:w="1790" w:type="dxa"/>
          </w:tcPr>
          <w:p w14:paraId="6905EE7D" w14:textId="5C24A903" w:rsidR="00421309" w:rsidRDefault="00421309">
            <w:r>
              <w:t>Variable</w:t>
            </w:r>
          </w:p>
        </w:tc>
        <w:tc>
          <w:tcPr>
            <w:tcW w:w="1759" w:type="dxa"/>
          </w:tcPr>
          <w:p w14:paraId="239B24E0" w14:textId="25D478E5" w:rsidR="00421309" w:rsidRDefault="00421309">
            <w:r>
              <w:t>Type</w:t>
            </w:r>
          </w:p>
        </w:tc>
        <w:tc>
          <w:tcPr>
            <w:tcW w:w="5801" w:type="dxa"/>
          </w:tcPr>
          <w:p w14:paraId="11E27BB2" w14:textId="1DE1AC81" w:rsidR="00421309" w:rsidRDefault="00421309">
            <w:r>
              <w:t>Reason</w:t>
            </w:r>
          </w:p>
        </w:tc>
      </w:tr>
      <w:tr w:rsidR="00421309" w14:paraId="6513D651" w14:textId="77777777" w:rsidTr="00DF1BA3">
        <w:tc>
          <w:tcPr>
            <w:tcW w:w="1790" w:type="dxa"/>
          </w:tcPr>
          <w:p w14:paraId="56B19932" w14:textId="618437E9" w:rsidR="00421309" w:rsidRDefault="00DF1BA3">
            <w:r>
              <w:t xml:space="preserve">Mom’s </w:t>
            </w:r>
            <w:r w:rsidR="00421309">
              <w:t>BMI</w:t>
            </w:r>
          </w:p>
        </w:tc>
        <w:tc>
          <w:tcPr>
            <w:tcW w:w="1759" w:type="dxa"/>
          </w:tcPr>
          <w:p w14:paraId="764EF624" w14:textId="18A3EC26" w:rsidR="00421309" w:rsidRDefault="00421309">
            <w:r>
              <w:t xml:space="preserve">Predictor </w:t>
            </w:r>
          </w:p>
        </w:tc>
        <w:tc>
          <w:tcPr>
            <w:tcW w:w="5801" w:type="dxa"/>
          </w:tcPr>
          <w:p w14:paraId="4E45C142" w14:textId="26E18247" w:rsidR="00421309" w:rsidRDefault="00421309">
            <w:r>
              <w:t xml:space="preserve">BMI may affect our measure of </w:t>
            </w:r>
            <w:r w:rsidR="00DF1BA3">
              <w:t xml:space="preserve">maternal </w:t>
            </w:r>
            <w:proofErr w:type="spellStart"/>
            <w:r>
              <w:t>DNAmAge</w:t>
            </w:r>
            <w:proofErr w:type="spellEnd"/>
            <w:r>
              <w:t xml:space="preserve"> in adulthood </w:t>
            </w:r>
          </w:p>
        </w:tc>
      </w:tr>
      <w:tr w:rsidR="00421309" w14:paraId="6F81902F" w14:textId="77777777" w:rsidTr="00DF1BA3">
        <w:tc>
          <w:tcPr>
            <w:tcW w:w="1790" w:type="dxa"/>
          </w:tcPr>
          <w:p w14:paraId="4511DD5B" w14:textId="7677C5A1" w:rsidR="00421309" w:rsidRDefault="00DF1BA3">
            <w:r>
              <w:t>SES?</w:t>
            </w:r>
          </w:p>
        </w:tc>
        <w:tc>
          <w:tcPr>
            <w:tcW w:w="1759" w:type="dxa"/>
          </w:tcPr>
          <w:p w14:paraId="5965D688" w14:textId="2A97C40C" w:rsidR="00421309" w:rsidRDefault="00DF1BA3">
            <w:r>
              <w:t>Predictor</w:t>
            </w:r>
          </w:p>
        </w:tc>
        <w:tc>
          <w:tcPr>
            <w:tcW w:w="5801" w:type="dxa"/>
          </w:tcPr>
          <w:p w14:paraId="32E3FD84" w14:textId="1D05BC85" w:rsidR="00421309" w:rsidRDefault="00DF1BA3">
            <w:r>
              <w:t>SES should be something we control for here, (could) affect our measures of the phenotypic variables</w:t>
            </w:r>
          </w:p>
        </w:tc>
      </w:tr>
      <w:tr w:rsidR="00421309" w14:paraId="4897B1C7" w14:textId="77777777" w:rsidTr="00DF1BA3">
        <w:tc>
          <w:tcPr>
            <w:tcW w:w="1790" w:type="dxa"/>
          </w:tcPr>
          <w:p w14:paraId="5885561B" w14:textId="1080398D" w:rsidR="00421309" w:rsidRDefault="00DF1BA3">
            <w:r>
              <w:t>Epigenetic Age of Mom</w:t>
            </w:r>
          </w:p>
        </w:tc>
        <w:tc>
          <w:tcPr>
            <w:tcW w:w="1759" w:type="dxa"/>
          </w:tcPr>
          <w:p w14:paraId="0E452D8B" w14:textId="2E303148" w:rsidR="00421309" w:rsidRDefault="00DF1BA3">
            <w:r>
              <w:t>Predictor</w:t>
            </w:r>
          </w:p>
        </w:tc>
        <w:tc>
          <w:tcPr>
            <w:tcW w:w="5801" w:type="dxa"/>
          </w:tcPr>
          <w:p w14:paraId="5CD08077" w14:textId="77777777" w:rsidR="00421309" w:rsidRDefault="00DF1BA3">
            <w:r>
              <w:t>Well, this is the main predictor</w:t>
            </w:r>
          </w:p>
          <w:p w14:paraId="0EF0D7E9" w14:textId="06754B25" w:rsidR="00DF1BA3" w:rsidRDefault="00DF1BA3"/>
        </w:tc>
      </w:tr>
      <w:tr w:rsidR="00421309" w14:paraId="017E57B8" w14:textId="77777777" w:rsidTr="00DF1BA3">
        <w:tc>
          <w:tcPr>
            <w:tcW w:w="1790" w:type="dxa"/>
          </w:tcPr>
          <w:p w14:paraId="7E8BF89B" w14:textId="068D0C0D" w:rsidR="00421309" w:rsidRDefault="00DF1BA3">
            <w:r>
              <w:t>Gestational Age</w:t>
            </w:r>
          </w:p>
        </w:tc>
        <w:tc>
          <w:tcPr>
            <w:tcW w:w="1759" w:type="dxa"/>
          </w:tcPr>
          <w:p w14:paraId="5ACD3FED" w14:textId="7F682FB3" w:rsidR="00421309" w:rsidRDefault="00DF1BA3">
            <w:r>
              <w:t>Predictor</w:t>
            </w:r>
          </w:p>
        </w:tc>
        <w:tc>
          <w:tcPr>
            <w:tcW w:w="5801" w:type="dxa"/>
          </w:tcPr>
          <w:p w14:paraId="0F1A5D6A" w14:textId="5D03C741" w:rsidR="00DF1BA3" w:rsidRDefault="00DF1BA3">
            <w:r>
              <w:t>We need to control for this because there may be a difference between a baby born at 30 weeks vs. 40 weeks</w:t>
            </w:r>
          </w:p>
        </w:tc>
      </w:tr>
      <w:tr w:rsidR="00421309" w14:paraId="2CFD6FDB" w14:textId="77777777" w:rsidTr="00DF1BA3">
        <w:tc>
          <w:tcPr>
            <w:tcW w:w="1790" w:type="dxa"/>
          </w:tcPr>
          <w:p w14:paraId="66F7E7C3" w14:textId="58352516" w:rsidR="00421309" w:rsidRDefault="00DF1BA3">
            <w:r>
              <w:t>Post Gest Age</w:t>
            </w:r>
          </w:p>
        </w:tc>
        <w:tc>
          <w:tcPr>
            <w:tcW w:w="1759" w:type="dxa"/>
          </w:tcPr>
          <w:p w14:paraId="4F830D57" w14:textId="3579BFB1" w:rsidR="00421309" w:rsidRDefault="00DF1BA3">
            <w:r>
              <w:t>Predictor</w:t>
            </w:r>
          </w:p>
        </w:tc>
        <w:tc>
          <w:tcPr>
            <w:tcW w:w="5801" w:type="dxa"/>
          </w:tcPr>
          <w:p w14:paraId="71A39E51" w14:textId="1C3972D4" w:rsidR="00DF1BA3" w:rsidRDefault="00DF1BA3">
            <w:r>
              <w:t>Again, we need to control for this because there may be a difference between a baby measured at 5 days old vs. 25 days old</w:t>
            </w:r>
          </w:p>
        </w:tc>
      </w:tr>
      <w:tr w:rsidR="00DF1BA3" w14:paraId="78FABB36" w14:textId="77777777" w:rsidTr="00DF1BA3">
        <w:tc>
          <w:tcPr>
            <w:tcW w:w="1790" w:type="dxa"/>
          </w:tcPr>
          <w:p w14:paraId="1D269D01" w14:textId="006A4071" w:rsidR="00DF1BA3" w:rsidRDefault="00DF1BA3">
            <w:r>
              <w:t>Relative Measurement of Mom’s Epi Age</w:t>
            </w:r>
          </w:p>
        </w:tc>
        <w:tc>
          <w:tcPr>
            <w:tcW w:w="1759" w:type="dxa"/>
          </w:tcPr>
          <w:p w14:paraId="6D61F305" w14:textId="082242B3" w:rsidR="00DF1BA3" w:rsidRDefault="00DF1BA3">
            <w:r>
              <w:t>Predictor</w:t>
            </w:r>
          </w:p>
        </w:tc>
        <w:tc>
          <w:tcPr>
            <w:tcW w:w="5801" w:type="dxa"/>
          </w:tcPr>
          <w:p w14:paraId="61B507D7" w14:textId="625F41B2" w:rsidR="00DF1BA3" w:rsidRDefault="00DF1BA3">
            <w:r>
              <w:t>Not sure about this, but what if a mom’s epigenetic age was measured at a different relative time point to the pregnancy compared to another mom? Wouldn’t this also need to be controlled for?</w:t>
            </w:r>
          </w:p>
        </w:tc>
      </w:tr>
      <w:tr w:rsidR="00DF1BA3" w14:paraId="5D772601" w14:textId="77777777" w:rsidTr="00DF1BA3">
        <w:tc>
          <w:tcPr>
            <w:tcW w:w="1790" w:type="dxa"/>
          </w:tcPr>
          <w:p w14:paraId="53B4831F" w14:textId="197A1219" w:rsidR="00DF1BA3" w:rsidRDefault="00DF1BA3">
            <w:r>
              <w:t>Any Phenotypic Variables (Birthweight, Measured Length, Measured Weight, Arm circumference, Head circumference, Abdominal circumference, Total Skin fold thickness)</w:t>
            </w:r>
          </w:p>
        </w:tc>
        <w:tc>
          <w:tcPr>
            <w:tcW w:w="1759" w:type="dxa"/>
          </w:tcPr>
          <w:p w14:paraId="4F172FA7" w14:textId="62E71C1C" w:rsidR="00DF1BA3" w:rsidRDefault="00DF1BA3">
            <w:r>
              <w:t>Outcomes</w:t>
            </w:r>
          </w:p>
        </w:tc>
        <w:tc>
          <w:tcPr>
            <w:tcW w:w="5801" w:type="dxa"/>
          </w:tcPr>
          <w:p w14:paraId="478BE904" w14:textId="43DD5234" w:rsidR="00DF1BA3" w:rsidRDefault="00DF1BA3">
            <w:r>
              <w:t>These are what we are using for outcomes</w:t>
            </w:r>
          </w:p>
        </w:tc>
      </w:tr>
    </w:tbl>
    <w:p w14:paraId="40CCB9F7" w14:textId="090703BD" w:rsidR="00CA5441" w:rsidRDefault="00CA5441"/>
    <w:p w14:paraId="6D271651" w14:textId="5A540F85" w:rsidR="00CA5441" w:rsidRDefault="00CA5441">
      <w:r>
        <w:lastRenderedPageBreak/>
        <w:t>Any other thoughts, comments, ideas?</w:t>
      </w:r>
    </w:p>
    <w:p w14:paraId="65E43755" w14:textId="2970BD85" w:rsidR="00CA5441" w:rsidRDefault="00DF1BA3">
      <w:pPr>
        <w:rPr>
          <w:ins w:id="11" w:author="Calen Patrick Ryan" w:date="2021-08-09T11:57:00Z"/>
          <w:b/>
          <w:bCs/>
        </w:rPr>
      </w:pPr>
      <w:r>
        <w:rPr>
          <w:b/>
          <w:bCs/>
        </w:rPr>
        <w:t xml:space="preserve">Biggest thing I’m worried about here are the visualizations, there was a paper you had showed me during our last 1 on 1 call </w:t>
      </w:r>
      <w:r w:rsidRPr="00DF1BA3">
        <w:rPr>
          <w:b/>
          <w:bCs/>
        </w:rPr>
        <w:sym w:font="Wingdings" w:char="F0E0"/>
      </w:r>
      <w:r>
        <w:rPr>
          <w:b/>
          <w:bCs/>
        </w:rPr>
        <w:t xml:space="preserve"> we can discuss that again</w:t>
      </w:r>
    </w:p>
    <w:p w14:paraId="7D1A36A8" w14:textId="075909B7" w:rsidR="009D2852" w:rsidRPr="00DF1BA3" w:rsidRDefault="009D2852">
      <w:pPr>
        <w:rPr>
          <w:b/>
          <w:bCs/>
        </w:rPr>
      </w:pPr>
      <w:proofErr w:type="gramStart"/>
      <w:ins w:id="12" w:author="Calen Patrick Ryan" w:date="2021-08-09T11:57:00Z">
        <w:r>
          <w:rPr>
            <w:b/>
            <w:bCs/>
          </w:rPr>
          <w:t>Yeah</w:t>
        </w:r>
        <w:proofErr w:type="gramEnd"/>
        <w:r>
          <w:rPr>
            <w:b/>
            <w:bCs/>
          </w:rPr>
          <w:t xml:space="preserve"> don’t worry about that too much. We could have a series of scatter plots with a line going through and the equation. </w:t>
        </w:r>
      </w:ins>
      <w:ins w:id="13" w:author="Calen Patrick Ryan" w:date="2021-08-09T11:58:00Z">
        <w:r>
          <w:rPr>
            <w:b/>
            <w:bCs/>
          </w:rPr>
          <w:t xml:space="preserve">What you end up wanting to do is put the dense and boring (usually) information in tables, and the exciting and main message information in the figures. </w:t>
        </w:r>
      </w:ins>
    </w:p>
    <w:sectPr w:rsidR="009D2852" w:rsidRPr="00DF1BA3" w:rsidSect="0041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len Patrick Ryan" w:date="2021-08-09T11:49:00Z" w:initials="CPR">
    <w:p w14:paraId="6690380A" w14:textId="163A5CEB" w:rsidR="00A4774A" w:rsidRDefault="00A4774A">
      <w:pPr>
        <w:pStyle w:val="CommentText"/>
      </w:pPr>
      <w:r>
        <w:rPr>
          <w:rStyle w:val="CommentReference"/>
        </w:rPr>
        <w:annotationRef/>
      </w:r>
      <w:r>
        <w:t>Comments provided. Work on that a bit.</w:t>
      </w:r>
    </w:p>
  </w:comment>
  <w:comment w:id="1" w:author="Calen Patrick Ryan" w:date="2021-08-09T11:49:00Z" w:initials="CPR">
    <w:p w14:paraId="746827C1" w14:textId="77777777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t xml:space="preserve">To that end, use methods sections from our other papers as reference. Specifically, refer to the paper of Chris’s in press that I sent you. Then also refer to these for more general structure: </w:t>
      </w:r>
      <w:r>
        <w:br/>
      </w:r>
      <w:r>
        <w:br/>
      </w:r>
      <w:r w:rsidRPr="00A4774A">
        <w:rPr>
          <w:rFonts w:ascii="Times New Roman" w:eastAsia="Times New Roman" w:hAnsi="Times New Roman" w:cs="Times New Roman"/>
        </w:rPr>
        <w:t xml:space="preserve">McDade, T. W., Ryan, C. P., Jones, M. J., Hoke, M. K., Borja, J., Miller, G. E., … </w:t>
      </w:r>
      <w:proofErr w:type="spellStart"/>
      <w:r w:rsidRPr="00A4774A">
        <w:rPr>
          <w:rFonts w:ascii="Times New Roman" w:eastAsia="Times New Roman" w:hAnsi="Times New Roman" w:cs="Times New Roman"/>
        </w:rPr>
        <w:t>Kobor</w:t>
      </w:r>
      <w:proofErr w:type="spellEnd"/>
      <w:r w:rsidRPr="00A4774A">
        <w:rPr>
          <w:rFonts w:ascii="Times New Roman" w:eastAsia="Times New Roman" w:hAnsi="Times New Roman" w:cs="Times New Roman"/>
        </w:rPr>
        <w:t xml:space="preserve">, M. S. (2019). Genome-wide analysis of DNA methylation in relation to socioeconomic status during development and early adulthood. </w:t>
      </w:r>
      <w:r w:rsidRPr="00A4774A">
        <w:rPr>
          <w:rFonts w:ascii="Times New Roman" w:eastAsia="Times New Roman" w:hAnsi="Times New Roman" w:cs="Times New Roman"/>
          <w:i/>
          <w:iCs/>
        </w:rPr>
        <w:t>American Journal of Physical Anthropology</w:t>
      </w:r>
      <w:r w:rsidRPr="00A4774A">
        <w:rPr>
          <w:rFonts w:ascii="Times New Roman" w:eastAsia="Times New Roman" w:hAnsi="Times New Roman" w:cs="Times New Roman"/>
        </w:rPr>
        <w:t xml:space="preserve">, </w:t>
      </w:r>
      <w:r w:rsidRPr="00A4774A">
        <w:rPr>
          <w:rFonts w:ascii="Times New Roman" w:eastAsia="Times New Roman" w:hAnsi="Times New Roman" w:cs="Times New Roman"/>
          <w:i/>
          <w:iCs/>
        </w:rPr>
        <w:t>169</w:t>
      </w:r>
      <w:r w:rsidRPr="00A4774A">
        <w:rPr>
          <w:rFonts w:ascii="Times New Roman" w:eastAsia="Times New Roman" w:hAnsi="Times New Roman" w:cs="Times New Roman"/>
        </w:rPr>
        <w:t xml:space="preserve">(1), 3–11. </w:t>
      </w:r>
      <w:hyperlink r:id="rId1" w:history="1">
        <w:r w:rsidRPr="00A4774A">
          <w:rPr>
            <w:rFonts w:ascii="Times New Roman" w:eastAsia="Times New Roman" w:hAnsi="Times New Roman" w:cs="Times New Roman"/>
            <w:color w:val="0000FF"/>
            <w:u w:val="single"/>
          </w:rPr>
          <w:t>https://doi.org/10.1002/ajpa.23800</w:t>
        </w:r>
      </w:hyperlink>
    </w:p>
    <w:p w14:paraId="492898C7" w14:textId="5ACA1EBB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</w:p>
    <w:p w14:paraId="3579DFDD" w14:textId="77777777" w:rsidR="00A4774A" w:rsidRPr="00A4774A" w:rsidRDefault="00A4774A" w:rsidP="00A4774A">
      <w:pPr>
        <w:spacing w:after="0" w:line="480" w:lineRule="auto"/>
        <w:ind w:hanging="480"/>
        <w:rPr>
          <w:rFonts w:ascii="Times New Roman" w:eastAsia="Times New Roman" w:hAnsi="Times New Roman" w:cs="Times New Roman"/>
        </w:rPr>
      </w:pPr>
      <w:r w:rsidRPr="00A4774A">
        <w:rPr>
          <w:rFonts w:ascii="Times New Roman" w:eastAsia="Times New Roman" w:hAnsi="Times New Roman" w:cs="Times New Roman"/>
        </w:rPr>
        <w:t xml:space="preserve">Ryan, C. P., Hayes, M. G., Lee, N. R., McDade, T. W., Jones, M. J., </w:t>
      </w:r>
      <w:proofErr w:type="spellStart"/>
      <w:r w:rsidRPr="00A4774A">
        <w:rPr>
          <w:rFonts w:ascii="Times New Roman" w:eastAsia="Times New Roman" w:hAnsi="Times New Roman" w:cs="Times New Roman"/>
        </w:rPr>
        <w:t>Kobor</w:t>
      </w:r>
      <w:proofErr w:type="spellEnd"/>
      <w:r w:rsidRPr="00A4774A">
        <w:rPr>
          <w:rFonts w:ascii="Times New Roman" w:eastAsia="Times New Roman" w:hAnsi="Times New Roman" w:cs="Times New Roman"/>
        </w:rPr>
        <w:t xml:space="preserve">, M. S., … Eisenberg, D. T. A. (2018). Reproduction predicts shorter telomeres and epigenetic age acceleration among young adult women. </w:t>
      </w:r>
      <w:r w:rsidRPr="00A4774A">
        <w:rPr>
          <w:rFonts w:ascii="Times New Roman" w:eastAsia="Times New Roman" w:hAnsi="Times New Roman" w:cs="Times New Roman"/>
          <w:i/>
          <w:iCs/>
        </w:rPr>
        <w:t>Scientific Reports</w:t>
      </w:r>
      <w:r w:rsidRPr="00A4774A">
        <w:rPr>
          <w:rFonts w:ascii="Times New Roman" w:eastAsia="Times New Roman" w:hAnsi="Times New Roman" w:cs="Times New Roman"/>
        </w:rPr>
        <w:t xml:space="preserve">, </w:t>
      </w:r>
      <w:r w:rsidRPr="00A4774A">
        <w:rPr>
          <w:rFonts w:ascii="Times New Roman" w:eastAsia="Times New Roman" w:hAnsi="Times New Roman" w:cs="Times New Roman"/>
          <w:i/>
          <w:iCs/>
        </w:rPr>
        <w:t>8</w:t>
      </w:r>
      <w:r w:rsidRPr="00A4774A">
        <w:rPr>
          <w:rFonts w:ascii="Times New Roman" w:eastAsia="Times New Roman" w:hAnsi="Times New Roman" w:cs="Times New Roman"/>
        </w:rPr>
        <w:t xml:space="preserve">(1), 11100. </w:t>
      </w:r>
      <w:hyperlink r:id="rId2" w:history="1">
        <w:r w:rsidRPr="00A4774A">
          <w:rPr>
            <w:rFonts w:ascii="Times New Roman" w:eastAsia="Times New Roman" w:hAnsi="Times New Roman" w:cs="Times New Roman"/>
            <w:color w:val="0000FF"/>
            <w:u w:val="single"/>
          </w:rPr>
          <w:t>https://doi.org/10.1038/s41598-018-29486-4</w:t>
        </w:r>
      </w:hyperlink>
    </w:p>
    <w:p w14:paraId="580B4F0E" w14:textId="1F8DE566" w:rsidR="00A4774A" w:rsidRDefault="00A4774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90380A" w15:done="0"/>
  <w15:commentEx w15:paraId="580B4F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B94C3" w16cex:dateUtc="2021-08-09T17:49:00Z"/>
  <w16cex:commentExtensible w16cex:durableId="24BB94D6" w16cex:dateUtc="2021-08-09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90380A" w16cid:durableId="24BB94C3"/>
  <w16cid:commentId w16cid:paraId="580B4F0E" w16cid:durableId="24BB9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895"/>
    <w:multiLevelType w:val="hybridMultilevel"/>
    <w:tmpl w:val="0C9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9C2"/>
    <w:multiLevelType w:val="hybridMultilevel"/>
    <w:tmpl w:val="9CD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len Patrick Ryan">
    <w15:presenceInfo w15:providerId="AD" w15:userId="S::cpr183@ads.northwestern.edu::9657553f-4ee3-473a-8af3-3bcdebfc2e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09"/>
    <w:rsid w:val="002E27F6"/>
    <w:rsid w:val="003033C6"/>
    <w:rsid w:val="00411E12"/>
    <w:rsid w:val="00421309"/>
    <w:rsid w:val="00421330"/>
    <w:rsid w:val="006112A0"/>
    <w:rsid w:val="007805C0"/>
    <w:rsid w:val="008744ED"/>
    <w:rsid w:val="00995EBD"/>
    <w:rsid w:val="009D2852"/>
    <w:rsid w:val="00A4774A"/>
    <w:rsid w:val="00A87DE6"/>
    <w:rsid w:val="00CA5441"/>
    <w:rsid w:val="00CB386F"/>
    <w:rsid w:val="00DF1BA3"/>
    <w:rsid w:val="00E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4F1"/>
  <w15:chartTrackingRefBased/>
  <w15:docId w15:val="{06885BF5-F4F9-2A42-AED3-C6C974DB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E6"/>
    <w:pPr>
      <w:spacing w:after="20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  <w:style w:type="table" w:styleId="TableGrid">
    <w:name w:val="Table Grid"/>
    <w:basedOn w:val="TableNormal"/>
    <w:uiPriority w:val="39"/>
    <w:rsid w:val="0042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3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7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74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74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4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47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38/s41598-018-29486-4" TargetMode="External"/><Relationship Id="rId1" Type="http://schemas.openxmlformats.org/officeDocument/2006/relationships/hyperlink" Target="https://doi.org/10.1002/ajpa.2380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Calen Patrick Ryan</cp:lastModifiedBy>
  <cp:revision>3</cp:revision>
  <dcterms:created xsi:type="dcterms:W3CDTF">2021-08-09T17:49:00Z</dcterms:created>
  <dcterms:modified xsi:type="dcterms:W3CDTF">2021-08-09T17:58:00Z</dcterms:modified>
</cp:coreProperties>
</file>