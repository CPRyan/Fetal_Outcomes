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03FD" w14:textId="7EAD970D" w:rsidR="00C40447" w:rsidRDefault="007B6481" w:rsidP="007B6481">
      <w:pPr>
        <w:rPr>
          <w:ins w:id="0" w:author="Christopher W Kuzawa" w:date="2021-09-02T10:40:00Z"/>
        </w:rPr>
      </w:pPr>
      <w:commentRangeStart w:id="1"/>
      <w:del w:id="2" w:author="Christopher W Kuzawa" w:date="2021-09-02T10:35:00Z">
        <w:r w:rsidDel="005E398E">
          <w:delText xml:space="preserve">Developmental milestones </w:delText>
        </w:r>
        <w:commentRangeEnd w:id="1"/>
        <w:r w:rsidR="00226F1C" w:rsidDel="005E398E">
          <w:rPr>
            <w:rStyle w:val="CommentReference"/>
          </w:rPr>
          <w:commentReference w:id="1"/>
        </w:r>
        <w:r w:rsidDel="005E398E">
          <w:delText xml:space="preserve">in early life </w:delText>
        </w:r>
      </w:del>
      <w:ins w:id="3" w:author="Christopher W Kuzawa" w:date="2021-09-02T10:35:00Z">
        <w:r w:rsidR="005E398E">
          <w:t xml:space="preserve">Birth outcomes like birth weight, length and gestational timing </w:t>
        </w:r>
      </w:ins>
      <w:r>
        <w:t xml:space="preserve">are </w:t>
      </w:r>
      <w:ins w:id="4" w:author="Christopher W Kuzawa" w:date="2021-09-02T10:35:00Z">
        <w:r w:rsidR="005E398E">
          <w:t xml:space="preserve">strong predictors of </w:t>
        </w:r>
      </w:ins>
      <w:del w:id="5" w:author="Christopher W Kuzawa" w:date="2021-09-02T10:35:00Z">
        <w:r w:rsidDel="005E398E">
          <w:delText xml:space="preserve">associated with </w:delText>
        </w:r>
      </w:del>
      <w:r>
        <w:t>both short- and long-term health</w:t>
      </w:r>
      <w:del w:id="6" w:author="Christopher W Kuzawa" w:date="2021-09-02T10:35:00Z">
        <w:r w:rsidDel="005E398E">
          <w:delText xml:space="preserve"> consequences</w:delText>
        </w:r>
      </w:del>
      <w:r>
        <w:t xml:space="preserve">. </w:t>
      </w:r>
      <w:del w:id="7" w:author="Christopher W Kuzawa" w:date="2021-09-02T10:36:00Z">
        <w:r w:rsidDel="005E398E">
          <w:delText xml:space="preserve">More specifically, fetal nutrition and growth and measures of birth outcomes like weight and length at birth have been shown to have broad implications for health. </w:delText>
        </w:r>
      </w:del>
      <w:del w:id="8" w:author="Christopher W Kuzawa" w:date="2021-09-02T10:37:00Z">
        <w:r w:rsidDel="005E398E">
          <w:delText xml:space="preserve">Decreased gestational age at birth is associated with short-term </w:delText>
        </w:r>
      </w:del>
      <w:del w:id="9" w:author="Christopher W Kuzawa" w:date="2021-09-02T10:36:00Z">
        <w:r w:rsidRPr="005E398E" w:rsidDel="005E398E">
          <w:rPr>
            <w:highlight w:val="yellow"/>
            <w:rPrChange w:id="10" w:author="Christopher W Kuzawa" w:date="2021-09-02T10:36:00Z">
              <w:rPr/>
            </w:rPrChange>
          </w:rPr>
          <w:delText>complications</w:delText>
        </w:r>
        <w:r w:rsidDel="005E398E">
          <w:delText xml:space="preserve">, including </w:delText>
        </w:r>
      </w:del>
      <w:del w:id="11" w:author="Christopher W Kuzawa" w:date="2021-09-02T10:37:00Z">
        <w:r w:rsidDel="005E398E">
          <w:delText xml:space="preserve">respiratory conditions and cardiovascular </w:delText>
        </w:r>
        <w:r w:rsidRPr="005E398E" w:rsidDel="005E398E">
          <w:rPr>
            <w:highlight w:val="yellow"/>
            <w:rPrChange w:id="12" w:author="Christopher W Kuzawa" w:date="2021-09-02T10:36:00Z">
              <w:rPr/>
            </w:rPrChange>
          </w:rPr>
          <w:delText>complications</w:delText>
        </w:r>
        <w:r w:rsidDel="005E398E">
          <w:delText xml:space="preserve"> </w:delText>
        </w:r>
        <w:r w:rsidR="00226F1C" w:rsidDel="005E398E">
          <w:delText>{Escobar, 2006 #12;Patel, 2016 #9}</w:delText>
        </w:r>
        <w:r w:rsidDel="005E398E">
          <w:delText xml:space="preserve">. </w:delText>
        </w:r>
      </w:del>
      <w:r>
        <w:t xml:space="preserve">For example, early gestational age at birth </w:t>
      </w:r>
      <w:del w:id="13" w:author="Christopher W Kuzawa" w:date="2021-09-02T10:37:00Z">
        <w:r w:rsidDel="005E398E">
          <w:delText xml:space="preserve">of infants </w:delText>
        </w:r>
      </w:del>
      <w:r>
        <w:t>predicts the two largest causes of death in premature infants: underdevelopment of mature organs and bronchopulmonary dysplasia, a chronic lung disease that damages alveolar tissue</w:t>
      </w:r>
      <w:del w:id="14" w:author="Christopher W Kuzawa" w:date="2021-09-02T10:37:00Z">
        <w:r w:rsidDel="005E398E">
          <w:delText>.</w:delText>
        </w:r>
      </w:del>
      <w:r>
        <w:t xml:space="preserve"> </w:t>
      </w:r>
      <w:r w:rsidR="00226F1C">
        <w:t>{Patel, 2016 #9}</w:t>
      </w:r>
      <w:ins w:id="15" w:author="Christopher W Kuzawa" w:date="2021-09-02T12:09:00Z">
        <w:r w:rsidR="009A40AA">
          <w:t xml:space="preserve">.  Prematurity </w:t>
        </w:r>
      </w:ins>
      <w:ins w:id="16" w:author="Christopher W Kuzawa" w:date="2021-09-02T10:37:00Z">
        <w:r w:rsidR="005E398E">
          <w:t xml:space="preserve">also predicts </w:t>
        </w:r>
        <w:r w:rsidR="005E398E">
          <w:t xml:space="preserve">outcomes like </w:t>
        </w:r>
        <w:commentRangeStart w:id="17"/>
        <w:r w:rsidR="005E398E">
          <w:t xml:space="preserve">respiratory conditions </w:t>
        </w:r>
        <w:commentRangeEnd w:id="17"/>
        <w:r w:rsidR="005E398E">
          <w:rPr>
            <w:rStyle w:val="CommentReference"/>
          </w:rPr>
          <w:commentReference w:id="17"/>
        </w:r>
        <w:r w:rsidR="005E398E">
          <w:t xml:space="preserve">and cardiovascular </w:t>
        </w:r>
        <w:r w:rsidR="005E398E" w:rsidRPr="00A9299F">
          <w:rPr>
            <w:highlight w:val="yellow"/>
          </w:rPr>
          <w:t>complications</w:t>
        </w:r>
        <w:r w:rsidR="005E398E">
          <w:t xml:space="preserve"> {Escobar, 2006 #12;Patel, 2016 #9}.</w:t>
        </w:r>
      </w:ins>
      <w:del w:id="18" w:author="Christopher W Kuzawa" w:date="2021-09-02T10:37:00Z">
        <w:r w:rsidDel="005E398E">
          <w:delText>.</w:delText>
        </w:r>
      </w:del>
      <w:r>
        <w:t xml:space="preserve"> In addition, </w:t>
      </w:r>
      <w:ins w:id="19" w:author="Christopher W Kuzawa" w:date="2021-09-02T10:39:00Z">
        <w:r w:rsidR="005E398E">
          <w:t xml:space="preserve">the field of the Developmental Origins of Health and Disease (DOHaD) </w:t>
        </w:r>
      </w:ins>
      <w:ins w:id="20" w:author="Christopher W Kuzawa" w:date="2021-09-02T12:09:00Z">
        <w:r w:rsidR="009A40AA">
          <w:t xml:space="preserve">has established </w:t>
        </w:r>
      </w:ins>
      <w:ins w:id="21" w:author="Christopher W Kuzawa" w:date="2021-09-02T10:39:00Z">
        <w:r w:rsidR="005E398E">
          <w:t xml:space="preserve">that </w:t>
        </w:r>
      </w:ins>
      <w:del w:id="22" w:author="Christopher W Kuzawa" w:date="2021-09-02T10:39:00Z">
        <w:r w:rsidDel="005E398E">
          <w:delText xml:space="preserve">low birthweights </w:delText>
        </w:r>
      </w:del>
      <w:ins w:id="23" w:author="Christopher W Kuzawa" w:date="2021-09-02T10:39:00Z">
        <w:r w:rsidR="005E398E">
          <w:t xml:space="preserve">being born small </w:t>
        </w:r>
      </w:ins>
      <w:commentRangeStart w:id="24"/>
      <w:del w:id="25" w:author="Christopher W Kuzawa" w:date="2021-09-02T10:38:00Z">
        <w:r w:rsidDel="005E398E">
          <w:delText xml:space="preserve">were </w:delText>
        </w:r>
        <w:commentRangeEnd w:id="24"/>
        <w:r w:rsidR="005E398E" w:rsidDel="005E398E">
          <w:rPr>
            <w:rStyle w:val="CommentReference"/>
          </w:rPr>
          <w:commentReference w:id="24"/>
        </w:r>
        <w:r w:rsidDel="005E398E">
          <w:delText>associated</w:delText>
        </w:r>
      </w:del>
      <w:ins w:id="26" w:author="Christopher W Kuzawa" w:date="2021-09-02T10:38:00Z">
        <w:r w:rsidR="005E398E">
          <w:t>also predict</w:t>
        </w:r>
      </w:ins>
      <w:ins w:id="27" w:author="Christopher W Kuzawa" w:date="2021-09-02T10:39:00Z">
        <w:r w:rsidR="005E398E">
          <w:t>s</w:t>
        </w:r>
      </w:ins>
      <w:r>
        <w:t xml:space="preserve"> </w:t>
      </w:r>
      <w:ins w:id="28" w:author="Christopher W Kuzawa" w:date="2021-09-02T10:39:00Z">
        <w:r w:rsidR="005E398E">
          <w:t xml:space="preserve">elevated </w:t>
        </w:r>
      </w:ins>
      <w:del w:id="29" w:author="Christopher W Kuzawa" w:date="2021-09-02T10:38:00Z">
        <w:r w:rsidDel="005E398E">
          <w:delText xml:space="preserve">with </w:delText>
        </w:r>
      </w:del>
      <w:r>
        <w:t xml:space="preserve">long-term risk </w:t>
      </w:r>
      <w:del w:id="30" w:author="Christopher W Kuzawa" w:date="2021-09-02T10:38:00Z">
        <w:r w:rsidDel="005E398E">
          <w:delText xml:space="preserve">of </w:delText>
        </w:r>
      </w:del>
      <w:ins w:id="31" w:author="Christopher W Kuzawa" w:date="2021-09-02T10:38:00Z">
        <w:r w:rsidR="005E398E">
          <w:t xml:space="preserve">for </w:t>
        </w:r>
      </w:ins>
      <w:r>
        <w:t>developing chronic metabolic diseases like hypertension, diabetes, and other cardiovascular disease</w:t>
      </w:r>
      <w:ins w:id="32" w:author="Christopher W Kuzawa" w:date="2021-09-02T10:39:00Z">
        <w:r w:rsidR="005E398E">
          <w:t>s</w:t>
        </w:r>
      </w:ins>
      <w:del w:id="33" w:author="Christopher W Kuzawa" w:date="2021-09-02T10:39:00Z">
        <w:r w:rsidDel="005E398E">
          <w:delText>.</w:delText>
        </w:r>
      </w:del>
      <w:r>
        <w:t xml:space="preserve"> </w:t>
      </w:r>
      <w:r w:rsidR="00226F1C">
        <w:t>{Barker, 2006 #37;Knop, 2018 #39;Mohseni, 2020 #40}</w:t>
      </w:r>
      <w:ins w:id="34" w:author="Christopher W Kuzawa" w:date="2021-09-02T10:39:00Z">
        <w:r w:rsidR="005E398E">
          <w:t>.</w:t>
        </w:r>
      </w:ins>
      <w:r>
        <w:t xml:space="preserve"> </w:t>
      </w:r>
      <w:del w:id="35" w:author="Christopher W Kuzawa" w:date="2021-09-02T10:40:00Z">
        <w:r w:rsidRPr="004E63C0" w:rsidDel="005E398E">
          <w:delText xml:space="preserve">More generally, these findings are in line with the concept of The Developmental Origins of Health and Disease (DOHaD) </w:delText>
        </w:r>
        <w:r w:rsidR="00226F1C" w:rsidDel="005E398E">
          <w:delText>{Gluckman, 2004 #36}</w:delText>
        </w:r>
        <w:r w:rsidRPr="004E63C0" w:rsidDel="005E398E">
          <w:delText xml:space="preserve">. </w:delText>
        </w:r>
      </w:del>
      <w:r>
        <w:t xml:space="preserve">Experimental work with animal models shows that restricting </w:t>
      </w:r>
      <w:del w:id="36" w:author="Christopher W Kuzawa" w:date="2021-09-02T10:40:00Z">
        <w:r w:rsidDel="005E398E">
          <w:delText xml:space="preserve">the </w:delText>
        </w:r>
      </w:del>
      <w:ins w:id="37" w:author="Christopher W Kuzawa" w:date="2021-09-02T10:40:00Z">
        <w:r w:rsidR="005E398E">
          <w:t xml:space="preserve">prenatal </w:t>
        </w:r>
      </w:ins>
      <w:r>
        <w:t xml:space="preserve">nutrition, or imposing acute stress during pregnancy, replicates many of these long-term outcomes in offspring, showing that </w:t>
      </w:r>
      <w:del w:id="38" w:author="Christopher W Kuzawa" w:date="2021-09-02T12:28:00Z">
        <w:r w:rsidDel="00DC2914">
          <w:delText xml:space="preserve">maternal physiology and metabolism during pregnancy </w:delText>
        </w:r>
      </w:del>
      <w:ins w:id="39" w:author="Christopher W Kuzawa" w:date="2021-09-02T12:28:00Z">
        <w:r w:rsidR="00DC2914">
          <w:t xml:space="preserve">gestational conditions </w:t>
        </w:r>
      </w:ins>
      <w:r>
        <w:t>can have lasting effects on health in the next generation</w:t>
      </w:r>
      <w:del w:id="40" w:author="Christopher W Kuzawa" w:date="2021-09-02T10:40:00Z">
        <w:r w:rsidDel="005E398E">
          <w:delText>.</w:delText>
        </w:r>
      </w:del>
      <w:r>
        <w:t xml:space="preserve"> </w:t>
      </w:r>
      <w:r w:rsidR="00226F1C">
        <w:t>{Bertram, 2001 #42;Langley-Evans, 2007 #41}</w:t>
      </w:r>
      <w:ins w:id="41" w:author="Christopher W Kuzawa" w:date="2021-09-02T10:40:00Z">
        <w:r w:rsidR="005E398E">
          <w:t>.</w:t>
        </w:r>
      </w:ins>
      <w:r>
        <w:t xml:space="preserve"> </w:t>
      </w:r>
    </w:p>
    <w:p w14:paraId="10DF22D1" w14:textId="2826314A" w:rsidR="007B6481" w:rsidDel="00C40447" w:rsidRDefault="007B6481" w:rsidP="007B6481">
      <w:pPr>
        <w:rPr>
          <w:del w:id="42" w:author="Christopher W Kuzawa" w:date="2021-09-02T10:41:00Z"/>
        </w:rPr>
      </w:pPr>
      <w:del w:id="43" w:author="Christopher W Kuzawa" w:date="2021-09-02T10:41:00Z">
        <w:r w:rsidRPr="004E63C0" w:rsidDel="00C40447">
          <w:delText>Gaining a better understanding of the factors that contribute to early life developmental trajectories and fetal outcomes is an important medical concern that can affect subsequent long-term health or illness.</w:delText>
        </w:r>
      </w:del>
    </w:p>
    <w:p w14:paraId="5891A4A3" w14:textId="043335F3" w:rsidR="007B6481" w:rsidRDefault="004E63C0" w:rsidP="00510FEB">
      <w:r>
        <w:t>While nutrition has received broadest attention for its role in fetal growth, there is growing evidence that the mother’s physiology and metabolism</w:t>
      </w:r>
      <w:ins w:id="44" w:author="Christopher W Kuzawa" w:date="2021-09-01T10:20:00Z">
        <w:r w:rsidR="001C248F">
          <w:t xml:space="preserve">, including </w:t>
        </w:r>
      </w:ins>
      <w:ins w:id="45" w:author="Christopher W Kuzawa" w:date="2021-09-01T10:21:00Z">
        <w:r w:rsidR="001C248F">
          <w:t>systems like stress physiology and inflammation,</w:t>
        </w:r>
      </w:ins>
      <w:r>
        <w:t xml:space="preserve"> can </w:t>
      </w:r>
      <w:del w:id="46" w:author="Christopher W Kuzawa" w:date="2021-09-02T12:29:00Z">
        <w:r w:rsidDel="00DC2914">
          <w:delText xml:space="preserve">have particularly powerful effects on </w:delText>
        </w:r>
      </w:del>
      <w:ins w:id="47" w:author="Christopher W Kuzawa" w:date="2021-09-02T12:29:00Z">
        <w:r w:rsidR="00DC2914">
          <w:t xml:space="preserve">impact </w:t>
        </w:r>
      </w:ins>
      <w:r>
        <w:t>fetal growth and development</w:t>
      </w:r>
      <w:ins w:id="48" w:author="Christopher W Kuzawa" w:date="2021-09-02T12:26:00Z">
        <w:r w:rsidR="00DC2914">
          <w:t xml:space="preserve"> operating through effects on gestational conditions like nutrient delivery, oxidative stress or exposure to </w:t>
        </w:r>
      </w:ins>
      <w:ins w:id="49" w:author="Christopher W Kuzawa" w:date="2021-09-02T12:32:00Z">
        <w:r w:rsidR="004E3A41">
          <w:t xml:space="preserve">metabolic or other </w:t>
        </w:r>
      </w:ins>
      <w:ins w:id="50" w:author="Christopher W Kuzawa" w:date="2021-09-02T12:27:00Z">
        <w:r w:rsidR="00DC2914">
          <w:t>hormones</w:t>
        </w:r>
      </w:ins>
      <w:del w:id="51" w:author="Christopher W Kuzawa" w:date="2021-09-01T10:21:00Z">
        <w:r w:rsidDel="001C248F">
          <w:delText xml:space="preserve"> – stress-related maternal-placental-fetal endocrine and immune processes, in particular</w:delText>
        </w:r>
      </w:del>
      <w:del w:id="52" w:author="Christopher W Kuzawa" w:date="2021-09-02T12:32:00Z">
        <w:r w:rsidDel="004E3A41">
          <w:delText xml:space="preserve">. Cytokines and hormones crucial in </w:delText>
        </w:r>
        <w:commentRangeStart w:id="53"/>
        <w:r w:rsidDel="004E3A41">
          <w:delText xml:space="preserve">the progression of the maternal-placental-fetal interface </w:delText>
        </w:r>
        <w:commentRangeEnd w:id="53"/>
        <w:r w:rsidR="00DC2914" w:rsidDel="004E3A41">
          <w:rPr>
            <w:rStyle w:val="CommentReference"/>
          </w:rPr>
          <w:commentReference w:id="53"/>
        </w:r>
        <w:r w:rsidDel="004E3A41">
          <w:delText>play critical role</w:delText>
        </w:r>
      </w:del>
      <w:del w:id="54" w:author="Christopher W Kuzawa" w:date="2021-09-02T10:41:00Z">
        <w:r w:rsidDel="00C40447">
          <w:delText>s</w:delText>
        </w:r>
      </w:del>
      <w:del w:id="55" w:author="Christopher W Kuzawa" w:date="2021-09-02T12:32:00Z">
        <w:r w:rsidDel="004E3A41">
          <w:delText xml:space="preserve"> in key events during cellular growth, replication, and differentiation. </w:delText>
        </w:r>
      </w:del>
      <w:ins w:id="56" w:author="Christopher W Kuzawa" w:date="2021-09-02T12:32:00Z">
        <w:r w:rsidR="004E3A41">
          <w:t xml:space="preserve"> </w:t>
        </w:r>
      </w:ins>
      <w:r w:rsidR="00226F1C">
        <w:t>{Entringer, 2012 #44}</w:t>
      </w:r>
      <w:r>
        <w:t xml:space="preserve"> As a result, disturbances in the normal levels and amounts of exposure of these biological effectors may produce altered structure, function, and adverse outcomes. </w:t>
      </w:r>
      <w:r w:rsidR="00226F1C">
        <w:t>{Entringer, 2013 #43}</w:t>
      </w:r>
      <w:r>
        <w:t xml:space="preserve"> </w:t>
      </w:r>
      <w:commentRangeStart w:id="57"/>
      <w:ins w:id="58" w:author="Christopher W Kuzawa" w:date="2021-09-02T12:10:00Z">
        <w:r w:rsidR="009A40AA">
          <w:t xml:space="preserve">As </w:t>
        </w:r>
      </w:ins>
      <w:ins w:id="59" w:author="Christopher W Kuzawa" w:date="2021-09-02T12:31:00Z">
        <w:r w:rsidR="00DC2914">
          <w:t xml:space="preserve">a </w:t>
        </w:r>
      </w:ins>
      <w:ins w:id="60" w:author="Christopher W Kuzawa" w:date="2021-09-02T12:33:00Z">
        <w:r w:rsidR="004E3A41">
          <w:t xml:space="preserve">common </w:t>
        </w:r>
      </w:ins>
      <w:ins w:id="61" w:author="Christopher W Kuzawa" w:date="2021-09-02T12:10:00Z">
        <w:r w:rsidR="009A40AA">
          <w:t>example</w:t>
        </w:r>
      </w:ins>
      <w:commentRangeEnd w:id="57"/>
      <w:ins w:id="62" w:author="Christopher W Kuzawa" w:date="2021-09-02T12:31:00Z">
        <w:r w:rsidR="00DC2914">
          <w:rPr>
            <w:rStyle w:val="CommentReference"/>
          </w:rPr>
          <w:commentReference w:id="57"/>
        </w:r>
      </w:ins>
      <w:ins w:id="63" w:author="Christopher W Kuzawa" w:date="2021-09-02T12:10:00Z">
        <w:r w:rsidR="009A40AA">
          <w:t>, d</w:t>
        </w:r>
      </w:ins>
      <w:del w:id="64" w:author="Christopher W Kuzawa" w:date="2021-09-02T12:10:00Z">
        <w:r w:rsidR="007B6481" w:rsidDel="009A40AA">
          <w:delText>D</w:delText>
        </w:r>
      </w:del>
      <w:r w:rsidR="007B6481">
        <w:t>ysregulation</w:t>
      </w:r>
      <w:ins w:id="65" w:author="Christopher W Kuzawa" w:date="2021-09-02T12:10:00Z">
        <w:r w:rsidR="009A40AA">
          <w:t xml:space="preserve"> </w:t>
        </w:r>
      </w:ins>
      <w:del w:id="66" w:author="Christopher W Kuzawa" w:date="2021-09-02T12:10:00Z">
        <w:r w:rsidR="007B6481" w:rsidDel="009A40AA">
          <w:delText xml:space="preserve">, for example, </w:delText>
        </w:r>
      </w:del>
      <w:r w:rsidR="007B6481">
        <w:t>of the hypothalamic-pituitary axis (HPA) during pregnancy is associated with increased levels of maternal</w:t>
      </w:r>
      <w:ins w:id="67" w:author="Christopher W Kuzawa" w:date="2021-09-02T12:10:00Z">
        <w:r w:rsidR="009A40AA">
          <w:t xml:space="preserve"> cortisol</w:t>
        </w:r>
      </w:ins>
      <w:r w:rsidR="007B6481">
        <w:t xml:space="preserve">, which </w:t>
      </w:r>
      <w:del w:id="68" w:author="Christopher W Kuzawa" w:date="2021-09-02T12:10:00Z">
        <w:r w:rsidR="007B6481" w:rsidDel="009A40AA">
          <w:delText xml:space="preserve">is further associated with </w:delText>
        </w:r>
      </w:del>
      <w:ins w:id="69" w:author="Christopher W Kuzawa" w:date="2021-09-02T12:10:00Z">
        <w:r w:rsidR="009A40AA">
          <w:t xml:space="preserve">elevates risks for </w:t>
        </w:r>
      </w:ins>
      <w:r w:rsidR="007B6481">
        <w:t>premature delivery and low birth weight</w:t>
      </w:r>
      <w:ins w:id="70" w:author="Christopher W Kuzawa" w:date="2021-09-02T12:10:00Z">
        <w:r w:rsidR="009A40AA">
          <w:t xml:space="preserve"> and can </w:t>
        </w:r>
      </w:ins>
      <w:ins w:id="71" w:author="Christopher W Kuzawa" w:date="2021-09-02T12:32:00Z">
        <w:r w:rsidR="004E3A41">
          <w:t xml:space="preserve">cross the placenta to </w:t>
        </w:r>
      </w:ins>
      <w:ins w:id="72" w:author="Christopher W Kuzawa" w:date="2021-09-02T12:10:00Z">
        <w:r w:rsidR="009A40AA">
          <w:t xml:space="preserve">have direct </w:t>
        </w:r>
      </w:ins>
      <w:ins w:id="73" w:author="Christopher W Kuzawa" w:date="2021-09-02T12:11:00Z">
        <w:r w:rsidR="009A40AA">
          <w:t>“programming” effects on fetal metabolism and physiology</w:t>
        </w:r>
      </w:ins>
      <w:r w:rsidR="007B6481">
        <w:t xml:space="preserve">. </w:t>
      </w:r>
      <w:r w:rsidR="00226F1C">
        <w:t>{Diego, 2006 #46;Field, 2008 #45}</w:t>
      </w:r>
      <w:r w:rsidR="007B6481">
        <w:t xml:space="preserve"> </w:t>
      </w:r>
      <w:ins w:id="74" w:author="Christopher W Kuzawa" w:date="2021-09-02T12:33:00Z">
        <w:r w:rsidR="004E3A41">
          <w:t>Hypertension has been shown to lead to lower birth weights, likely operating through factors li</w:t>
        </w:r>
      </w:ins>
      <w:ins w:id="75" w:author="Christopher W Kuzawa" w:date="2021-09-02T12:34:00Z">
        <w:r w:rsidR="004E3A41">
          <w:t xml:space="preserve">ke altered blood flow, along with the common co-occurrence of </w:t>
        </w:r>
      </w:ins>
      <w:del w:id="76" w:author="Christopher W Kuzawa" w:date="2021-09-02T12:34:00Z">
        <w:r w:rsidR="007B6481" w:rsidDel="004E3A41">
          <w:delText xml:space="preserve">In addition, </w:delText>
        </w:r>
      </w:del>
      <w:ins w:id="77" w:author="Christopher W Kuzawa" w:date="2021-09-02T12:34:00Z">
        <w:r w:rsidR="004E3A41">
          <w:t xml:space="preserve">elevated </w:t>
        </w:r>
      </w:ins>
      <w:r w:rsidR="007B6481">
        <w:t xml:space="preserve">inflammatory cytokines </w:t>
      </w:r>
      <w:del w:id="78" w:author="Christopher W Kuzawa" w:date="2021-09-02T12:34:00Z">
        <w:r w:rsidR="007B6481" w:rsidDel="004E3A41">
          <w:delText xml:space="preserve">are more likely to be released during pregnancies of mothers with hypertension as well as with chronic inflammation, also associated with suppression of </w:delText>
        </w:r>
      </w:del>
      <w:ins w:id="79" w:author="Christopher W Kuzawa" w:date="2021-09-02T12:34:00Z">
        <w:r w:rsidR="004E3A41">
          <w:t xml:space="preserve">that can suppress </w:t>
        </w:r>
      </w:ins>
      <w:r w:rsidR="007B6481">
        <w:t xml:space="preserve">growth. </w:t>
      </w:r>
      <w:r w:rsidR="00226F1C">
        <w:t>{Entringer, 2010 #47;LaMarca, 2007 #48}</w:t>
      </w:r>
      <w:r w:rsidR="007B6481">
        <w:t xml:space="preserve"> </w:t>
      </w:r>
      <w:commentRangeStart w:id="80"/>
      <w:del w:id="81" w:author="Christopher W Kuzawa" w:date="2021-09-02T12:11:00Z">
        <w:r w:rsidR="007B6481" w:rsidDel="009A40AA">
          <w:delText>Interestingly</w:delText>
        </w:r>
      </w:del>
      <w:ins w:id="82" w:author="Christopher W Kuzawa" w:date="2021-09-02T12:11:00Z">
        <w:r w:rsidR="009A40AA">
          <w:t>Conversely</w:t>
        </w:r>
      </w:ins>
      <w:r w:rsidR="007B6481">
        <w:t>,</w:t>
      </w:r>
      <w:ins w:id="83" w:author="Christopher W Kuzawa" w:date="2021-09-02T12:11:00Z">
        <w:r w:rsidR="009A40AA">
          <w:t xml:space="preserve"> </w:t>
        </w:r>
      </w:ins>
      <w:del w:id="84" w:author="Christopher W Kuzawa" w:date="2021-09-02T12:11:00Z">
        <w:r w:rsidR="007B6481" w:rsidDel="009A40AA">
          <w:delText xml:space="preserve"> mothers with </w:delText>
        </w:r>
      </w:del>
      <w:ins w:id="85" w:author="Christopher W Kuzawa" w:date="2021-09-02T12:17:00Z">
        <w:r w:rsidR="00D011F9">
          <w:t xml:space="preserve">dysregulated glucose homeostasis, as reflected in </w:t>
        </w:r>
      </w:ins>
      <w:ins w:id="86" w:author="Christopher W Kuzawa" w:date="2021-09-02T12:11:00Z">
        <w:r w:rsidR="009A40AA">
          <w:t xml:space="preserve">uncontrolled </w:t>
        </w:r>
      </w:ins>
      <w:r w:rsidR="007B6481">
        <w:t xml:space="preserve">diabetes </w:t>
      </w:r>
      <w:ins w:id="87" w:author="Christopher W Kuzawa" w:date="2021-09-02T12:11:00Z">
        <w:r w:rsidR="009A40AA">
          <w:t>during pregnancy</w:t>
        </w:r>
      </w:ins>
      <w:ins w:id="88" w:author="Christopher W Kuzawa" w:date="2021-09-02T12:17:00Z">
        <w:r w:rsidR="00D011F9">
          <w:t>,</w:t>
        </w:r>
      </w:ins>
      <w:ins w:id="89" w:author="Christopher W Kuzawa" w:date="2021-09-02T12:11:00Z">
        <w:r w:rsidR="009A40AA">
          <w:t xml:space="preserve"> increases delivery of glucose across the placenta, and </w:t>
        </w:r>
      </w:ins>
      <w:ins w:id="90" w:author="Christopher W Kuzawa" w:date="2021-09-02T12:34:00Z">
        <w:r w:rsidR="004E3A41">
          <w:t xml:space="preserve">can lead to larger than expected newborns with </w:t>
        </w:r>
      </w:ins>
      <w:ins w:id="91" w:author="Christopher W Kuzawa" w:date="2021-09-02T12:12:00Z">
        <w:r w:rsidR="009A40AA">
          <w:t xml:space="preserve">elevated risk </w:t>
        </w:r>
      </w:ins>
      <w:ins w:id="92" w:author="Christopher W Kuzawa" w:date="2021-09-02T12:34:00Z">
        <w:r w:rsidR="004E3A41">
          <w:t xml:space="preserve">of developing </w:t>
        </w:r>
      </w:ins>
      <w:ins w:id="93" w:author="Christopher W Kuzawa" w:date="2021-09-02T12:12:00Z">
        <w:r w:rsidR="009A40AA">
          <w:t xml:space="preserve">obesity and diabetes in </w:t>
        </w:r>
      </w:ins>
      <w:ins w:id="94" w:author="Christopher W Kuzawa" w:date="2021-09-02T12:34:00Z">
        <w:r w:rsidR="004E3A41">
          <w:t>as adu</w:t>
        </w:r>
      </w:ins>
      <w:ins w:id="95" w:author="Christopher W Kuzawa" w:date="2021-09-02T12:35:00Z">
        <w:r w:rsidR="004E3A41">
          <w:t>lts</w:t>
        </w:r>
      </w:ins>
      <w:del w:id="96" w:author="Christopher W Kuzawa" w:date="2021-09-02T12:12:00Z">
        <w:r w:rsidR="007B6481" w:rsidDel="009A40AA">
          <w:delText xml:space="preserve">are actually associated with delivery of larger babies – illustrating the intricate </w:delText>
        </w:r>
        <w:r w:rsidR="007B6481" w:rsidDel="009A40AA">
          <w:lastRenderedPageBreak/>
          <w:delText>nature of chronic maternal dysregulation and its effect on fetal outcomes</w:delText>
        </w:r>
      </w:del>
      <w:r w:rsidR="007B6481">
        <w:t xml:space="preserve">. </w:t>
      </w:r>
      <w:r w:rsidR="00226F1C">
        <w:t>{Fraser, 1990 #49;Gillman, 2003 #50}</w:t>
      </w:r>
      <w:commentRangeEnd w:id="80"/>
      <w:r w:rsidR="00CB6347">
        <w:rPr>
          <w:rStyle w:val="CommentReference"/>
        </w:rPr>
        <w:commentReference w:id="80"/>
      </w:r>
    </w:p>
    <w:p w14:paraId="00B99142" w14:textId="1E6795E6" w:rsidR="00443414" w:rsidDel="00D011F9" w:rsidRDefault="004E63C0">
      <w:pPr>
        <w:rPr>
          <w:del w:id="97" w:author="Christopher W Kuzawa" w:date="2021-09-02T12:19:00Z"/>
        </w:rPr>
      </w:pPr>
      <w:commentRangeStart w:id="98"/>
      <w:del w:id="99" w:author="Christopher W Kuzawa" w:date="2021-09-02T12:19:00Z">
        <w:r w:rsidDel="00D011F9">
          <w:delText xml:space="preserve">One tool that holds promise to clarify the intergenerational effects of maternal physiological and metabolic </w:delText>
        </w:r>
      </w:del>
      <w:del w:id="100" w:author="Christopher W Kuzawa" w:date="2021-09-02T12:12:00Z">
        <w:r w:rsidDel="009A40AA">
          <w:delText xml:space="preserve">state </w:delText>
        </w:r>
      </w:del>
      <w:del w:id="101" w:author="Christopher W Kuzawa" w:date="2021-09-02T12:19:00Z">
        <w:r w:rsidDel="00D011F9">
          <w:delText xml:space="preserve">is the approach of maternal aging. </w:delText>
        </w:r>
        <w:commentRangeStart w:id="102"/>
        <w:commentRangeStart w:id="103"/>
        <w:r w:rsidR="00F67EA7" w:rsidDel="00D011F9">
          <w:delText xml:space="preserve">Older chronological maternal age is correlated with increased rates of adverse birth outcomes, including decreased birth weight, length, head circumference, and body fat </w:delText>
        </w:r>
        <w:r w:rsidR="00226F1C" w:rsidDel="00D011F9">
          <w:delText>{Eichelberger, 2017 #15;Fuchs, 2018 #2;Joseph, 2005 #14;Kenny, 2013 #16;Scime, 2020 #13}</w:delText>
        </w:r>
        <w:r w:rsidR="00F67EA7" w:rsidDel="00D011F9">
          <w:delText xml:space="preserve">. </w:delText>
        </w:r>
        <w:r w:rsidR="003C086A" w:rsidDel="00D011F9">
          <w:delText xml:space="preserve">Pregnancy-related complications such as preeclampsia and placental disorders such as placental abruption are more likely to occur in older mothers </w:delText>
        </w:r>
        <w:r w:rsidR="00226F1C" w:rsidDel="00D011F9">
          <w:delText>{Kenny, 2013 #16;Scime, 2020 #13}</w:delText>
        </w:r>
        <w:r w:rsidR="003C086A" w:rsidDel="00D011F9">
          <w:delText>.</w:delText>
        </w:r>
        <w:r w:rsidDel="00D011F9">
          <w:delText xml:space="preserve"> While chronological aging does provide an important measure of the aging process in mothers, </w:delText>
        </w:r>
        <w:r w:rsidR="00B41BC8" w:rsidDel="00D011F9">
          <w:delText>age-associated deterioration and mortality risks vary between individuals of the same chronological age</w:delText>
        </w:r>
        <w:r w:rsidR="00443414" w:rsidDel="00D011F9">
          <w:delText xml:space="preserve">. </w:delText>
        </w:r>
        <w:r w:rsidR="007373A7" w:rsidDel="00D011F9">
          <w:delText xml:space="preserve">For example, some individuals living in their 80’s (in terms of chronological age) may require assistance in daily activities while others with the same chronological age may continue functioning independently. </w:delText>
        </w:r>
        <w:r w:rsidR="00443414" w:rsidDel="00D011F9">
          <w:delText>This variation, also known as biological age, combines both environmental and genetic factors and may better elucidate the effect of the maternal aging process on fetal outcomes than chronological age alone</w:delText>
        </w:r>
        <w:r w:rsidR="008872D0" w:rsidDel="00D011F9">
          <w:delText xml:space="preserve"> </w:delText>
        </w:r>
        <w:r w:rsidR="00226F1C" w:rsidDel="00D011F9">
          <w:delText>{Jylhava, 2017 #35;Ryan, 2021 #1;Levine, 2013 #17}</w:delText>
        </w:r>
        <w:r w:rsidR="00BC31A0" w:rsidDel="00D011F9">
          <w:delText xml:space="preserve">. </w:delText>
        </w:r>
        <w:r w:rsidR="00443414" w:rsidDel="00D011F9">
          <w:delText>In fact, several studies suggest that maternal biological age may impact the early developmental outcomes of offspring</w:delText>
        </w:r>
        <w:r w:rsidR="008872D0" w:rsidDel="00D011F9">
          <w:delText xml:space="preserve"> </w:delText>
        </w:r>
        <w:r w:rsidR="00226F1C" w:rsidDel="00D011F9">
          <w:delText>{Akkad, 2006 #4;Bell, 2012 #26;Hanna, 2009 #3}</w:delText>
        </w:r>
        <w:r w:rsidR="00443414" w:rsidDel="00D011F9">
          <w:delText xml:space="preserve">. Prenatal maternal telomere length, a marker of cellular age, has been found to be associated with an increased likelihood of adverse birth outcomes </w:delText>
        </w:r>
        <w:r w:rsidR="00226F1C" w:rsidDel="00D011F9">
          <w:delText>{Akkad, 2006 #4;Hanna, 2009 #3}</w:delText>
        </w:r>
        <w:r w:rsidR="00443414" w:rsidDel="00D011F9">
          <w:delText>. Nonetheless, the role of biological aging on fetal outcomes has yet to be widely explored.</w:delText>
        </w:r>
        <w:commentRangeEnd w:id="98"/>
        <w:r w:rsidR="009A40AA" w:rsidDel="00D011F9">
          <w:rPr>
            <w:rStyle w:val="CommentReference"/>
          </w:rPr>
          <w:commentReference w:id="98"/>
        </w:r>
      </w:del>
    </w:p>
    <w:p w14:paraId="262D406B" w14:textId="7A71F331" w:rsidR="00510FEB" w:rsidRDefault="00443414" w:rsidP="00510FEB">
      <w:pPr>
        <w:rPr>
          <w:ins w:id="104" w:author="Christopher W Kuzawa" w:date="2021-09-02T12:41:00Z"/>
        </w:rPr>
      </w:pPr>
      <w:del w:id="105" w:author="Christopher W Kuzawa" w:date="2021-09-02T12:41:00Z">
        <w:r w:rsidDel="00510FEB">
          <w:delText xml:space="preserve">Recently, </w:delText>
        </w:r>
      </w:del>
      <w:ins w:id="106" w:author="Christopher W Kuzawa" w:date="2021-09-02T12:41:00Z">
        <w:r w:rsidR="00510FEB">
          <w:t>A</w:t>
        </w:r>
      </w:ins>
      <w:ins w:id="107" w:author="Christopher W Kuzawa" w:date="2021-09-02T12:39:00Z">
        <w:r w:rsidR="00510FEB">
          <w:t xml:space="preserve"> newly-described set of tools called </w:t>
        </w:r>
      </w:ins>
      <w:del w:id="108" w:author="Christopher W Kuzawa" w:date="2021-09-02T12:17:00Z">
        <w:r w:rsidDel="00D011F9">
          <w:delText xml:space="preserve">epigenomic </w:delText>
        </w:r>
      </w:del>
      <w:ins w:id="109" w:author="Christopher W Kuzawa" w:date="2021-09-02T12:17:00Z">
        <w:r w:rsidR="00D011F9">
          <w:t xml:space="preserve">epigenetic clocks </w:t>
        </w:r>
      </w:ins>
      <w:del w:id="110" w:author="Christopher W Kuzawa" w:date="2021-09-02T12:17:00Z">
        <w:r w:rsidDel="00D011F9">
          <w:delText>changes have emerged as accurate indicators of biological age</w:delText>
        </w:r>
      </w:del>
      <w:ins w:id="111" w:author="Christopher W Kuzawa" w:date="2021-09-02T12:17:00Z">
        <w:r w:rsidR="00D011F9">
          <w:t xml:space="preserve">have </w:t>
        </w:r>
      </w:ins>
      <w:ins w:id="112" w:author="Christopher W Kuzawa" w:date="2021-09-02T12:41:00Z">
        <w:r w:rsidR="00510FEB">
          <w:t xml:space="preserve">recently </w:t>
        </w:r>
      </w:ins>
      <w:ins w:id="113" w:author="Christopher W Kuzawa" w:date="2021-09-02T12:17:00Z">
        <w:r w:rsidR="00D011F9">
          <w:t xml:space="preserve">been shown to </w:t>
        </w:r>
      </w:ins>
      <w:ins w:id="114" w:author="Christopher W Kuzawa" w:date="2021-09-02T12:18:00Z">
        <w:r w:rsidR="00D011F9">
          <w:t xml:space="preserve">reflect various domains of maternal </w:t>
        </w:r>
      </w:ins>
      <w:ins w:id="115" w:author="Christopher W Kuzawa" w:date="2021-09-02T12:35:00Z">
        <w:r w:rsidR="004E3A41">
          <w:t>physiology and metabolism</w:t>
        </w:r>
      </w:ins>
      <w:ins w:id="116" w:author="Christopher W Kuzawa" w:date="2021-09-02T12:18:00Z">
        <w:r w:rsidR="00D011F9">
          <w:t xml:space="preserve">, and thus could be useful for gauging the intergenerational impacts of </w:t>
        </w:r>
      </w:ins>
      <w:ins w:id="117" w:author="Christopher W Kuzawa" w:date="2021-09-02T12:35:00Z">
        <w:r w:rsidR="004E3A41">
          <w:t xml:space="preserve">chronic </w:t>
        </w:r>
      </w:ins>
      <w:ins w:id="118" w:author="Christopher W Kuzawa" w:date="2021-09-02T12:18:00Z">
        <w:r w:rsidR="00D011F9">
          <w:t>maternal physiologic and metabolic dysregulation</w:t>
        </w:r>
      </w:ins>
      <w:r>
        <w:t xml:space="preserve">. </w:t>
      </w:r>
      <w:commentRangeEnd w:id="102"/>
      <w:r w:rsidR="004E63C0">
        <w:rPr>
          <w:rStyle w:val="CommentReference"/>
        </w:rPr>
        <w:commentReference w:id="102"/>
      </w:r>
      <w:commentRangeEnd w:id="103"/>
      <w:r w:rsidR="00793978">
        <w:rPr>
          <w:rStyle w:val="CommentReference"/>
        </w:rPr>
        <w:commentReference w:id="103"/>
      </w:r>
      <w:del w:id="119" w:author="Christopher W Kuzawa" w:date="2021-09-02T12:19:00Z">
        <w:r w:rsidDel="00D011F9">
          <w:delText xml:space="preserve">These measures, </w:delText>
        </w:r>
        <w:r w:rsidR="004B10F5" w:rsidDel="00D011F9">
          <w:delText>also known as e</w:delText>
        </w:r>
      </w:del>
      <w:ins w:id="120" w:author="Christopher W Kuzawa" w:date="2021-09-02T12:19:00Z">
        <w:r w:rsidR="00D011F9">
          <w:t>E</w:t>
        </w:r>
      </w:ins>
      <w:r w:rsidR="004B10F5">
        <w:t>pigenetic clocks</w:t>
      </w:r>
      <w:del w:id="121" w:author="Christopher W Kuzawa" w:date="2021-09-02T12:19:00Z">
        <w:r w:rsidR="004B10F5" w:rsidDel="00D011F9">
          <w:delText>,</w:delText>
        </w:r>
      </w:del>
      <w:r w:rsidR="004B10F5">
        <w:t xml:space="preserve"> </w:t>
      </w:r>
      <w:ins w:id="122" w:author="Christopher W Kuzawa" w:date="2021-09-02T12:35:00Z">
        <w:r w:rsidR="004E3A41">
          <w:t xml:space="preserve">are calculated using predictable age-related </w:t>
        </w:r>
      </w:ins>
      <w:del w:id="123" w:author="Christopher W Kuzawa" w:date="2021-09-02T12:35:00Z">
        <w:r w:rsidR="004B10F5" w:rsidDel="004E3A41">
          <w:delText>u</w:delText>
        </w:r>
        <w:r w:rsidR="003D102A" w:rsidDel="004E3A41">
          <w:delText>tilize</w:delText>
        </w:r>
        <w:r w:rsidR="004B10F5" w:rsidDel="004E3A41">
          <w:delText xml:space="preserve"> </w:delText>
        </w:r>
      </w:del>
      <w:r w:rsidR="004B10F5">
        <w:t>changes in the epigenome – particularly DNA methylation</w:t>
      </w:r>
      <w:r w:rsidR="003D102A">
        <w:t xml:space="preserve"> (DNAm)</w:t>
      </w:r>
      <w:r w:rsidR="00FB6786">
        <w:t xml:space="preserve">, the methylation of </w:t>
      </w:r>
      <w:r w:rsidR="003D102A" w:rsidRPr="003D102A">
        <w:t>cytosine-phosphate-guanine (CpG) sites on DNA</w:t>
      </w:r>
      <w:r w:rsidR="00FF2894">
        <w:t>.</w:t>
      </w:r>
      <w:r w:rsidR="004B10F5">
        <w:t xml:space="preserve"> </w:t>
      </w:r>
      <w:ins w:id="124" w:author="Christopher W Kuzawa" w:date="2021-09-02T12:36:00Z">
        <w:r w:rsidR="004E3A41">
          <w:t xml:space="preserve">Although commonly-used epigenetic clocks are notable for their ability to predict one’s chronological age, </w:t>
        </w:r>
      </w:ins>
      <w:ins w:id="125" w:author="Christopher W Kuzawa" w:date="2021-09-02T12:39:00Z">
        <w:r w:rsidR="00510FEB">
          <w:t xml:space="preserve">individuals who appear </w:t>
        </w:r>
      </w:ins>
      <w:ins w:id="126" w:author="Christopher W Kuzawa" w:date="2021-09-02T12:36:00Z">
        <w:r w:rsidR="004E3A41">
          <w:t xml:space="preserve">older epigenetically than </w:t>
        </w:r>
      </w:ins>
      <w:ins w:id="127" w:author="Christopher W Kuzawa" w:date="2021-09-02T12:39:00Z">
        <w:r w:rsidR="00510FEB">
          <w:t xml:space="preserve">their </w:t>
        </w:r>
      </w:ins>
      <w:ins w:id="128" w:author="Christopher W Kuzawa" w:date="2021-09-02T12:36:00Z">
        <w:r w:rsidR="004E3A41">
          <w:t xml:space="preserve">chronological age, </w:t>
        </w:r>
      </w:ins>
      <w:ins w:id="129" w:author="Christopher W Kuzawa" w:date="2021-09-02T12:39:00Z">
        <w:r w:rsidR="00510FEB">
          <w:t xml:space="preserve">a state known as </w:t>
        </w:r>
      </w:ins>
      <w:ins w:id="130" w:author="Christopher W Kuzawa" w:date="2021-09-02T12:36:00Z">
        <w:r w:rsidR="004E3A41">
          <w:t>epigenetic age acceleration</w:t>
        </w:r>
      </w:ins>
      <w:ins w:id="131" w:author="Christopher W Kuzawa" w:date="2021-09-02T12:40:00Z">
        <w:r w:rsidR="00510FEB">
          <w:t xml:space="preserve"> (EAA)</w:t>
        </w:r>
      </w:ins>
      <w:ins w:id="132" w:author="Christopher W Kuzawa" w:date="2021-09-02T12:36:00Z">
        <w:r w:rsidR="004E3A41">
          <w:t xml:space="preserve">, </w:t>
        </w:r>
      </w:ins>
      <w:ins w:id="133" w:author="Christopher W Kuzawa" w:date="2021-09-02T12:40:00Z">
        <w:r w:rsidR="00510FEB">
          <w:t>tend to have increased risk for future mortality and to have shorter expectancies</w:t>
        </w:r>
      </w:ins>
      <w:ins w:id="134" w:author="Christopher W Kuzawa" w:date="2021-09-02T12:37:00Z">
        <w:r w:rsidR="00510FEB">
          <w:t xml:space="preserve">.  Other clocks have been trained on suites of clinical markers and </w:t>
        </w:r>
      </w:ins>
      <w:ins w:id="135" w:author="Christopher W Kuzawa" w:date="2021-09-02T12:40:00Z">
        <w:r w:rsidR="00510FEB">
          <w:t xml:space="preserve">have been shown to be </w:t>
        </w:r>
      </w:ins>
      <w:ins w:id="136" w:author="Christopher W Kuzawa" w:date="2021-09-02T12:37:00Z">
        <w:r w:rsidR="00510FEB">
          <w:t>particularly powerful predict</w:t>
        </w:r>
      </w:ins>
      <w:ins w:id="137" w:author="Christopher W Kuzawa" w:date="2021-09-02T12:38:00Z">
        <w:r w:rsidR="00510FEB">
          <w:t xml:space="preserve">ors of life expectancy and the pace of biological aging.  </w:t>
        </w:r>
      </w:ins>
    </w:p>
    <w:p w14:paraId="5FF691EB" w14:textId="77777777" w:rsidR="00510FEB" w:rsidRDefault="00510FEB" w:rsidP="00510FEB">
      <w:pPr>
        <w:rPr>
          <w:ins w:id="138" w:author="Christopher W Kuzawa" w:date="2021-09-02T12:41:00Z"/>
        </w:rPr>
      </w:pPr>
    </w:p>
    <w:p w14:paraId="743197E3" w14:textId="368F4D73" w:rsidR="00B262CD" w:rsidRDefault="00FB6786" w:rsidP="00054AD8">
      <w:del w:id="139" w:author="Christopher W Kuzawa" w:date="2021-09-02T12:38:00Z">
        <w:r w:rsidDel="00510FEB">
          <w:delText>These changes are more commonly known as epigenetic age and</w:delText>
        </w:r>
        <w:r w:rsidR="004B10F5" w:rsidDel="00510FEB">
          <w:delText xml:space="preserve"> </w:delText>
        </w:r>
        <w:r w:rsidR="0055668B" w:rsidDel="00510FEB">
          <w:delText xml:space="preserve">utilize epigenetic clocks that appear to serve as good proxies for biological aging across multiple physiological and functional </w:delText>
        </w:r>
        <w:r w:rsidR="0055668B" w:rsidRPr="004E63C0" w:rsidDel="00510FEB">
          <w:delText xml:space="preserve">systems. </w:delText>
        </w:r>
        <w:commentRangeStart w:id="140"/>
        <w:r w:rsidR="00E93FD0" w:rsidRPr="004E63C0" w:rsidDel="00510FEB">
          <w:delText>More specifically, these epigenetic clocks reflect maternal chronic stress, which provides a summary of the gestational environment of the fetus as it develops</w:delText>
        </w:r>
        <w:commentRangeEnd w:id="140"/>
        <w:r w:rsidR="00D011F9" w:rsidDel="00510FEB">
          <w:rPr>
            <w:rStyle w:val="CommentReference"/>
          </w:rPr>
          <w:commentReference w:id="140"/>
        </w:r>
        <w:r w:rsidR="00E93FD0" w:rsidRPr="004E63C0" w:rsidDel="00510FEB">
          <w:delText xml:space="preserve">. </w:delText>
        </w:r>
        <w:r w:rsidR="004E63C0" w:rsidRPr="004E63C0" w:rsidDel="00510FEB">
          <w:delText>S</w:delText>
        </w:r>
      </w:del>
      <w:ins w:id="141" w:author="Christopher W Kuzawa" w:date="2021-09-02T12:38:00Z">
        <w:r w:rsidR="00510FEB">
          <w:t>S</w:t>
        </w:r>
      </w:ins>
      <w:r w:rsidR="004E63C0" w:rsidRPr="004E63C0">
        <w:t xml:space="preserve">ince </w:t>
      </w:r>
      <w:del w:id="142" w:author="Christopher W Kuzawa" w:date="2021-09-02T12:40:00Z">
        <w:r w:rsidR="00E93FD0" w:rsidRPr="004E63C0" w:rsidDel="00510FEB">
          <w:delText xml:space="preserve">these </w:delText>
        </w:r>
      </w:del>
      <w:ins w:id="143" w:author="Christopher W Kuzawa" w:date="2021-09-02T12:40:00Z">
        <w:r w:rsidR="00510FEB">
          <w:t xml:space="preserve">epigenetic </w:t>
        </w:r>
      </w:ins>
      <w:r w:rsidR="00E93FD0" w:rsidRPr="004E63C0">
        <w:t xml:space="preserve">clocks can be </w:t>
      </w:r>
      <w:r w:rsidR="004E63C0" w:rsidRPr="004E63C0">
        <w:t>trained on effectively any set of metabolic/physiological processes or states, they are a powerful tool to characterize these states by providing integrative, summary information on a mother’s metabolic and physiological state and</w:t>
      </w:r>
      <w:r w:rsidR="00E93FD0" w:rsidRPr="004E63C0">
        <w:t xml:space="preserve"> </w:t>
      </w:r>
      <w:r w:rsidR="004E63C0" w:rsidRPr="004E63C0">
        <w:t>measuring</w:t>
      </w:r>
      <w:r w:rsidR="00E93FD0" w:rsidRPr="004E63C0">
        <w:t xml:space="preserve"> the </w:t>
      </w:r>
      <w:ins w:id="144" w:author="Christopher W Kuzawa" w:date="2021-09-02T12:42:00Z">
        <w:r w:rsidR="00510FEB">
          <w:t xml:space="preserve">associated </w:t>
        </w:r>
      </w:ins>
      <w:r w:rsidR="00E93FD0" w:rsidRPr="004E63C0">
        <w:t xml:space="preserve">“wear-and-tear” on the </w:t>
      </w:r>
      <w:r w:rsidR="00916DC8" w:rsidRPr="004E63C0">
        <w:t xml:space="preserve">next generation. </w:t>
      </w:r>
      <w:r w:rsidR="004E63C0" w:rsidRPr="004E63C0">
        <w:t>One small study</w:t>
      </w:r>
      <w:r w:rsidR="004E63C0">
        <w:t xml:space="preserve"> (n = 77) among Californian women demonstrated that advanced </w:t>
      </w:r>
      <w:ins w:id="145" w:author="Christopher W Kuzawa" w:date="2021-09-02T12:42:00Z">
        <w:r w:rsidR="00510FEB">
          <w:t xml:space="preserve">maternal </w:t>
        </w:r>
      </w:ins>
      <w:r w:rsidR="004E63C0">
        <w:t>epigenetic age is associated with early gestational age at birth and low birthweight</w:t>
      </w:r>
      <w:ins w:id="146" w:author="Christopher W Kuzawa" w:date="2021-09-02T12:42:00Z">
        <w:r w:rsidR="002E07F2">
          <w:t xml:space="preserve"> in offspring</w:t>
        </w:r>
      </w:ins>
      <w:r w:rsidR="004E63C0">
        <w:t xml:space="preserve">, suggesting that epigenetic age may be predictive of adverse fetal outcomes </w:t>
      </w:r>
      <w:r w:rsidR="00226F1C">
        <w:t>{Ross, 2020 #18}</w:t>
      </w:r>
      <w:r w:rsidR="004E63C0">
        <w:t xml:space="preserve">. </w:t>
      </w:r>
      <w:del w:id="147" w:author="Christopher W Kuzawa" w:date="2021-09-02T12:43:00Z">
        <w:r w:rsidR="004E63C0" w:rsidDel="002E07F2">
          <w:delText>There is</w:delText>
        </w:r>
      </w:del>
      <w:ins w:id="148" w:author="Christopher W Kuzawa" w:date="2021-09-02T12:43:00Z">
        <w:r w:rsidR="002E07F2">
          <w:t>To date</w:t>
        </w:r>
      </w:ins>
      <w:r w:rsidR="004E63C0">
        <w:t xml:space="preserve">, </w:t>
      </w:r>
      <w:ins w:id="149" w:author="Christopher W Kuzawa" w:date="2021-09-02T12:43:00Z">
        <w:r w:rsidR="002E07F2">
          <w:t xml:space="preserve">little is known about the potential for these measures to predict outcomes in a </w:t>
        </w:r>
      </w:ins>
      <w:del w:id="150" w:author="Christopher W Kuzawa" w:date="2021-09-02T12:43:00Z">
        <w:r w:rsidR="004E63C0" w:rsidDel="002E07F2">
          <w:delText xml:space="preserve">however, minimal study in a </w:delText>
        </w:r>
        <w:r w:rsidR="004E63C0" w:rsidDel="002E07F2">
          <w:lastRenderedPageBreak/>
          <w:delText xml:space="preserve">large, </w:delText>
        </w:r>
      </w:del>
      <w:r w:rsidR="004E63C0">
        <w:t>socioeconomically diverse population with greater rates of adverse fetal outcomes</w:t>
      </w:r>
      <w:del w:id="151" w:author="Christopher W Kuzawa" w:date="2021-09-02T12:43:00Z">
        <w:r w:rsidR="004E63C0" w:rsidDel="002E07F2">
          <w:delText xml:space="preserve"> that tests the relationship between maternal epigenetic age and fetal outcomes</w:delText>
        </w:r>
      </w:del>
      <w:r w:rsidR="004E63C0">
        <w:t>.</w:t>
      </w:r>
    </w:p>
    <w:p w14:paraId="49772A3E" w14:textId="7A35E093" w:rsidR="004E63C0" w:rsidRDefault="004E63C0" w:rsidP="004E63C0">
      <w:del w:id="152" w:author="Christopher W Kuzawa" w:date="2021-09-02T12:49:00Z">
        <w:r w:rsidDel="00054AD8">
          <w:delText xml:space="preserve">The purpose of </w:delText>
        </w:r>
      </w:del>
      <w:ins w:id="153" w:author="Christopher W Kuzawa" w:date="2021-09-02T12:49:00Z">
        <w:r w:rsidR="00054AD8">
          <w:t xml:space="preserve">In </w:t>
        </w:r>
      </w:ins>
      <w:r>
        <w:t xml:space="preserve">this paper </w:t>
      </w:r>
      <w:del w:id="154" w:author="Christopher W Kuzawa" w:date="2021-09-02T12:49:00Z">
        <w:r w:rsidDel="00054AD8">
          <w:delText xml:space="preserve">is to conduct an analysis </w:delText>
        </w:r>
      </w:del>
      <w:ins w:id="155" w:author="Christopher W Kuzawa" w:date="2021-09-02T12:49:00Z">
        <w:r w:rsidR="00054AD8">
          <w:t xml:space="preserve">we analyze </w:t>
        </w:r>
      </w:ins>
      <w:ins w:id="156" w:author="Christopher W Kuzawa" w:date="2021-09-02T12:50:00Z">
        <w:r w:rsidR="00054AD8">
          <w:t xml:space="preserve">several prominently used </w:t>
        </w:r>
      </w:ins>
      <w:del w:id="157" w:author="Christopher W Kuzawa" w:date="2021-09-02T12:49:00Z">
        <w:r w:rsidDel="00054AD8">
          <w:delText xml:space="preserve">of </w:delText>
        </w:r>
      </w:del>
      <w:del w:id="158" w:author="Christopher W Kuzawa" w:date="2021-09-02T12:50:00Z">
        <w:r w:rsidDel="00054AD8">
          <w:delText xml:space="preserve">maternal epigenetic age </w:delText>
        </w:r>
      </w:del>
      <w:ins w:id="159" w:author="Christopher W Kuzawa" w:date="2021-09-02T12:50:00Z">
        <w:r w:rsidR="00054AD8">
          <w:t xml:space="preserve">epigenetic clocks, </w:t>
        </w:r>
      </w:ins>
      <w:del w:id="160" w:author="Christopher W Kuzawa" w:date="2021-09-02T12:49:00Z">
        <w:r w:rsidDel="00054AD8">
          <w:delText xml:space="preserve">measured </w:delText>
        </w:r>
      </w:del>
      <w:ins w:id="161" w:author="Christopher W Kuzawa" w:date="2021-09-02T12:49:00Z">
        <w:r w:rsidR="00054AD8">
          <w:t xml:space="preserve">obtained </w:t>
        </w:r>
      </w:ins>
      <w:r>
        <w:t>during pregnancies</w:t>
      </w:r>
      <w:ins w:id="162" w:author="Christopher W Kuzawa" w:date="2021-09-02T12:50:00Z">
        <w:r w:rsidR="00054AD8">
          <w:t>,</w:t>
        </w:r>
      </w:ins>
      <w:r>
        <w:t xml:space="preserve"> </w:t>
      </w:r>
      <w:ins w:id="163" w:author="Christopher W Kuzawa" w:date="2021-09-02T12:50:00Z">
        <w:r w:rsidR="00054AD8">
          <w:t xml:space="preserve">in relation </w:t>
        </w:r>
      </w:ins>
      <w:del w:id="164" w:author="Christopher W Kuzawa" w:date="2021-09-02T12:49:00Z">
        <w:r w:rsidDel="00054AD8">
          <w:delText xml:space="preserve">and </w:delText>
        </w:r>
      </w:del>
      <w:ins w:id="165" w:author="Christopher W Kuzawa" w:date="2021-09-02T12:49:00Z">
        <w:r w:rsidR="00054AD8">
          <w:t xml:space="preserve">to </w:t>
        </w:r>
      </w:ins>
      <w:ins w:id="166" w:author="Christopher W Kuzawa" w:date="2021-09-02T12:50:00Z">
        <w:r w:rsidR="00054AD8">
          <w:t xml:space="preserve">longitudinally collected </w:t>
        </w:r>
      </w:ins>
      <w:r>
        <w:t xml:space="preserve">birth outcomes </w:t>
      </w:r>
      <w:del w:id="167" w:author="Christopher W Kuzawa" w:date="2021-09-02T12:50:00Z">
        <w:r w:rsidDel="00054AD8">
          <w:delText xml:space="preserve">in </w:delText>
        </w:r>
      </w:del>
      <w:ins w:id="168" w:author="Christopher W Kuzawa" w:date="2021-09-02T12:50:00Z">
        <w:r w:rsidR="00054AD8">
          <w:t xml:space="preserve">in </w:t>
        </w:r>
      </w:ins>
      <w:ins w:id="169" w:author="Christopher W Kuzawa" w:date="2021-09-02T12:51:00Z">
        <w:r w:rsidR="00054AD8">
          <w:t xml:space="preserve">the </w:t>
        </w:r>
      </w:ins>
      <w:ins w:id="170" w:author="Christopher W Kuzawa" w:date="2021-09-02T12:50:00Z">
        <w:r w:rsidR="00054AD8">
          <w:t xml:space="preserve">offspring </w:t>
        </w:r>
      </w:ins>
      <w:ins w:id="171" w:author="Christopher W Kuzawa" w:date="2021-09-02T12:51:00Z">
        <w:r w:rsidR="00054AD8">
          <w:t>of those pregnancies</w:t>
        </w:r>
      </w:ins>
      <w:ins w:id="172" w:author="Christopher W Kuzawa" w:date="2021-09-02T12:50:00Z">
        <w:r w:rsidR="00054AD8">
          <w:t xml:space="preserve">.  Data come from </w:t>
        </w:r>
      </w:ins>
      <w:del w:id="173" w:author="Christopher W Kuzawa" w:date="2021-09-02T12:50:00Z">
        <w:r w:rsidDel="00054AD8">
          <w:delText xml:space="preserve">collaboration with </w:delText>
        </w:r>
      </w:del>
      <w:r>
        <w:t xml:space="preserve">the Cebu Longitudinal Health and Nutrition Survey (CLHNS), a cohort </w:t>
      </w:r>
      <w:ins w:id="174" w:author="Christopher W Kuzawa" w:date="2021-09-02T12:44:00Z">
        <w:r w:rsidR="002E07F2">
          <w:t xml:space="preserve">study that has followed </w:t>
        </w:r>
      </w:ins>
      <w:del w:id="175" w:author="Christopher W Kuzawa" w:date="2021-09-02T12:44:00Z">
        <w:r w:rsidDel="002E07F2">
          <w:delText xml:space="preserve">following </w:delText>
        </w:r>
      </w:del>
      <w:r>
        <w:t xml:space="preserve">a large, diverse sample of women and their offspring in </w:t>
      </w:r>
      <w:ins w:id="176" w:author="Christopher W Kuzawa" w:date="2021-09-02T12:44:00Z">
        <w:r w:rsidR="002E07F2">
          <w:t xml:space="preserve">metropolitcan </w:t>
        </w:r>
      </w:ins>
      <w:r>
        <w:t>Cebu</w:t>
      </w:r>
      <w:ins w:id="177" w:author="Christopher W Kuzawa" w:date="2021-09-02T12:44:00Z">
        <w:r w:rsidR="002E07F2">
          <w:t xml:space="preserve"> City</w:t>
        </w:r>
      </w:ins>
      <w:r>
        <w:t xml:space="preserve">, Philippines for </w:t>
      </w:r>
      <w:del w:id="178" w:author="Christopher W Kuzawa" w:date="2021-09-02T12:44:00Z">
        <w:r w:rsidDel="002E07F2">
          <w:delText xml:space="preserve">over 35 </w:delText>
        </w:r>
      </w:del>
      <w:ins w:id="179" w:author="Christopher W Kuzawa" w:date="2021-09-02T12:44:00Z">
        <w:r w:rsidR="002E07F2">
          <w:t xml:space="preserve">nearly four decades </w:t>
        </w:r>
      </w:ins>
      <w:del w:id="180" w:author="Christopher W Kuzawa" w:date="2021-09-02T12:44:00Z">
        <w:r w:rsidDel="002E07F2">
          <w:delText xml:space="preserve">years </w:delText>
        </w:r>
      </w:del>
      <w:r w:rsidR="00226F1C">
        <w:t>{Adair, 2011 #5}</w:t>
      </w:r>
      <w:r>
        <w:t xml:space="preserve">. </w:t>
      </w:r>
      <w:del w:id="181" w:author="Christopher W Kuzawa" w:date="2021-09-02T12:44:00Z">
        <w:r w:rsidDel="002E07F2">
          <w:delText xml:space="preserve">In particular, the </w:delText>
        </w:r>
      </w:del>
      <w:ins w:id="182" w:author="Christopher W Kuzawa" w:date="2021-09-02T12:44:00Z">
        <w:r w:rsidR="002E07F2">
          <w:t xml:space="preserve">The present </w:t>
        </w:r>
      </w:ins>
      <w:del w:id="183" w:author="Christopher W Kuzawa" w:date="2021-09-02T12:44:00Z">
        <w:r w:rsidDel="002E07F2">
          <w:delText xml:space="preserve">analysis </w:delText>
        </w:r>
      </w:del>
      <w:ins w:id="184" w:author="Christopher W Kuzawa" w:date="2021-09-02T12:44:00Z">
        <w:r w:rsidR="002E07F2">
          <w:t xml:space="preserve">analyses focus on </w:t>
        </w:r>
      </w:ins>
      <w:del w:id="185" w:author="Christopher W Kuzawa" w:date="2021-09-02T12:44:00Z">
        <w:r w:rsidDel="002E07F2">
          <w:delText xml:space="preserve">was conducted on the </w:delText>
        </w:r>
      </w:del>
      <w:r>
        <w:t>pregnancies of 330 expecting female young adults and their newborn</w:t>
      </w:r>
      <w:ins w:id="186" w:author="Christopher W Kuzawa" w:date="2021-09-02T12:51:00Z">
        <w:r w:rsidR="00054AD8">
          <w:t>s</w:t>
        </w:r>
      </w:ins>
      <w:r>
        <w:t xml:space="preserve"> </w:t>
      </w:r>
      <w:del w:id="187" w:author="Christopher W Kuzawa" w:date="2021-09-02T12:51:00Z">
        <w:r w:rsidDel="00054AD8">
          <w:delText xml:space="preserve">children </w:delText>
        </w:r>
      </w:del>
      <w:ins w:id="188" w:author="Christopher W Kuzawa" w:date="2021-09-02T12:44:00Z">
        <w:r w:rsidR="002E07F2">
          <w:t xml:space="preserve">born </w:t>
        </w:r>
      </w:ins>
      <w:r>
        <w:t>between 2009 and 2014</w:t>
      </w:r>
      <w:r w:rsidRPr="004E63C0">
        <w:t xml:space="preserve">. </w:t>
      </w:r>
      <w:ins w:id="189" w:author="Christopher W Kuzawa" w:date="2021-09-02T12:45:00Z">
        <w:r w:rsidR="002E07F2">
          <w:t xml:space="preserve">We used four published epigenetic clocks to provide complementary information on the mother’s </w:t>
        </w:r>
      </w:ins>
      <w:ins w:id="190" w:author="Christopher W Kuzawa" w:date="2021-09-02T12:46:00Z">
        <w:r w:rsidR="002E07F2">
          <w:t xml:space="preserve">chronic biological dysregulation, as reflected in the </w:t>
        </w:r>
      </w:ins>
      <w:ins w:id="191" w:author="Christopher W Kuzawa" w:date="2021-09-02T12:45:00Z">
        <w:r w:rsidR="002E07F2">
          <w:t>degree of acc</w:t>
        </w:r>
      </w:ins>
      <w:ins w:id="192" w:author="Christopher W Kuzawa" w:date="2021-09-02T12:46:00Z">
        <w:r w:rsidR="002E07F2">
          <w:t>elerated biological aging.</w:t>
        </w:r>
      </w:ins>
      <w:ins w:id="193" w:author="Christopher W Kuzawa" w:date="2021-09-02T12:49:00Z">
        <w:r w:rsidR="00054AD8">
          <w:t xml:space="preserve"> </w:t>
        </w:r>
      </w:ins>
      <w:commentRangeStart w:id="194"/>
      <w:commentRangeStart w:id="195"/>
      <w:del w:id="196" w:author="Christopher W Kuzawa" w:date="2021-09-02T12:49:00Z">
        <w:r w:rsidRPr="004E63C0" w:rsidDel="00054AD8">
          <w:delText xml:space="preserve">To </w:delText>
        </w:r>
      </w:del>
      <w:del w:id="197" w:author="Christopher W Kuzawa" w:date="2021-09-02T12:45:00Z">
        <w:r w:rsidRPr="004E63C0" w:rsidDel="002E07F2">
          <w:delText xml:space="preserve">capture the </w:delText>
        </w:r>
      </w:del>
      <w:del w:id="198" w:author="Christopher W Kuzawa" w:date="2021-09-02T12:49:00Z">
        <w:r w:rsidRPr="004E63C0" w:rsidDel="00054AD8">
          <w:delText>maternal epigenetic age, the Hannum-EEAA, Horvath-IEAA, PhenoAge, and GrimAge clocks were utilized</w:delText>
        </w:r>
        <w:r w:rsidDel="00054AD8">
          <w:delText xml:space="preserve">. </w:delText>
        </w:r>
        <w:r w:rsidRPr="004E63C0" w:rsidDel="00054AD8">
          <w:delText xml:space="preserve">For example, the </w:delText>
        </w:r>
      </w:del>
      <w:ins w:id="199" w:author="Christopher W Kuzawa" w:date="2021-09-02T12:46:00Z">
        <w:r w:rsidR="002E07F2">
          <w:t xml:space="preserve">EAA using </w:t>
        </w:r>
      </w:ins>
      <w:del w:id="200" w:author="Christopher W Kuzawa" w:date="2021-09-02T12:46:00Z">
        <w:r w:rsidRPr="004E63C0" w:rsidDel="002E07F2">
          <w:delText xml:space="preserve">acceleration of </w:delText>
        </w:r>
      </w:del>
      <w:r w:rsidRPr="004E63C0">
        <w:t xml:space="preserve">the Levine-DNAmPhenoAge clock (PhenoAge) </w:t>
      </w:r>
      <w:del w:id="201" w:author="Christopher W Kuzawa" w:date="2021-09-02T12:46:00Z">
        <w:r w:rsidRPr="004E63C0" w:rsidDel="002E07F2">
          <w:delText xml:space="preserve">is </w:delText>
        </w:r>
      </w:del>
      <w:ins w:id="202" w:author="Christopher W Kuzawa" w:date="2021-09-02T12:46:00Z">
        <w:r w:rsidR="002E07F2">
          <w:t>has been shown to b</w:t>
        </w:r>
      </w:ins>
      <w:ins w:id="203" w:author="Christopher W Kuzawa" w:date="2021-09-02T12:47:00Z">
        <w:r w:rsidR="002E07F2">
          <w:t xml:space="preserve">e </w:t>
        </w:r>
      </w:ins>
      <w:r w:rsidRPr="004E63C0">
        <w:t xml:space="preserve">highly predictive of cardiovascular disease, </w:t>
      </w:r>
      <w:ins w:id="204" w:author="Christopher W Kuzawa" w:date="2021-09-02T12:47:00Z">
        <w:r w:rsidR="002E07F2">
          <w:t xml:space="preserve">a </w:t>
        </w:r>
      </w:ins>
      <w:r w:rsidRPr="004E63C0">
        <w:t xml:space="preserve">poorer likelihood of being free of disease, and </w:t>
      </w:r>
      <w:del w:id="205" w:author="Christopher W Kuzawa" w:date="2021-09-02T12:47:00Z">
        <w:r w:rsidRPr="004E63C0" w:rsidDel="002E07F2">
          <w:delText xml:space="preserve">presentation of </w:delText>
        </w:r>
      </w:del>
      <w:ins w:id="206" w:author="Christopher W Kuzawa" w:date="2021-09-02T12:47:00Z">
        <w:r w:rsidR="002E07F2">
          <w:t xml:space="preserve">to be afflicted with additional </w:t>
        </w:r>
      </w:ins>
      <w:del w:id="207" w:author="Christopher W Kuzawa" w:date="2021-09-02T12:47:00Z">
        <w:r w:rsidRPr="004E63C0" w:rsidDel="002E07F2">
          <w:delText xml:space="preserve">coexisting </w:delText>
        </w:r>
      </w:del>
      <w:r w:rsidRPr="004E63C0">
        <w:t xml:space="preserve">morbidities. </w:t>
      </w:r>
      <w:r w:rsidR="00226F1C">
        <w:t>{Levine, 2018 #29}</w:t>
      </w:r>
      <w:r w:rsidRPr="004E63C0">
        <w:t xml:space="preserve"> </w:t>
      </w:r>
      <w:del w:id="208" w:author="Christopher W Kuzawa" w:date="2021-09-02T12:47:00Z">
        <w:r w:rsidRPr="004E63C0" w:rsidDel="002E07F2">
          <w:delText xml:space="preserve">The </w:delText>
        </w:r>
      </w:del>
      <w:ins w:id="209" w:author="Christopher W Kuzawa" w:date="2021-09-02T12:47:00Z">
        <w:r w:rsidR="002E07F2">
          <w:t>A</w:t>
        </w:r>
      </w:ins>
      <w:del w:id="210" w:author="Christopher W Kuzawa" w:date="2021-09-02T12:47:00Z">
        <w:r w:rsidRPr="004E63C0" w:rsidDel="002E07F2">
          <w:delText>a</w:delText>
        </w:r>
      </w:del>
      <w:r w:rsidRPr="004E63C0">
        <w:t xml:space="preserve">cceleration of the Lu-DNAmGrimAge clock (GrimAge) </w:t>
      </w:r>
      <w:ins w:id="211" w:author="Christopher W Kuzawa" w:date="2021-09-02T12:47:00Z">
        <w:r w:rsidR="002E07F2">
          <w:t xml:space="preserve">similarly </w:t>
        </w:r>
      </w:ins>
      <w:r w:rsidRPr="004E63C0">
        <w:t xml:space="preserve">predicts specific cardiovascular conditions, such as hypertension, Type II diabetes, and overall poorer physical functioning. </w:t>
      </w:r>
      <w:r w:rsidR="00226F1C">
        <w:t>{Hillary, 2020 #31;Lu, 2019 #30}</w:t>
      </w:r>
      <w:r>
        <w:t xml:space="preserve"> </w:t>
      </w:r>
      <w:del w:id="212" w:author="Christopher W Kuzawa" w:date="2021-09-02T12:47:00Z">
        <w:r w:rsidRPr="004E63C0" w:rsidDel="002E07F2">
          <w:delText xml:space="preserve">The acceleration </w:delText>
        </w:r>
      </w:del>
      <w:ins w:id="213" w:author="Christopher W Kuzawa" w:date="2021-09-02T12:47:00Z">
        <w:r w:rsidR="002E07F2">
          <w:t xml:space="preserve">EAA using </w:t>
        </w:r>
      </w:ins>
      <w:del w:id="214" w:author="Christopher W Kuzawa" w:date="2021-09-02T12:47:00Z">
        <w:r w:rsidRPr="004E63C0" w:rsidDel="002E07F2">
          <w:delText xml:space="preserve">of </w:delText>
        </w:r>
      </w:del>
      <w:r w:rsidRPr="004E63C0">
        <w:t xml:space="preserve">both the Hannum-Extrinsic Epigenetic Age Acceleration (Hannum-EEAA) and the Horvath-Intrinsic Epigenetic Age Acceleration (Horvath-IEAA) clocks </w:t>
      </w:r>
      <w:del w:id="215" w:author="Christopher W Kuzawa" w:date="2021-09-02T12:47:00Z">
        <w:r w:rsidRPr="004E63C0" w:rsidDel="002E07F2">
          <w:delText xml:space="preserve">has </w:delText>
        </w:r>
      </w:del>
      <w:ins w:id="216" w:author="Christopher W Kuzawa" w:date="2021-09-02T12:47:00Z">
        <w:r w:rsidR="002E07F2">
          <w:t xml:space="preserve">have </w:t>
        </w:r>
      </w:ins>
      <w:r w:rsidRPr="004E63C0">
        <w:t xml:space="preserve">predicted all-cause mortality. </w:t>
      </w:r>
      <w:r w:rsidR="00226F1C">
        <w:t>{Chen, 2016 #33;Breitling, 2016 #34;Marioni, 2015 #32}</w:t>
      </w:r>
      <w:r w:rsidRPr="004E63C0">
        <w:t xml:space="preserve"> </w:t>
      </w:r>
      <w:del w:id="217" w:author="Christopher W Kuzawa" w:date="2021-09-02T12:47:00Z">
        <w:r w:rsidRPr="004E63C0" w:rsidDel="002E07F2">
          <w:delText xml:space="preserve">Furthermore, accelerated placental aging measured by the Horvath-IEAA clock has also been associated with lower birthweight. </w:delText>
        </w:r>
        <w:r w:rsidR="00226F1C" w:rsidDel="002E07F2">
          <w:delText>{Tekola-Ayele, 2019 #28}</w:delText>
        </w:r>
        <w:r w:rsidDel="002E07F2">
          <w:delText xml:space="preserve"> It was </w:delText>
        </w:r>
      </w:del>
      <w:ins w:id="218" w:author="Christopher W Kuzawa" w:date="2021-09-02T12:47:00Z">
        <w:r w:rsidR="002E07F2">
          <w:t xml:space="preserve">We </w:t>
        </w:r>
      </w:ins>
      <w:r>
        <w:t xml:space="preserve">hypothesized that advanced maternal </w:t>
      </w:r>
      <w:del w:id="219" w:author="Christopher W Kuzawa" w:date="2021-09-02T12:48:00Z">
        <w:r w:rsidDel="002E07F2">
          <w:delText xml:space="preserve">epigenetic age </w:delText>
        </w:r>
      </w:del>
      <w:ins w:id="220" w:author="Christopher W Kuzawa" w:date="2021-09-02T12:48:00Z">
        <w:r w:rsidR="002E07F2">
          <w:t xml:space="preserve">EAA based upon these clocks </w:t>
        </w:r>
      </w:ins>
      <w:r>
        <w:t xml:space="preserve">would </w:t>
      </w:r>
      <w:del w:id="221" w:author="Christopher W Kuzawa" w:date="2021-09-02T12:48:00Z">
        <w:r w:rsidDel="002E07F2">
          <w:delText xml:space="preserve">be associated </w:delText>
        </w:r>
      </w:del>
      <w:ins w:id="222" w:author="Christopher W Kuzawa" w:date="2021-09-02T12:48:00Z">
        <w:r w:rsidR="002E07F2">
          <w:t xml:space="preserve">predict </w:t>
        </w:r>
      </w:ins>
      <w:del w:id="223" w:author="Christopher W Kuzawa" w:date="2021-09-02T12:48:00Z">
        <w:r w:rsidDel="002E07F2">
          <w:delText xml:space="preserve">with </w:delText>
        </w:r>
      </w:del>
      <w:r>
        <w:t xml:space="preserve">adverse fetal outcomes, including decreased birthweight, length, </w:t>
      </w:r>
      <w:del w:id="224" w:author="Christopher W Kuzawa" w:date="2021-09-02T12:48:00Z">
        <w:r w:rsidDel="002E07F2">
          <w:delText xml:space="preserve">arm circumference, </w:delText>
        </w:r>
      </w:del>
      <w:r>
        <w:t>head circumference, abdominal circumference, and total skin</w:t>
      </w:r>
      <w:del w:id="225" w:author="Christopher W Kuzawa" w:date="2021-09-02T12:48:00Z">
        <w:r w:rsidDel="002E07F2">
          <w:delText xml:space="preserve"> </w:delText>
        </w:r>
      </w:del>
      <w:r>
        <w:t xml:space="preserve">fold thickness. </w:t>
      </w:r>
      <w:commentRangeEnd w:id="194"/>
      <w:r>
        <w:rPr>
          <w:rStyle w:val="CommentReference"/>
        </w:rPr>
        <w:commentReference w:id="194"/>
      </w:r>
      <w:commentRangeEnd w:id="195"/>
      <w:r w:rsidR="00793978">
        <w:rPr>
          <w:rStyle w:val="CommentReference"/>
        </w:rPr>
        <w:commentReference w:id="195"/>
      </w:r>
      <w:ins w:id="226" w:author="Christopher W Kuzawa" w:date="2021-09-02T12:48:00Z">
        <w:r w:rsidR="00054AD8">
          <w:t>We further anticipated a gradient of impact, with skinfolds being most labile and sensitive, followed by weight, length and finally</w:t>
        </w:r>
      </w:ins>
      <w:ins w:id="227" w:author="Christopher W Kuzawa" w:date="2021-09-02T12:49:00Z">
        <w:r w:rsidR="00054AD8">
          <w:t>, the most canalized outcome of head circumference.</w:t>
        </w:r>
      </w:ins>
    </w:p>
    <w:p w14:paraId="0DF58C6D" w14:textId="78D91BE3" w:rsidR="007B6481" w:rsidRDefault="007B6481" w:rsidP="004E63C0"/>
    <w:sectPr w:rsidR="007B64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W Kuzawa" w:date="2021-09-02T10:34:00Z" w:initials="CWK">
    <w:p w14:paraId="10AB7924" w14:textId="618CB85B" w:rsidR="00226F1C" w:rsidRDefault="00226F1C">
      <w:pPr>
        <w:pStyle w:val="CommentText"/>
      </w:pPr>
      <w:r>
        <w:rPr>
          <w:rStyle w:val="CommentReference"/>
        </w:rPr>
        <w:annotationRef/>
      </w:r>
      <w:r>
        <w:t xml:space="preserve">A milestone is the acquisition of an ability – like speech or walking. Birth size and/or gestational age at birth are not milestones </w:t>
      </w:r>
      <w:r w:rsidR="00793978">
        <w:t>–</w:t>
      </w:r>
      <w:r>
        <w:t xml:space="preserve"> </w:t>
      </w:r>
      <w:r w:rsidR="00793978">
        <w:t xml:space="preserve">so these </w:t>
      </w:r>
      <w:r>
        <w:t>are birth outcomes.</w:t>
      </w:r>
    </w:p>
  </w:comment>
  <w:comment w:id="17" w:author="Christopher W Kuzawa" w:date="2021-09-02T10:37:00Z" w:initials="CWK">
    <w:p w14:paraId="3859D839" w14:textId="256ABC3C" w:rsidR="005E398E" w:rsidRDefault="005E398E">
      <w:pPr>
        <w:pStyle w:val="CommentText"/>
      </w:pPr>
      <w:r>
        <w:rPr>
          <w:rStyle w:val="CommentReference"/>
        </w:rPr>
        <w:annotationRef/>
      </w:r>
      <w:r w:rsidR="00793978">
        <w:t>It will be helpful to p</w:t>
      </w:r>
      <w:r>
        <w:t>ut a name to this if possible</w:t>
      </w:r>
    </w:p>
  </w:comment>
  <w:comment w:id="24" w:author="Christopher W Kuzawa" w:date="2021-09-02T10:38:00Z" w:initials="CWK">
    <w:p w14:paraId="681BE9A9" w14:textId="1973625A" w:rsidR="005E398E" w:rsidRDefault="005E398E">
      <w:pPr>
        <w:pStyle w:val="CommentText"/>
      </w:pPr>
      <w:r>
        <w:rPr>
          <w:rStyle w:val="CommentReference"/>
        </w:rPr>
        <w:annotationRef/>
      </w:r>
      <w:r>
        <w:t xml:space="preserve">You changed tense to past tense here – </w:t>
      </w:r>
      <w:r w:rsidR="00793978">
        <w:t xml:space="preserve">its good to </w:t>
      </w:r>
      <w:r>
        <w:t xml:space="preserve">keep tense consistent.  You are describing what BW is known to predict – </w:t>
      </w:r>
      <w:r w:rsidR="00793978">
        <w:t xml:space="preserve">so </w:t>
      </w:r>
      <w:r>
        <w:t xml:space="preserve">that </w:t>
      </w:r>
      <w:r w:rsidR="00793978">
        <w:t xml:space="preserve">should eb </w:t>
      </w:r>
      <w:r>
        <w:t>present tense, not past</w:t>
      </w:r>
    </w:p>
  </w:comment>
  <w:comment w:id="53" w:author="Christopher W Kuzawa" w:date="2021-09-02T12:30:00Z" w:initials="CWK">
    <w:p w14:paraId="21D70235" w14:textId="3E35A882" w:rsidR="00DC2914" w:rsidRDefault="00DC2914">
      <w:pPr>
        <w:pStyle w:val="CommentText"/>
      </w:pPr>
      <w:r>
        <w:rPr>
          <w:rStyle w:val="CommentReference"/>
        </w:rPr>
        <w:annotationRef/>
      </w:r>
      <w:r>
        <w:t xml:space="preserve">What is meant by progression here?  </w:t>
      </w:r>
      <w:r w:rsidR="00793978">
        <w:t xml:space="preserve">Could be clearer.  </w:t>
      </w:r>
      <w:r>
        <w:t>that sounds like a sequence, not sure if that was intentional</w:t>
      </w:r>
    </w:p>
  </w:comment>
  <w:comment w:id="57" w:author="Christopher W Kuzawa" w:date="2021-09-02T12:31:00Z" w:initials="CWK">
    <w:p w14:paraId="4DF583BA" w14:textId="0953A7BF" w:rsidR="00DC2914" w:rsidRDefault="00DC2914">
      <w:pPr>
        <w:pStyle w:val="CommentText"/>
      </w:pPr>
      <w:r>
        <w:rPr>
          <w:rStyle w:val="CommentReference"/>
        </w:rPr>
        <w:annotationRef/>
      </w:r>
      <w:r>
        <w:t xml:space="preserve">The prior example seems inclusive of this (it mentions hormones – which is what this example is…)  So the wording might benefit from some tweaking here. </w:t>
      </w:r>
      <w:r w:rsidR="00793978">
        <w:t xml:space="preserve"> I took a stab at this</w:t>
      </w:r>
    </w:p>
  </w:comment>
  <w:comment w:id="80" w:author="Raviraj Jayanta Rege" w:date="2021-08-24T03:16:00Z" w:initials="RJR">
    <w:p w14:paraId="64019B6E" w14:textId="177004C7" w:rsidR="00CB6347" w:rsidRDefault="00CB6347">
      <w:pPr>
        <w:pStyle w:val="CommentText"/>
      </w:pPr>
      <w:r>
        <w:rPr>
          <w:rStyle w:val="CommentReference"/>
        </w:rPr>
        <w:annotationRef/>
      </w:r>
      <w:r>
        <w:t>need a better way to mention this point</w:t>
      </w:r>
    </w:p>
  </w:comment>
  <w:comment w:id="98" w:author="Christopher W Kuzawa" w:date="2021-09-02T12:13:00Z" w:initials="CWK">
    <w:p w14:paraId="7566982B" w14:textId="3C1F4891" w:rsidR="009A40AA" w:rsidRDefault="009A40AA">
      <w:pPr>
        <w:pStyle w:val="CommentText"/>
      </w:pPr>
      <w:r>
        <w:rPr>
          <w:rStyle w:val="CommentReference"/>
        </w:rPr>
        <w:annotationRef/>
      </w:r>
      <w:r>
        <w:t>I’m not sure that we should frame aging per se as an issue.  The prior paragraph set up the idea that maternal dysregulation of physiology/metabolism can impact the fetus.  We are using clocks not to gauge chronological age</w:t>
      </w:r>
      <w:r w:rsidR="00793978">
        <w:t xml:space="preserve"> (which we know exactly from birth date)</w:t>
      </w:r>
      <w:r>
        <w:t>, but to gain insights into chronic dysregulation…</w:t>
      </w:r>
      <w:r w:rsidR="00793978">
        <w:t>so this is not really a story about aging  per se</w:t>
      </w:r>
    </w:p>
  </w:comment>
  <w:comment w:id="102" w:author="Raviraj Jayanta Rege" w:date="2021-08-24T02:52:00Z" w:initials="RJR">
    <w:p w14:paraId="0D5E1113" w14:textId="56FCBB0B" w:rsidR="004E63C0" w:rsidRDefault="004E63C0">
      <w:pPr>
        <w:pStyle w:val="CommentText"/>
      </w:pPr>
      <w:r>
        <w:rPr>
          <w:rStyle w:val="CommentReference"/>
        </w:rPr>
        <w:annotationRef/>
      </w:r>
      <w:r>
        <w:t>should this be deleted?</w:t>
      </w:r>
    </w:p>
  </w:comment>
  <w:comment w:id="103" w:author="Christopher W Kuzawa" w:date="2021-09-02T12:56:00Z" w:initials="CWK">
    <w:p w14:paraId="172FA6F0" w14:textId="216BC1F0" w:rsidR="00793978" w:rsidRDefault="00793978">
      <w:pPr>
        <w:pStyle w:val="CommentText"/>
      </w:pPr>
      <w:r>
        <w:rPr>
          <w:rStyle w:val="CommentReference"/>
        </w:rPr>
        <w:annotationRef/>
      </w:r>
      <w:r>
        <w:t>Just seeing this question – and yes…I think that’s a good idea to delete!</w:t>
      </w:r>
    </w:p>
  </w:comment>
  <w:comment w:id="140" w:author="Christopher W Kuzawa" w:date="2021-09-02T12:15:00Z" w:initials="CWK">
    <w:p w14:paraId="3135FBAA" w14:textId="03117E81" w:rsidR="00D011F9" w:rsidRDefault="00D011F9">
      <w:pPr>
        <w:pStyle w:val="CommentText"/>
      </w:pPr>
      <w:r>
        <w:rPr>
          <w:rStyle w:val="CommentReference"/>
        </w:rPr>
        <w:annotationRef/>
      </w:r>
      <w:r>
        <w:t>I think this might be more to the point that we are trying to set up – that these clocks provide new tools to gauge chronic dysregulation in the mother’s biology – which should impact the fetus.  Again – not primarily a story about age (we don’t need clocks for that – we know exactly how old each participant is chronologically)</w:t>
      </w:r>
    </w:p>
  </w:comment>
  <w:comment w:id="194" w:author="Raviraj Jayanta Rege" w:date="2021-08-24T02:55:00Z" w:initials="RJR">
    <w:p w14:paraId="0046A249" w14:textId="5F6396F7" w:rsidR="004E63C0" w:rsidRDefault="004E63C0">
      <w:pPr>
        <w:pStyle w:val="CommentText"/>
      </w:pPr>
      <w:r>
        <w:rPr>
          <w:rStyle w:val="CommentReference"/>
        </w:rPr>
        <w:annotationRef/>
      </w:r>
      <w:r>
        <w:t>section needs to be fleshed out more to include more specifics on how the clocks specifically relate to the chronic stress/dysregulation, metabolic syndrome and/or allostatic load, immune dysregulation/inflammation</w:t>
      </w:r>
      <w:r w:rsidR="00A85309">
        <w:t xml:space="preserve"> </w:t>
      </w:r>
      <w:r w:rsidR="00A85309">
        <w:sym w:font="Wingdings" w:char="F0E0"/>
      </w:r>
      <w:r w:rsidR="00A85309">
        <w:t xml:space="preserve"> also see if there are clocks that are trained on diabetes/insulin resistance and then any clocks were we expect to not predict outcomes</w:t>
      </w:r>
    </w:p>
  </w:comment>
  <w:comment w:id="195" w:author="Christopher W Kuzawa" w:date="2021-09-02T12:57:00Z" w:initials="CWK">
    <w:p w14:paraId="3DFBD96C" w14:textId="496629C3" w:rsidR="00793978" w:rsidRDefault="00793978">
      <w:pPr>
        <w:pStyle w:val="CommentText"/>
      </w:pPr>
      <w:r>
        <w:rPr>
          <w:rStyle w:val="CommentReference"/>
        </w:rPr>
        <w:annotationRef/>
      </w:r>
      <w:r>
        <w:t>I think the level fo what is here looks good in the final edits – for now this should work.  I’m not sure we will be able to get  this parsed out into narrow domains of biology given that these clocks synthesize across many…(as we discussed int eh zoom)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AB7924" w15:done="0"/>
  <w15:commentEx w15:paraId="3859D839" w15:done="0"/>
  <w15:commentEx w15:paraId="681BE9A9" w15:done="0"/>
  <w15:commentEx w15:paraId="21D70235" w15:done="0"/>
  <w15:commentEx w15:paraId="4DF583BA" w15:done="0"/>
  <w15:commentEx w15:paraId="64019B6E" w15:done="0"/>
  <w15:commentEx w15:paraId="7566982B" w15:done="0"/>
  <w15:commentEx w15:paraId="0D5E1113" w15:done="0"/>
  <w15:commentEx w15:paraId="172FA6F0" w15:paraIdParent="0D5E1113" w15:done="0"/>
  <w15:commentEx w15:paraId="3135FBAA" w15:done="0"/>
  <w15:commentEx w15:paraId="0046A249" w15:done="0"/>
  <w15:commentEx w15:paraId="3DFBD96C" w15:paraIdParent="0046A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273F" w16cex:dateUtc="2021-09-02T15:34:00Z"/>
  <w16cex:commentExtensible w16cex:durableId="24DB2807" w16cex:dateUtc="2021-09-02T15:37:00Z"/>
  <w16cex:commentExtensible w16cex:durableId="24DB2815" w16cex:dateUtc="2021-09-02T15:38:00Z"/>
  <w16cex:commentExtensible w16cex:durableId="24DB4262" w16cex:dateUtc="2021-09-02T17:30:00Z"/>
  <w16cex:commentExtensible w16cex:durableId="24DB429F" w16cex:dateUtc="2021-09-02T17:31:00Z"/>
  <w16cex:commentExtensible w16cex:durableId="24CEE31A" w16cex:dateUtc="2021-08-24T08:16:00Z"/>
  <w16cex:commentExtensible w16cex:durableId="24DB3E4F" w16cex:dateUtc="2021-09-02T17:13:00Z"/>
  <w16cex:commentExtensible w16cex:durableId="24CEDD54" w16cex:dateUtc="2021-08-24T07:52:00Z"/>
  <w16cex:commentExtensible w16cex:durableId="24DB4891" w16cex:dateUtc="2021-09-02T17:56:00Z"/>
  <w16cex:commentExtensible w16cex:durableId="24DB3EEA" w16cex:dateUtc="2021-09-02T17:15:00Z"/>
  <w16cex:commentExtensible w16cex:durableId="24CEDE1C" w16cex:dateUtc="2021-08-24T07:55:00Z"/>
  <w16cex:commentExtensible w16cex:durableId="24DB48B6" w16cex:dateUtc="2021-09-02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AB7924" w16cid:durableId="24DB273F"/>
  <w16cid:commentId w16cid:paraId="3859D839" w16cid:durableId="24DB2807"/>
  <w16cid:commentId w16cid:paraId="681BE9A9" w16cid:durableId="24DB2815"/>
  <w16cid:commentId w16cid:paraId="21D70235" w16cid:durableId="24DB4262"/>
  <w16cid:commentId w16cid:paraId="4DF583BA" w16cid:durableId="24DB429F"/>
  <w16cid:commentId w16cid:paraId="64019B6E" w16cid:durableId="24CEE31A"/>
  <w16cid:commentId w16cid:paraId="7566982B" w16cid:durableId="24DB3E4F"/>
  <w16cid:commentId w16cid:paraId="0D5E1113" w16cid:durableId="24CEDD54"/>
  <w16cid:commentId w16cid:paraId="172FA6F0" w16cid:durableId="24DB4891"/>
  <w16cid:commentId w16cid:paraId="3135FBAA" w16cid:durableId="24DB3EEA"/>
  <w16cid:commentId w16cid:paraId="0046A249" w16cid:durableId="24CEDE1C"/>
  <w16cid:commentId w16cid:paraId="3DFBD96C" w16cid:durableId="24DB48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AE3"/>
    <w:multiLevelType w:val="hybridMultilevel"/>
    <w:tmpl w:val="B394B00E"/>
    <w:lvl w:ilvl="0" w:tplc="F66C4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E183F"/>
    <w:multiLevelType w:val="hybridMultilevel"/>
    <w:tmpl w:val="C0782C9E"/>
    <w:lvl w:ilvl="0" w:tplc="67AEFA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D3BC8"/>
    <w:multiLevelType w:val="multilevel"/>
    <w:tmpl w:val="45C6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W Kuzawa">
    <w15:presenceInfo w15:providerId="AD" w15:userId="S::cwk453@ads.northwestern.edu::a87fe68f-cd71-4645-8a0e-76dbc2749e0c"/>
  </w15:person>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d29pvrpdv2slef2s6vtsr0addxa95rwffx&quot;&gt;IPR Bib&lt;record-ids&gt;&lt;item&gt;1&lt;/item&gt;&lt;item&gt;2&lt;/item&gt;&lt;item&gt;3&lt;/item&gt;&lt;item&gt;4&lt;/item&gt;&lt;item&gt;5&lt;/item&gt;&lt;item&gt;9&lt;/item&gt;&lt;item&gt;12&lt;/item&gt;&lt;item&gt;13&lt;/item&gt;&lt;item&gt;14&lt;/item&gt;&lt;item&gt;15&lt;/item&gt;&lt;item&gt;16&lt;/item&gt;&lt;item&gt;17&lt;/item&gt;&lt;item&gt;18&lt;/item&gt;&lt;item&gt;26&lt;/item&gt;&lt;item&gt;28&lt;/item&gt;&lt;item&gt;29&lt;/item&gt;&lt;item&gt;30&lt;/item&gt;&lt;item&gt;31&lt;/item&gt;&lt;item&gt;32&lt;/item&gt;&lt;item&gt;33&lt;/item&gt;&lt;item&gt;34&lt;/item&gt;&lt;item&gt;35&lt;/item&gt;&lt;item&gt;36&lt;/item&gt;&lt;item&gt;37&lt;/item&gt;&lt;item&gt;39&lt;/item&gt;&lt;item&gt;40&lt;/item&gt;&lt;item&gt;41&lt;/item&gt;&lt;item&gt;42&lt;/item&gt;&lt;item&gt;43&lt;/item&gt;&lt;item&gt;44&lt;/item&gt;&lt;item&gt;45&lt;/item&gt;&lt;item&gt;46&lt;/item&gt;&lt;item&gt;47&lt;/item&gt;&lt;item&gt;48&lt;/item&gt;&lt;item&gt;49&lt;/item&gt;&lt;item&gt;50&lt;/item&gt;&lt;/record-ids&gt;&lt;/item&gt;&lt;/Libraries&gt;"/>
  </w:docVars>
  <w:rsids>
    <w:rsidRoot w:val="00981469"/>
    <w:rsid w:val="000026AB"/>
    <w:rsid w:val="00020906"/>
    <w:rsid w:val="00054AD8"/>
    <w:rsid w:val="000B01A6"/>
    <w:rsid w:val="000B6F7E"/>
    <w:rsid w:val="000D5C2D"/>
    <w:rsid w:val="00145E0E"/>
    <w:rsid w:val="001B0408"/>
    <w:rsid w:val="001C248F"/>
    <w:rsid w:val="001F4E21"/>
    <w:rsid w:val="0020407C"/>
    <w:rsid w:val="002226B2"/>
    <w:rsid w:val="00226F1C"/>
    <w:rsid w:val="00263D12"/>
    <w:rsid w:val="002A17C0"/>
    <w:rsid w:val="002B2497"/>
    <w:rsid w:val="002E07F2"/>
    <w:rsid w:val="003227FB"/>
    <w:rsid w:val="00327B3B"/>
    <w:rsid w:val="00353B19"/>
    <w:rsid w:val="003800A4"/>
    <w:rsid w:val="0039482B"/>
    <w:rsid w:val="003B342D"/>
    <w:rsid w:val="003B7AAB"/>
    <w:rsid w:val="003C086A"/>
    <w:rsid w:val="003D102A"/>
    <w:rsid w:val="00443414"/>
    <w:rsid w:val="004B06F7"/>
    <w:rsid w:val="004B10F5"/>
    <w:rsid w:val="004E3A41"/>
    <w:rsid w:val="004E4A80"/>
    <w:rsid w:val="004E63C0"/>
    <w:rsid w:val="00510FEB"/>
    <w:rsid w:val="0055668B"/>
    <w:rsid w:val="00585B58"/>
    <w:rsid w:val="005E398E"/>
    <w:rsid w:val="005F598B"/>
    <w:rsid w:val="00607AAC"/>
    <w:rsid w:val="00622082"/>
    <w:rsid w:val="00674567"/>
    <w:rsid w:val="007373A7"/>
    <w:rsid w:val="007630F7"/>
    <w:rsid w:val="00777FE2"/>
    <w:rsid w:val="00793978"/>
    <w:rsid w:val="007974D1"/>
    <w:rsid w:val="007B6481"/>
    <w:rsid w:val="008132BB"/>
    <w:rsid w:val="00836196"/>
    <w:rsid w:val="0088320A"/>
    <w:rsid w:val="008872D0"/>
    <w:rsid w:val="00887974"/>
    <w:rsid w:val="008A341A"/>
    <w:rsid w:val="008C757B"/>
    <w:rsid w:val="008F58D1"/>
    <w:rsid w:val="00916DC8"/>
    <w:rsid w:val="00934043"/>
    <w:rsid w:val="00981469"/>
    <w:rsid w:val="009A40AA"/>
    <w:rsid w:val="009A5C10"/>
    <w:rsid w:val="00A04C67"/>
    <w:rsid w:val="00A41238"/>
    <w:rsid w:val="00A42F34"/>
    <w:rsid w:val="00A6344A"/>
    <w:rsid w:val="00A8015A"/>
    <w:rsid w:val="00A85309"/>
    <w:rsid w:val="00AE148F"/>
    <w:rsid w:val="00AF024E"/>
    <w:rsid w:val="00AF7174"/>
    <w:rsid w:val="00B262CD"/>
    <w:rsid w:val="00B3463E"/>
    <w:rsid w:val="00B41BC8"/>
    <w:rsid w:val="00B47CC9"/>
    <w:rsid w:val="00B81EA9"/>
    <w:rsid w:val="00B8352B"/>
    <w:rsid w:val="00B85824"/>
    <w:rsid w:val="00B91B86"/>
    <w:rsid w:val="00BC31A0"/>
    <w:rsid w:val="00C018E4"/>
    <w:rsid w:val="00C06EB7"/>
    <w:rsid w:val="00C40447"/>
    <w:rsid w:val="00C46916"/>
    <w:rsid w:val="00CB6347"/>
    <w:rsid w:val="00CC0805"/>
    <w:rsid w:val="00CC22E8"/>
    <w:rsid w:val="00D011F9"/>
    <w:rsid w:val="00DC2914"/>
    <w:rsid w:val="00DD7417"/>
    <w:rsid w:val="00DE0FC5"/>
    <w:rsid w:val="00DE2327"/>
    <w:rsid w:val="00E14DCC"/>
    <w:rsid w:val="00E3475F"/>
    <w:rsid w:val="00E93FD0"/>
    <w:rsid w:val="00EB7175"/>
    <w:rsid w:val="00F15656"/>
    <w:rsid w:val="00F45BD1"/>
    <w:rsid w:val="00F67EA7"/>
    <w:rsid w:val="00FB6786"/>
    <w:rsid w:val="00FC2958"/>
    <w:rsid w:val="00FD2C68"/>
    <w:rsid w:val="00FF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F0A1"/>
  <w15:chartTrackingRefBased/>
  <w15:docId w15:val="{AA82DE8B-6196-4885-A1ED-B0E2E05D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8320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8320A"/>
    <w:rPr>
      <w:rFonts w:ascii="Calibri" w:hAnsi="Calibri" w:cs="Calibri"/>
      <w:noProof/>
    </w:rPr>
  </w:style>
  <w:style w:type="paragraph" w:customStyle="1" w:styleId="EndNoteBibliography">
    <w:name w:val="EndNote Bibliography"/>
    <w:basedOn w:val="Normal"/>
    <w:link w:val="EndNoteBibliographyChar"/>
    <w:rsid w:val="0088320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8320A"/>
    <w:rPr>
      <w:rFonts w:ascii="Calibri" w:hAnsi="Calibri" w:cs="Calibri"/>
      <w:noProof/>
    </w:rPr>
  </w:style>
  <w:style w:type="character" w:styleId="CommentReference">
    <w:name w:val="annotation reference"/>
    <w:basedOn w:val="DefaultParagraphFont"/>
    <w:uiPriority w:val="99"/>
    <w:semiHidden/>
    <w:unhideWhenUsed/>
    <w:rsid w:val="003227FB"/>
    <w:rPr>
      <w:sz w:val="16"/>
      <w:szCs w:val="16"/>
    </w:rPr>
  </w:style>
  <w:style w:type="paragraph" w:styleId="CommentText">
    <w:name w:val="annotation text"/>
    <w:basedOn w:val="Normal"/>
    <w:link w:val="CommentTextChar"/>
    <w:uiPriority w:val="99"/>
    <w:semiHidden/>
    <w:unhideWhenUsed/>
    <w:rsid w:val="003227FB"/>
    <w:pPr>
      <w:spacing w:line="240" w:lineRule="auto"/>
    </w:pPr>
    <w:rPr>
      <w:sz w:val="20"/>
      <w:szCs w:val="20"/>
    </w:rPr>
  </w:style>
  <w:style w:type="character" w:customStyle="1" w:styleId="CommentTextChar">
    <w:name w:val="Comment Text Char"/>
    <w:basedOn w:val="DefaultParagraphFont"/>
    <w:link w:val="CommentText"/>
    <w:uiPriority w:val="99"/>
    <w:semiHidden/>
    <w:rsid w:val="003227FB"/>
    <w:rPr>
      <w:sz w:val="20"/>
      <w:szCs w:val="20"/>
    </w:rPr>
  </w:style>
  <w:style w:type="paragraph" w:styleId="CommentSubject">
    <w:name w:val="annotation subject"/>
    <w:basedOn w:val="CommentText"/>
    <w:next w:val="CommentText"/>
    <w:link w:val="CommentSubjectChar"/>
    <w:uiPriority w:val="99"/>
    <w:semiHidden/>
    <w:unhideWhenUsed/>
    <w:rsid w:val="003227FB"/>
    <w:rPr>
      <w:b/>
      <w:bCs/>
    </w:rPr>
  </w:style>
  <w:style w:type="character" w:customStyle="1" w:styleId="CommentSubjectChar">
    <w:name w:val="Comment Subject Char"/>
    <w:basedOn w:val="CommentTextChar"/>
    <w:link w:val="CommentSubject"/>
    <w:uiPriority w:val="99"/>
    <w:semiHidden/>
    <w:rsid w:val="003227FB"/>
    <w:rPr>
      <w:b/>
      <w:bCs/>
      <w:sz w:val="20"/>
      <w:szCs w:val="20"/>
    </w:rPr>
  </w:style>
  <w:style w:type="paragraph" w:styleId="BalloonText">
    <w:name w:val="Balloon Text"/>
    <w:basedOn w:val="Normal"/>
    <w:link w:val="BalloonTextChar"/>
    <w:uiPriority w:val="99"/>
    <w:semiHidden/>
    <w:unhideWhenUsed/>
    <w:rsid w:val="003227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7FB"/>
    <w:rPr>
      <w:rFonts w:ascii="Times New Roman" w:hAnsi="Times New Roman" w:cs="Times New Roman"/>
      <w:sz w:val="18"/>
      <w:szCs w:val="18"/>
    </w:rPr>
  </w:style>
  <w:style w:type="paragraph" w:styleId="ListParagraph">
    <w:name w:val="List Paragraph"/>
    <w:basedOn w:val="Normal"/>
    <w:uiPriority w:val="34"/>
    <w:qFormat/>
    <w:rsid w:val="00145E0E"/>
    <w:pPr>
      <w:ind w:left="720"/>
      <w:contextualSpacing/>
    </w:pPr>
  </w:style>
  <w:style w:type="paragraph" w:styleId="NormalWeb">
    <w:name w:val="Normal (Web)"/>
    <w:basedOn w:val="Normal"/>
    <w:uiPriority w:val="99"/>
    <w:semiHidden/>
    <w:unhideWhenUsed/>
    <w:rsid w:val="00B346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04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76885">
      <w:bodyDiv w:val="1"/>
      <w:marLeft w:val="0"/>
      <w:marRight w:val="0"/>
      <w:marTop w:val="0"/>
      <w:marBottom w:val="0"/>
      <w:divBdr>
        <w:top w:val="none" w:sz="0" w:space="0" w:color="auto"/>
        <w:left w:val="none" w:sz="0" w:space="0" w:color="auto"/>
        <w:bottom w:val="none" w:sz="0" w:space="0" w:color="auto"/>
        <w:right w:val="none" w:sz="0" w:space="0" w:color="auto"/>
      </w:divBdr>
      <w:divsChild>
        <w:div w:id="1504052959">
          <w:marLeft w:val="480"/>
          <w:marRight w:val="0"/>
          <w:marTop w:val="0"/>
          <w:marBottom w:val="0"/>
          <w:divBdr>
            <w:top w:val="none" w:sz="0" w:space="0" w:color="auto"/>
            <w:left w:val="none" w:sz="0" w:space="0" w:color="auto"/>
            <w:bottom w:val="none" w:sz="0" w:space="0" w:color="auto"/>
            <w:right w:val="none" w:sz="0" w:space="0" w:color="auto"/>
          </w:divBdr>
          <w:divsChild>
            <w:div w:id="212815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9165">
      <w:bodyDiv w:val="1"/>
      <w:marLeft w:val="0"/>
      <w:marRight w:val="0"/>
      <w:marTop w:val="0"/>
      <w:marBottom w:val="0"/>
      <w:divBdr>
        <w:top w:val="none" w:sz="0" w:space="0" w:color="auto"/>
        <w:left w:val="none" w:sz="0" w:space="0" w:color="auto"/>
        <w:bottom w:val="none" w:sz="0" w:space="0" w:color="auto"/>
        <w:right w:val="none" w:sz="0" w:space="0" w:color="auto"/>
      </w:divBdr>
      <w:divsChild>
        <w:div w:id="1784955747">
          <w:marLeft w:val="0"/>
          <w:marRight w:val="0"/>
          <w:marTop w:val="0"/>
          <w:marBottom w:val="0"/>
          <w:divBdr>
            <w:top w:val="none" w:sz="0" w:space="0" w:color="auto"/>
            <w:left w:val="none" w:sz="0" w:space="0" w:color="auto"/>
            <w:bottom w:val="none" w:sz="0" w:space="0" w:color="auto"/>
            <w:right w:val="none" w:sz="0" w:space="0" w:color="auto"/>
          </w:divBdr>
          <w:divsChild>
            <w:div w:id="644160356">
              <w:marLeft w:val="0"/>
              <w:marRight w:val="0"/>
              <w:marTop w:val="0"/>
              <w:marBottom w:val="0"/>
              <w:divBdr>
                <w:top w:val="none" w:sz="0" w:space="0" w:color="auto"/>
                <w:left w:val="none" w:sz="0" w:space="0" w:color="auto"/>
                <w:bottom w:val="none" w:sz="0" w:space="0" w:color="auto"/>
                <w:right w:val="none" w:sz="0" w:space="0" w:color="auto"/>
              </w:divBdr>
              <w:divsChild>
                <w:div w:id="6983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Christopher W Kuzawa</cp:lastModifiedBy>
  <cp:revision>7</cp:revision>
  <dcterms:created xsi:type="dcterms:W3CDTF">2021-09-01T15:19:00Z</dcterms:created>
  <dcterms:modified xsi:type="dcterms:W3CDTF">2021-09-02T17:58:00Z</dcterms:modified>
</cp:coreProperties>
</file>