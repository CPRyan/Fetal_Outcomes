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1776" w14:textId="09D0DBB8" w:rsidR="00EF52E8" w:rsidRDefault="00B67ECB">
      <w:r>
        <w:rPr>
          <w:b/>
          <w:bCs/>
        </w:rPr>
        <w:t>Introduction</w:t>
      </w:r>
    </w:p>
    <w:p w14:paraId="6A6510C5" w14:textId="785A45AC" w:rsidR="00B67ECB" w:rsidRDefault="00B67ECB" w:rsidP="00B67ECB">
      <w:r>
        <w:t>Birth outcomes like birth weight, length and gestational</w:t>
      </w:r>
      <w:r w:rsidR="002E7373">
        <w:t xml:space="preserve"> age</w:t>
      </w:r>
      <w:r>
        <w:t xml:space="preserve"> </w:t>
      </w:r>
      <w:r w:rsidR="002E7373">
        <w:t>predict</w:t>
      </w:r>
      <w:r>
        <w:t xml:space="preserve"> both short- and long-term health. For example, early gestational age at birth predicts the two largest causes of death in premature infants: underdevelopment of mature organs and bronchopulmonary dysplasia, a chronic lung disease that damages alveolar tissue </w:t>
      </w:r>
      <w:r w:rsidR="009A41D3">
        <w:fldChar w:fldCharType="begin"/>
      </w:r>
      <w:r w:rsidR="009A41D3">
        <w:instrText xml:space="preserve"> ADDIN ZOTERO_ITEM CSL_CITATION {"citationID":"i00Emfr1","properties":{"formattedCitation":"(Escobar, Clark, &amp; Greene, 2006; Patel, 2016)","plainCitation":"(Escobar, Clark, &amp; Greene, 2006; Patel, 2016)","noteIndex":0},"citationItems":[{"id":12728,"uris":["http://zotero.org/users/451958/items/JUNK9XBW"],"uri":["http://zotero.org/users/451958/items/JUNK9XBW"],"itemData":{"id":12728,"type":"article-journal","abstract":"BACKGROUND Newborns who are 35 to 36 weeks gestation comprise 7.0% of all live births and 58.3% of all premature infants in the United States. They have been studied much less than very low birth weight infants.\nOBJECTIVE To examine available data permitting quantiﬁcation of short-term hospital outcomes among infants born at 35 and 36 weeks gestation. DESIGN Review of existing published data and, where possible, re-analysis of existing databases or retrospective cohort analyses. SETTING Multiple hospitals and neonatal intensive care units in the United States and England. PATIENTS Premature infant cohorts with infants whose dates of birth ranged from 1/1/98 through 6/30/04. MAIN OUTCOME MEASURES 1) Death, 2) respiratory distress requiring some degree of in-hospital respiratory support during the birth hospitalization, and 3) rehospitalization following discharge home after the birth hospitalization.\nRESULTS Newborns born at 35 and 36 weeks gestation experienced considerable mortality and morbidity. Approximately 8% required supplemental oxygen support for at least 1 hour, almost 3 times the rate found in infants born at &gt;37 weeks. Among 35 to 36 week newborns who progressed to respiratory failure and who survived to 6 hours of age and did not have major congenital anomalies, the mortality rate was 0.8%. Following discharge from the birth hospitalization, 35 to 36 week infants were much more likely to be rehospitalized than term infants, and this increase was evident both within 14 days as well as within 15 to 182 days after discharge. In addition, late preterm infants experienced multiple therapies, few of which have been formally evaluated for safety or efﬁcacy in this gestational age group.\nCONCLUSIONS Greater attention needs to be paid to the management of late preterm infants. In addition, it is important to conduct formal evaluations of the therapies and follow-up strategies employed in caring for these infants.","container-title":"Seminars in Perinatology","DOI":"10.1053/j.semperi.2006.01.005","ISSN":"01460005","issue":"1","journalAbbreviation":"Seminars in Perinatology","language":"en","page":"28-33","source":"DOI.org (Crossref)","title":"Short-Term Outcomes of Infants Born at 35 and 36 Weeks Gestation: We Need to Ask More Questions","title-short":"Short-Term Outcomes of Infants Born at 35 and 36 Weeks Gestation","volume":"30","author":[{"family":"Escobar","given":"Gabriel J."},{"family":"Clark","given":"Reese H."},{"family":"Greene","given":"John D."}],"issued":{"date-parts":[["2006",2]]}}},{"id":12729,"uris":["http://zotero.org/users/451958/items/T6W7B2WH"],"uri":["http://zotero.org/users/451958/items/T6W7B2WH"],"itemData":{"id":12729,"type":"article-journal","abstract":"&lt;p&gt;Prematurity is the leading cause of infant mortality worldwide. In developed countries, extremely preterm infants contribute disproportionately to both neonatal and infant mortality. Survival of this high-risk population has incrementally improved in recent years. Despite these improvements, approximately one in four extremely preterm infants dies during the birth hospitalization. Among those who survive, respiratory and other morbidities are common, although their effect on quality of life is variable. In addition, long-term neurodevelopmental impairment is a large concern for patients, clinicians, and families. However, the interplay of multiple factors contributes to neurodevelopmental impairment, with measures that change over time and outcomes that can be difficult to define and predict. Understanding outcomes of extremely preterm infants can help better counsel families regarding antenatal and postnatal care and guide strategies to improve survival without morbidity. This review summarizes recent evidence to provide an overview into the short- and long-term outcomes for extremely preterm infants.&lt;/p&gt;","container-title":"American Journal of Perinatology","DOI":"10.1055/s-0035-1571202","ISSN":"0735-1631, 1098-8785","issue":"03","journalAbbreviation":"Am J Perinatol","language":"en","note":"publisher: Thieme Medical Publishers","page":"318-328","source":"www-thieme-connect-de.turing.library.northwestern.edu","title":"Short- and Long-Term Outcomes for Extremely Preterm Infants","volume":"33","author":[{"family":"Patel","given":"Ravi Mangal"}],"issued":{"date-parts":[["2016",2]]}}}],"schema":"https://github.com/citation-style-language/schema/raw/master/csl-citation.json"} </w:instrText>
      </w:r>
      <w:r w:rsidR="009A41D3">
        <w:fldChar w:fldCharType="separate"/>
      </w:r>
      <w:r w:rsidR="009A41D3">
        <w:rPr>
          <w:noProof/>
        </w:rPr>
        <w:t>(Escobar, Clark, &amp; Greene, 2006; Patel, 2016)</w:t>
      </w:r>
      <w:r w:rsidR="009A41D3">
        <w:fldChar w:fldCharType="end"/>
      </w:r>
      <w:r>
        <w:t>. In addition, the field of the Developmental Origins of Health and Disease (</w:t>
      </w:r>
      <w:proofErr w:type="spellStart"/>
      <w:r>
        <w:t>DOHaD</w:t>
      </w:r>
      <w:proofErr w:type="spellEnd"/>
      <w:r>
        <w:t xml:space="preserve">) has established that being born </w:t>
      </w:r>
      <w:r w:rsidR="002E7373">
        <w:t xml:space="preserve">early and </w:t>
      </w:r>
      <w:r>
        <w:t>small</w:t>
      </w:r>
      <w:r w:rsidR="002E7373">
        <w:t xml:space="preserve"> for gestational age</w:t>
      </w:r>
      <w:r>
        <w:t xml:space="preserve"> also predicts elevated long-term risk for developing respiratory conditions like idiopathic lung disease and chronic metabolic diseases like hypertension, diabetes, and other cardiovascular diseases </w:t>
      </w:r>
      <w:r w:rsidR="009A41D3">
        <w:fldChar w:fldCharType="begin"/>
      </w:r>
      <w:r w:rsidR="009A41D3">
        <w:instrText xml:space="preserve"> ADDIN ZOTERO_ITEM CSL_CITATION {"citationID":"t8wI6yjx","properties":{"formattedCitation":"(Barker, 2006; Gluckman &amp; Hanson, 2004; Knop et al., 2018; Mohseni et al., 2020; Patel, 2016)","plainCitation":"(Barker, 2006; Gluckman &amp; Hanson, 2004; Knop et al., 2018; Mohseni et al., 2020; Patel, 2016)","noteIndex":0},"citationItems":[{"id":12732,"uris":["http://zotero.org/users/451958/items/JAZ5UDBD"],"uri":["http://zotero.org/users/451958/items/JAZ5UDBD"],"itemData":{"id":12732,"type":"article-journal","container-title":"Hypertension","DOI":"10.1161/01.HYP.0000236552.04251.42","issue":"3","note":"publisher: American Heart Association","page":"357-358","source":"www-ahajournals-org.turing.library.northwestern.edu (Atypon)","title":"Birth Weight and Hypertension","volume":"48","author":[{"family":"Barker","given":"David J.P."}],"issued":{"date-parts":[["2006",9,1]]}}},{"id":2623,"uris":["http://zotero.org/users/451958/items/MDXJSIJV"],"uri":["http://zotero.org/users/451958/items/MDXJSIJV"],"itemData":{"id":2623,"type":"article-journal","container-title":"Science","ISSN":"0036-8075","issue":"5691","journalAbbreviation":"Science","page":"1733-1736","title":"Living with the past: evolution, development, and patterns of disease","volume":"305","author":[{"family":"Gluckman","given":"Peter D"},{"family":"Hanson","given":"Mark A"}],"issued":{"date-parts":[["2004"]]}}},{"id":12763,"uris":["http://zotero.org/users/451958/items/8CUZ6EMH"],"uri":["http://zotero.org/users/451958/items/8CUZ6EMH"],"itemData":{"id":12763,"type":"article-journal","abstract":"Background\n\nLow birth weight has been associated with increased risk of type 2 diabetes mellitus, cardiovascular disease, and hypertension, but the risk at high birth weight levels remains uncertain. This systematic review and meta‐analysis aimed to clarify the shape of associations between birth weight and aforementioned diseases in adults and assessed sex‐specific risks.\n\nMethods and Results\n\nWe systematically searched PubMed, EMBASE, and Web of Science for studies published between 1980 and October 2016. Studies of birth weight and type 2 diabetes mellitus (T2DM), cardiovascular disease (CVD), and hypertension were included. Random‐effects models were used to derive the summary relative risks and corresponding 95% confidence intervals.We identified 49 studies with 4 053 367 participants assessing the association between birth weight and T2DM, 33 studies with 5 949 477 participants for CVD, and 53 studies with 4 335 149 participants for hypertension and high blood pressure. Sex‐specific binary analyses showed that only females had an increased risk of T2DM and CVD at the upper tail of the birth weight distribution. While categorical analyses of 6 birth weight groups and dose‐response analyses showed J‐shaped associations of birth weight with T2DM and CVD, the association was inverse with hypertension. The lowest risks for T2DM, CVD, and hypertension were observed at 3.5 to 4.0, 4.0 to 4.5, and 4.0 to 4.5 kg, respectively.\n\nConclusions\n\nThese findings indicate that birth weight is associated with risk of T2DM and CVD in a J‐shaped manner and that this is more pronounced among females.","container-title":"Journal of the American Heart Association","DOI":"10.1161/JAHA.118.008870","issue":"23","note":"publisher: American Heart Association","page":"e008870","source":"www-ahajournals-org.turing.library.northwestern.edu (Atypon)","title":"Birth Weight and Risk of Type 2 Diabetes Mellitus, Cardiovascular Disease, and Hypertension in Adults: A Meta‐Analysis of 7 646 267 Participants From 135 Studies","title-short":"Birth Weight and Risk of Type 2 Diabetes Mellitus, Cardiovascular Disease, and Hypertension in Adults","volume":"7","author":[{"family":"Knop","given":"Marianne Ravn"},{"family":"Geng","given":"Ting‐Ting"},{"family":"Gorny","given":"Alexander Wilhelm"},{"family":"Ding","given":"Renyu"},{"family":"Li","given":"Changwei"},{"family":"Ley","given":"Sylvia H."},{"family":"Huang","given":"Tao"}],"issued":{"date-parts":[["2018",12,4]]}}},{"id":12761,"uris":["http://zotero.org/users/451958/items/HMSZITYS"],"uri":["http://zotero.org/users/451958/items/HMSZITYS"],"itemData":{"id":12761,"type":"article-journal","abstract":"Studies have revealed a relation between birth weight (BW) and later risk of cardiovascular diseases (CVDs). This meta-analysis aimed to report the dose-response relationship between BW and risk of CVDs.","container-title":"Current Atherosclerosis Reports","DOI":"10.1007/s11883-020-0829-z","ISSN":"1534-6242","issue":"3","journalAbbreviation":"Curr Atheroscler Rep","language":"en","page":"12","source":"Springer Link","title":"Birth Weight and Risk of Cardiovascular Disease Incidence in Adulthood: a Dose-Response Meta-analysis","title-short":"Birth Weight and Risk of Cardiovascular Disease Incidence in Adulthood","volume":"22","author":[{"family":"Mohseni","given":"Reza"},{"family":"Mohammed","given":"Shimels Hussien"},{"family":"Safabakhsh","given":"Maryam"},{"family":"Mohseni","given":"Fatemeh"},{"family":"Monfared","given":"Zahra Sajedi"},{"family":"Seyyedi","given":"Javad"},{"family":"Mejareh","given":"Zahra Noorani"},{"family":"Alizadeh","given":"Shahab"}],"issued":{"date-parts":[["2020",4,23]]}}},{"id":12729,"uris":["http://zotero.org/users/451958/items/T6W7B2WH"],"uri":["http://zotero.org/users/451958/items/T6W7B2WH"],"itemData":{"id":12729,"type":"article-journal","abstract":"&lt;p&gt;Prematurity is the leading cause of infant mortality worldwide. In developed countries, extremely preterm infants contribute disproportionately to both neonatal and infant mortality. Survival of this high-risk population has incrementally improved in recent years. Despite these improvements, approximately one in four extremely preterm infants dies during the birth hospitalization. Among those who survive, respiratory and other morbidities are common, although their effect on quality of life is variable. In addition, long-term neurodevelopmental impairment is a large concern for patients, clinicians, and families. However, the interplay of multiple factors contributes to neurodevelopmental impairment, with measures that change over time and outcomes that can be difficult to define and predict. Understanding outcomes of extremely preterm infants can help better counsel families regarding antenatal and postnatal care and guide strategies to improve survival without morbidity. This review summarizes recent evidence to provide an overview into the short- and long-term outcomes for extremely preterm infants.&lt;/p&gt;","container-title":"American Journal of Perinatology","DOI":"10.1055/s-0035-1571202","ISSN":"0735-1631, 1098-8785","issue":"03","journalAbbreviation":"Am J Perinatol","language":"en","note":"publisher: Thieme Medical Publishers","page":"318-328","source":"www-thieme-connect-de.turing.library.northwestern.edu","title":"Short- and Long-Term Outcomes for Extremely Preterm Infants","volume":"33","author":[{"family":"Patel","given":"Ravi Mangal"}],"issued":{"date-parts":[["2016",2]]}}}],"schema":"https://github.com/citation-style-language/schema/raw/master/csl-citation.json"} </w:instrText>
      </w:r>
      <w:r w:rsidR="009A41D3">
        <w:fldChar w:fldCharType="separate"/>
      </w:r>
      <w:r w:rsidR="009A41D3">
        <w:rPr>
          <w:noProof/>
        </w:rPr>
        <w:t>(Barker, 2006; Gluckman &amp; Hanson, 2004; Knop et al., 2018; Mohseni et al., 2020; Patel, 2016)</w:t>
      </w:r>
      <w:r w:rsidR="009A41D3">
        <w:fldChar w:fldCharType="end"/>
      </w:r>
      <w:r>
        <w:t>. Experimental work with animal models shows that restricting prenatal nutrition, or imposing acute stress during pregnancy, replicates many of these long-term outcomes in offspring, showing that gestational conditions can have lasting effects on health in the next generation</w:t>
      </w:r>
      <w:r w:rsidR="009A41D3">
        <w:t xml:space="preserve"> </w:t>
      </w:r>
      <w:r w:rsidR="009A41D3">
        <w:fldChar w:fldCharType="begin"/>
      </w:r>
      <w:r w:rsidR="009A41D3">
        <w:instrText xml:space="preserve"> ADDIN ZOTERO_ITEM CSL_CITATION {"citationID":"kHypKuXp","properties":{"formattedCitation":"(Bertram &amp; Hanson, 2001; Langley-Evans, 2007, p.)","plainCitation":"(Bertram &amp; Hanson, 2001; Langley-Evans, 2007, p.)","noteIndex":0},"citationItems":[{"id":12754,"uris":["http://zotero.org/users/451958/items/TMQTTAC8"],"uri":["http://zotero.org/users/451958/items/TMQTTAC8"],"itemData":{"id":12754,"type":"article-journal","abstract":"The purpose of this review is to consider how current animal models of fetal programming contribute to knowledge of the metabolic syndrome in adult humans. Low birth weight infants have an increased risk of developing cardiovascular and coronary heart disease, hypertension, diabetes and stroke in adulthood. A number of animal studies confirm the association between events during fetal life and subsequent adult disease. This review considers how these have contributed to our understanding of this relationship, and how they may help to uncover the underlying mechanisms. The importance of dietary, pharmacological, genetic and surgical models is assessed, and their usefulness in the prevention of human disease evaluated. Although progress has been made, further investigations using animals are needed to clarify the mechanisms involved in the programming of adult disease. Once these processes are understood, it may be possible to identify and protect at-risk individuals.","container-title":"British Medical Bulletin","DOI":"10.1093/bmb/60.1.103","ISSN":"0007-1420","issue":"1","journalAbbreviation":"British Medical Bulletin","page":"103-121","source":"Silverchair","title":"Animal models and programming of the metabolic syndrome: Type 2 diabetes","title-short":"Animal models and programming of the metabolic syndrome","volume":"60","author":[{"family":"Bertram","given":"Caroline E"},{"family":"Hanson","given":"Mark A"}],"issued":{"date-parts":[["2001",11,1]]}}},{"id":12752,"uris":["http://zotero.org/users/451958/items/HRICN97C"],"uri":["http://zotero.org/users/451958/items/HRICN97C"],"itemData":{"id":12752,"type":"article-journal","container-title":"Genes &amp; Nutrition","DOI":"10.1007/s12263-007-0005-x","ISSN":"1865-3499","issue":"1","journalAbbreviation":"Genes Nutr","language":"en","page":"33-38","source":"Springer Link","title":"Metabolic programming in pregnancy: studies in animal models","title-short":"Metabolic programming in pregnancy","volume":"2","author":[{"family":"Langley-Evans","given":"S. C."}],"issued":{"date-parts":[["2007",10,1]]}},"locator":"-"}],"schema":"https://github.com/citation-style-language/schema/raw/master/csl-citation.json"} </w:instrText>
      </w:r>
      <w:r w:rsidR="009A41D3">
        <w:fldChar w:fldCharType="separate"/>
      </w:r>
      <w:r w:rsidR="009A41D3">
        <w:rPr>
          <w:noProof/>
        </w:rPr>
        <w:t>(Bertram &amp; Hanson, 2001; Langley-Evans, 2007, p.)</w:t>
      </w:r>
      <w:r w:rsidR="009A41D3">
        <w:fldChar w:fldCharType="end"/>
      </w:r>
      <w:r>
        <w:t>.</w:t>
      </w:r>
    </w:p>
    <w:p w14:paraId="4241418A" w14:textId="249162A5" w:rsidR="00B67ECB" w:rsidRDefault="00B67ECB" w:rsidP="00B67ECB">
      <w:r>
        <w:t>While nutrition has received broadest attention for its role in fetal growth, there is growing evidence that the mother’s physiology and metabolism, including systems like stress physiology and inflammation, can impact fetal growth and development operating through effects on gestational conditions like nutrient delivery, oxidative stress or exposure to metabolic or other hormones</w:t>
      </w:r>
      <w:r w:rsidR="00515B1D">
        <w:t xml:space="preserve"> </w:t>
      </w:r>
      <w:r w:rsidR="00515B1D">
        <w:fldChar w:fldCharType="begin"/>
      </w:r>
      <w:r w:rsidR="00515B1D">
        <w:instrText xml:space="preserve"> ADDIN ZOTERO_ITEM CSL_CITATION {"citationID":"HWey5a94","properties":{"formattedCitation":"(Entringer et al., 2012)","plainCitation":"(Entringer et al., 2012)","noteIndex":0},"citationItems":[{"id":12749,"uris":["http://zotero.org/users/451958/items/BCJI2F6E"],"uri":["http://zotero.org/users/451958/items/BCJI2F6E"],"itemData":{"id":12749,"type":"article-journal","abstract":"Epidemiological, clinical, physiological, cellular, and molecular evidence suggests that the origins of obesity and metabolic dysfunction can be traced back to intrauterine life and supports an important role for maternal nutrition prior to and during gestation in fetal programming. The elucidation of underlying mechanisms is an area of interest and intense investigation. In this perspectives paper we propose that in addition to maternal nutrition-related processes it may be important to concurrently consider the potential role of intrauterine stress and stress biology. We frame our arguments in the larger context of an evolutionary-developmental perspective that supports roles for both nutrition and stress as key environmental conditions driving natural selection and developmental plasticity. We suggest that intrauterine stress exposure may interact with the nutritional milieu, and that stress biology may represent an underlying mechanism mediating the effects of diverse intrauterine perturbations, including but not limited to maternal nutritional insults (undernutrition and overnutrition), on brain and peripheral targets of programming of body composition, energy balance homeostasis, and metabolic function. We discuss putative maternal-placental-fetal endocrine and immune/inflammatory candidate mechanisms that may underlie the long-term effects of intrauterine stress. We conclude with a commentary of the implications for future research and clinical practice.","container-title":"Journal of Nutrition and Metabolism","DOI":"10.1155/2012/632548","ISSN":"2090-0724","language":"en","note":"publisher: Hindawi","page":"e632548","source":"www.hindawi.com","title":"Fetal Programming of Body Composition, Obesity, and Metabolic Function: The Role of Intrauterine Stress and Stress Biology","title-short":"Fetal Programming of Body Composition, Obesity, and Metabolic Function","volume":"2012","author":[{"family":"Entringer","given":"Sonja"},{"family":"Buss","given":"Claudia"},{"family":"Swanson","given":"James M."},{"family":"Cooper","given":"Dan M."},{"family":"Wing","given":"Deborah A."},{"family":"Waffarn","given":"Feizal"},{"family":"Wadhwa","given":"Pathik D."}],"issued":{"date-parts":[["2012",5,10]]}}}],"schema":"https://github.com/citation-style-language/schema/raw/master/csl-citation.json"} </w:instrText>
      </w:r>
      <w:r w:rsidR="00515B1D">
        <w:fldChar w:fldCharType="separate"/>
      </w:r>
      <w:r w:rsidR="00515B1D">
        <w:rPr>
          <w:noProof/>
        </w:rPr>
        <w:t>(Entringer et al., 2012)</w:t>
      </w:r>
      <w:r w:rsidR="00515B1D">
        <w:fldChar w:fldCharType="end"/>
      </w:r>
      <w:r>
        <w:t>. As a result, disturbances in the normal levels and amounts of exposure of these biological effectors may produce altered structure, function, and adverse outcomes</w:t>
      </w:r>
      <w:r w:rsidR="00515B1D">
        <w:t xml:space="preserve"> </w:t>
      </w:r>
      <w:r w:rsidR="00515B1D">
        <w:fldChar w:fldCharType="begin"/>
      </w:r>
      <w:r w:rsidR="00515B1D">
        <w:instrText xml:space="preserve"> ADDIN ZOTERO_ITEM CSL_CITATION {"citationID":"FL7E8w4l","properties":{"formattedCitation":"(Entringer, 2013)","plainCitation":"(Entringer, 2013)","noteIndex":0},"citationItems":[{"id":12746,"uris":["http://zotero.org/users/451958/items/WI86SJGV"],"uri":["http://zotero.org/users/451958/items/WI86SJGV"],"itemData":{"id":12746,"type":"article-journal","abstract":"Purpose of review \n        To summarize recent conceptual frameworks and empirical findings addressing the role of prenatal stress and stress biology in the context of fetal programming of metabolic function and obesity risk.\n        Recent findings \n        The link between stress exposure and adverse health outcomes is well established. Growing evidence from animal and human studies now suggests that the experience of severe stress or perturbations in stress-related immune and endocrine processes during pregnancy may also impact the developing fetus to produce increased susceptibility for childhood and adult obesity, and dysregulated glycemic control.\n        Summary \n        Because endocrine and immune ligands commonly associated with stress play an essential role during intrauterine development in cellular growth and differentiation perturbations in these systems during pregnancy are likely to produce alterations of structure and function of the brain and peripheral physiological systems in the offspring. To systematically study the effects of intrauterine stress exposure on child metabolic function and obesity risk, a multilevel approach is required that includes molecular and cellular studies, the use of animal models, and human observational and interventional studies. Such studies will set the stage for translational research to inform the subsequent development of diagnostic and primary or secondary intervention strategies in at-risk individuals.","container-title":"Current Opinion in Clinical Nutrition &amp; Metabolic Care","DOI":"10.1097/MCO.0b013e32835e8d80","ISSN":"1363-1950","issue":"3","language":"en-US","page":"320–327","source":"journals-lww-com.turing.library.northwestern.edu","title":"Impact of stress and stress physiology during pregnancy on child metabolic function and obesity risk","volume":"16","author":[{"family":"Entringer","given":"Sonja"}],"issued":{"date-parts":[["2013",5]]}}}],"schema":"https://github.com/citation-style-language/schema/raw/master/csl-citation.json"} </w:instrText>
      </w:r>
      <w:r w:rsidR="00515B1D">
        <w:fldChar w:fldCharType="separate"/>
      </w:r>
      <w:r w:rsidR="00515B1D">
        <w:rPr>
          <w:noProof/>
        </w:rPr>
        <w:t>(Entringer, 2013)</w:t>
      </w:r>
      <w:r w:rsidR="00515B1D">
        <w:fldChar w:fldCharType="end"/>
      </w:r>
      <w:r>
        <w:t xml:space="preserve">. As a common example, dysregulation of the hypothalamic-pituitary (HPA) </w:t>
      </w:r>
      <w:r w:rsidR="004649D5">
        <w:t xml:space="preserve">axis </w:t>
      </w:r>
      <w:r>
        <w:t>during pregnancy is associated with increased levels of maternal cortisol, which elevates risks for premature delivery and low birth weight and can cross the placenta to have direct “programming” effects on fetal metabolism and physiology</w:t>
      </w:r>
      <w:r w:rsidR="00515B1D">
        <w:t xml:space="preserve"> </w:t>
      </w:r>
      <w:r w:rsidR="00515B1D">
        <w:fldChar w:fldCharType="begin"/>
      </w:r>
      <w:r w:rsidR="00515B1D">
        <w:instrText xml:space="preserve"> ADDIN ZOTERO_ITEM CSL_CITATION {"citationID":"qYQraDQe","properties":{"formattedCitation":"(Diego et al., 2006; Field &amp; Diego, 2008)","plainCitation":"(Diego et al., 2006; Field &amp; Diego, 2008)","noteIndex":0},"citationItems":[{"id":12743,"uris":["http://zotero.org/users/451958/items/3MLSGUPZ"],"uri":["http://zotero.org/users/451958/items/3MLSGUPZ"],"itemData":{"id":12743,"type":"article-journal","abstract":"Objective: \n        The objective of this study was to examine the effects of maternal psychological distress on estimated fetal weight during midgestation and explore the maternal hypothalamic–pituitary axis and sympathoadrenal dysregulation as potential risk factors for these effects.\n        Methods: \n        Fetal ultrasound biometry measurements and maternal sociodemographic characteristics, emotional distress symptoms, and first morning urine samples were collected during a clinical ultrasound examination for a cross-sectional sample of 98 women who were between 16 and 29 weeks pregnant. Fetal weight was estimated from ultrasound biometry measurements; maternal emotional distress was assessed using the daily hassles (stress), Center for Epidemiologic Studies–Depression (depression), and State-Trait Anxiety Inventory (anxiety) scales; and urine samples were assayed for cortisol and norepinephrine levels.\n        Results: \n        Correlation analyses revealed that both maternal psychological (daily hassles, depression, and anxiety) and biochemical (cortisol and norepinephrine) variables were negatively related to fetal biometry measurements and estimated fetal weight. A structural equation model further revealed that when the independent variance of maternal sociodemographic, psychological distress, and biochemistry measures were accounted for, prenatal cortisol was the only significant predictor of fetal weight.\n        Conclusions: \n        Women exhibiting psychological distress during pregnancy exhibit elevated cortisol levels during midgestation that are in turn related to lower fetal weight.\n        CRH = corticotropin-releasing hormone; \n        HPA = hypothalamic–pituitary axis; \n        IGFBP1 = insulin-like growth factor binding protein 1; \n        eFW = estimated fetal weight; \n        BPD = biparietal diameter; \n        AC = abdominal circumference; \n        FL = femur length; \n        HC = head circumference; \n        SES = socioeconomic status; \n        SEM = structural equation model; \n        CFI = comparative fit index; \n        RMSEA = root mean square error of approximation.","container-title":"Psychosomatic Medicine","DOI":"10.1097/01.psy.0000238212.21598.7b","ISSN":"0033-3174","issue":"5","language":"en-US","page":"747–753","source":"journals-lww-com.turing.library.northwestern.edu","title":"Maternal Psychological Distress, Prenatal Cortisol, and Fetal Weight","volume":"68","author":[{"family":"Diego","given":"Miguel A."},{"family":"Jones","given":"Nancy A."},{"family":"Field","given":"Tiffany"},{"family":"Hernandez-Reif","given":"Maria"},{"family":"Schanberg","given":"Saul"},{"family":"Kuhn","given":"Cynthia"},{"family":"Gonzalez-Garcia","given":"Adolfo"}],"issued":{"date-parts":[["2006",10]]}}},{"id":12741,"uris":["http://zotero.org/users/451958/items/MF6EFN4F"],"uri":["http://zotero.org/users/451958/items/MF6EFN4F"],"itemData":{"id":12741,"type":"article-journal","abstract":"Elevated prenatal cortisol has been associated with several negative conditions including aborted fetuses, excessive fetal activity, delayed fetal growth and development, prematurity and low birthweight, attention and temperament problems in infancy, externalizing problems in childhood, and psychopathology and chronic illness in adulthood. Given that maternal prenatal cortisol crosses the placenta and influences other aspects of the prenatal environment, these effects on the fetus and later development are not surprising. Cortisol would appear to be a mediating variable, resulting from prenatal stress in several forms including depression, anxiety, anger, and daily hassles. Cortisol effects are further complicated by its interaction with neurotransmitters such as norepinephrine, which may itself cause premature birth via intrauterine growth deprivation related to uterine artery resistance. Recent research has suggested that cortisol-reducing therapies such as massage therapy can reduce the risk of perinatal complications including prematurity and low birthweight.","container-title":"International Journal of Neuroscience","DOI":"10.1080/00207450701820944","ISSN":"0020-7454","issue":"8","note":"publisher: Taylor &amp; Francis\n_eprint: https://doi.org/10.1080/00207450701820944\nPMID: 18589921","page":"1181-1205","source":"Taylor and Francis+NEJM","title":"Cortisol: The Culprit Prenatal Stress Variable","title-short":"Cortisol","volume":"118","author":[{"family":"Field","given":"Tiffany"},{"family":"Diego","given":"Miguel"}],"issued":{"date-parts":[["2008",1,1]]}}}],"schema":"https://github.com/citation-style-language/schema/raw/master/csl-citation.json"} </w:instrText>
      </w:r>
      <w:r w:rsidR="00515B1D">
        <w:fldChar w:fldCharType="separate"/>
      </w:r>
      <w:r w:rsidR="00515B1D">
        <w:rPr>
          <w:noProof/>
        </w:rPr>
        <w:t>(Diego et al., 2006; Field &amp; Diego, 2008)</w:t>
      </w:r>
      <w:r w:rsidR="00515B1D">
        <w:fldChar w:fldCharType="end"/>
      </w:r>
      <w:r>
        <w:t>. Hypertension has been shown to lead to lower birth weights, likely operating through factors like altered blood flow, along with the common co-occurrence of elevated inflammatory cytokines that can suppress growth</w:t>
      </w:r>
      <w:r w:rsidR="00515B1D">
        <w:t xml:space="preserve"> </w:t>
      </w:r>
      <w:r w:rsidR="00515B1D">
        <w:fldChar w:fldCharType="begin"/>
      </w:r>
      <w:r w:rsidR="00515B1D">
        <w:instrText xml:space="preserve"> ADDIN ZOTERO_ITEM CSL_CITATION {"citationID":"L1eiWokB","properties":{"formattedCitation":"(Entringer, Buss, &amp; Wadhwa, 2010; LaMarca, Ryan, Gilbert, Murphy, &amp; Granger, 2007)","plainCitation":"(Entringer, Buss, &amp; Wadhwa, 2010; LaMarca, Ryan, Gilbert, Murphy, &amp; Granger, 2007)","noteIndex":0},"citationItems":[{"id":12738,"uris":["http://zotero.org/users/451958/items/MVTZ5U5M"],"uri":["http://zotero.org/users/451958/items/MVTZ5U5M"],"itemData":{"id":12738,"type":"article-journal","abstract":"Purpose of review \n        The concept of the developmental origins of health and disease susceptibility is rapidly attracting interest and gaining prominence as a complementary approach to understanding the causation of many complex common disorders that confer a major burden of disease; however several important issues and questions remain to be addressed, particularly in the context of humans.\n        Recent findings \n        In this review we enunciate some of these questions and issues, review empirical evidence primarily from our own recent studies on prenatal stress and stress biology, and discuss putative maternal–placental–fetal endocrine and immune/inflammatory candidate mechanisms that may underlie and mediate short-term and long-term effects of prenatal stress on the developing human embryo and fetus, with a specific focus on body composition, metabolic function, and obesity risk.\n        Summary \n        The implications for research and clinical practice are discussed with a summary of recent advances in noninvasive methods to characterize fetal, newborn, infant, and child developmental and health-related processes that, when coupled with available state-of-the-art statistical modeling approaches for longitudinal, repeated measures time series analysis, now afford unprecedented opportunities to explore and uncover the developmental origins of human health and disease.","container-title":"Current Opinion in Endocrinology, Diabetes and Obesity","DOI":"10.1097/MED.0b013e3283405921","ISSN":"1752-296X","issue":"6","language":"en-US","page":"507–516","source":"journals-lww-com.turing.library.northwestern.edu","title":"Prenatal stress and developmental programming of human health and disease risk: concepts and integration of empirical findings","title-short":"Prenatal stress and developmental programming of human health and disease risk","volume":"17","author":[{"family":"Entringer","given":"Sonja"},{"family":"Buss","given":"Claudia"},{"family":"Wadhwa","given":"Pathik D."}],"issued":{"date-parts":[["2010",12]]}}},{"id":12736,"uris":["http://zotero.org/users/451958/items/EYCMJ4NQ"],"uri":["http://zotero.org/users/451958/items/EYCMJ4NQ"],"itemData":{"id":12736,"type":"article-journal","abstract":"Reduced uterine perfusion pressure during pregnancy is an important initiating event in preeclampsia. Inflammatory cytokines are thought to link placental ischemia with cardiovascular and renal dysfunction. Supporting a role for cytokines are findings of elevated tumor necrosis factor (TNF)-α and interleukin (IL)-6 plasma levels in preeclamptic women. Blood pressure regulatory systems (eg, renin-angiotensin system [RAS] and sympathetic nervous system) interact with proinflammatory cytokines, which affect angiogenic and endothelium-derived factors regulating endothelial function. Chronic reductions in placental perfusion in pregnant rats are associated with enhanced TNF-α and IL-6 production. Chronic infusion of TNF-α or IL-6 into normal pregnant rats significantly increases arterial pressure and impairs renal hemodynamics. TNF-α activates the endothelin system in placental, renal, and vascular tissues, and IL-6 stimulates the RAS. These findings suggest that inflammatory cytokines elevate blood pressure during pregnancy by activating multiple neurohumoral and endothelial factors.","container-title":"Current Hypertension Reports","DOI":"10.1007/s11906-007-0088-1","ISSN":"1534-3111","issue":"6","journalAbbreviation":"Current Science Inc","language":"en","page":"480-485","source":"Springer Link","title":"Inflammatory cytokines in the pathophysiology of hypertension during preeclampsia","volume":"9","author":[{"family":"LaMarca","given":"Babbette D."},{"family":"Ryan","given":"Michael J."},{"family":"Gilbert","given":"Jeffrey S."},{"family":"Murphy","given":"Sydney R."},{"family":"Granger","given":"Joey P."}],"issued":{"date-parts":[["2007",12,1]]}}}],"schema":"https://github.com/citation-style-language/schema/raw/master/csl-citation.json"} </w:instrText>
      </w:r>
      <w:r w:rsidR="00515B1D">
        <w:fldChar w:fldCharType="separate"/>
      </w:r>
      <w:r w:rsidR="00515B1D">
        <w:rPr>
          <w:noProof/>
        </w:rPr>
        <w:t>(Entringer, Buss, &amp; Wadhwa, 2010; LaMarca, Ryan, Gilbert, Murphy, &amp; Granger, 2007)</w:t>
      </w:r>
      <w:r w:rsidR="00515B1D">
        <w:fldChar w:fldCharType="end"/>
      </w:r>
      <w:r>
        <w:t>. Conversely, dysregulated glucose homeostasis, as reflected in uncontrolled diabetes during pregnancy, increases delivery of glucose across the placenta, and can lead to larger than expected newborns with elevated risk of developing obesity and diabetes in as adults</w:t>
      </w:r>
      <w:r w:rsidR="00515B1D">
        <w:t xml:space="preserve"> </w:t>
      </w:r>
      <w:r w:rsidR="00515B1D">
        <w:fldChar w:fldCharType="begin"/>
      </w:r>
      <w:r w:rsidR="00515B1D">
        <w:instrText xml:space="preserve"> ADDIN ZOTERO_ITEM CSL_CITATION {"citationID":"6JGrpc0U","properties":{"formattedCitation":"(Fraser, Weitzman, Leiberman, &amp; Eschwege, 1990; Gillman, Rifas-Shiman, Berkey, Field, &amp; Colditz, 2003)","plainCitation":"(Fraser, Weitzman, Leiberman, &amp; Eschwege, 1990; Gillman, Rifas-Shiman, Berkey, Field, &amp; Colditz, 2003)","noteIndex":0},"citationItems":[{"id":12771,"uris":["http://zotero.org/users/451958/items/MZZRFREZ"],"uri":["http://zotero.org/users/451958/items/MZZRFREZ"],"itemData":{"id":12771,"type":"article-journal","container-title":"European Journal of Epidemiology","DOI":"10.1007/BF00151720","ISSN":"0392-2990, 1573-7284","issue":"4","journalAbbreviation":"Eur J Epidemiol","language":"en","page":"427-431","source":"DOI.org (Crossref)","title":"Factors influencing birth weight in newborns of diabetic and non-diabetic women a population based study","volume":"6","author":[{"family":"Fraser","given":"D."},{"family":"Weitzman","given":"S."},{"family":"Leiberman","given":"J. R."},{"family":"Eschwege","given":"E."}],"issued":{"date-parts":[["1990",12]]}}},{"id":12767,"uris":["http://zotero.org/users/451958/items/C2FYAFQR"],"uri":["http://zotero.org/users/451958/items/C2FYAFQR"],"itemData":{"id":12767,"type":"article-journal","abstract":"Objective. Obesity increases risk of many adverse outcomes, but its early origins are obscure. Gestational diabetes mellitus (GDM) reflects a metabolically altered fetal environment associated with high birth weight, itself associated with later obesity. Previous studies of GDM and offspring obesity, however, have been few and conflicting. The objectives of this study were to examine associations of birth weight and GDM with adolescent body mass index (BMI) and to determine the extent to which the effect of GDM is explained by its influence on birth weight or by maternal adiposity.Methods. We conducted a survey of 7981 girls and 6900 boys, 9 to 14 years of age, who are participants in the Growing Up Today Study, a US nationwide study of diet, activity, and growth. In 1996, participants reported height, weight, diet, activity, and other variables by self-administered mailed questionnaire. We linked these data with information reported by their mothers, participants in the Nurses’ Health Study II, including GDM, height, current weight, and child’s birth weight. We excluded births &amp;lt;34 weeks’ gestation and mothers who had preexisting diabetes. We defined overweight as BMI (kg/m2) &amp;gt;95th percentile, and at risk for overweight as 85th to 95th percentile, for age and gender from US national data.Results. Mean birth weight was 3.4 kg for girls and 3.6 kg for boys. Among the 465 subjects whose mothers had GDM, 17.1% were at risk for overweight and 9.7% were overweight in early adolescence. In the group without maternal diabetes, these estimates were 14.2% and 6.6%, respectively. In multiple logistic regression analysis, controlling for age, gender, and Tanner stage, the odds ratio for adolescent overweight for each 1-kg increment in birth weight was 1.4 (95% confidence interval: 1.2–1.6). Adjustment for physical activity, television watching, energy intake, breastfeeding duration, mother’s BMI, and other maternal and family variables reduced the estimate to 1.3 (1.1–1.5). For offspring of mothers with GDM versus no diabetes, the odds ratio for adolescent overweight was 1.4 (1.1–2.0), which was unchanged after controlling for energy balance and socioeconomic factors. Adjustment for birth weight slightly attenuated the estimate (1.3; 0.9–1.9); adjustment for maternal BMI reduced the odds ratio to 1.2 (0.8–1.7).Conclusions. Higher birth weight predicted increased risk of overweight in adolescence. Having been born to a mother with GDM was also associated with increased adolescent overweight. However, the effect of GDM on offspring obesity seemed only partially explained by its influence on birth weight, and adjustment for mother’s own BMI attenuated the GDM associations. Our results only modestly support a causal role of altered maternal-fetal glucose metabolism in the genesis of obesity in the offspring. Alternatively, GDM may program risk for a postnatal insult leading to obesity, or it may merely be a risk marker, not in the causal pathway.","container-title":"Pediatrics","DOI":"10.1542/peds.111.3.e221","ISSN":"0031-4005","issue":"3","journalAbbreviation":"Pediatrics","page":"e221-e226","source":"Silverchair","title":"Maternal Gestational Diabetes, Birth Weight, and Adolescent Obesity","volume":"111","author":[{"family":"Gillman","given":"Matthew W."},{"family":"Rifas-Shiman","given":"Sheryl"},{"family":"Berkey","given":"Catherine S."},{"family":"Field","given":"Alison E."},{"family":"Colditz","given":"Graham A."}],"issued":{"date-parts":[["2003",3,1]]}}}],"schema":"https://github.com/citation-style-language/schema/raw/master/csl-citation.json"} </w:instrText>
      </w:r>
      <w:r w:rsidR="00515B1D">
        <w:fldChar w:fldCharType="separate"/>
      </w:r>
      <w:r w:rsidR="00515B1D">
        <w:rPr>
          <w:noProof/>
        </w:rPr>
        <w:t>(Fraser, Weitzman, Leiberman, &amp; Eschwege, 1990; Gillman, Rifas-Shiman, Berkey, Field, &amp; Colditz, 2003)</w:t>
      </w:r>
      <w:r w:rsidR="00515B1D">
        <w:fldChar w:fldCharType="end"/>
      </w:r>
      <w:r>
        <w:t xml:space="preserve">. </w:t>
      </w:r>
    </w:p>
    <w:p w14:paraId="5C7C1B28" w14:textId="76B9AB1C" w:rsidR="00B67ECB" w:rsidRDefault="00B67ECB" w:rsidP="00B67ECB">
      <w:r>
        <w:t xml:space="preserve">A </w:t>
      </w:r>
      <w:proofErr w:type="gramStart"/>
      <w:r>
        <w:t>newly-described</w:t>
      </w:r>
      <w:proofErr w:type="gramEnd"/>
      <w:r>
        <w:t xml:space="preserve"> set of tools called epigenetic clocks have recently been shown to reflect various domains of physiology and metabolism, and thus could be useful for gauging the intergenerational impacts of chronic maternal physiologic and metabolic dysregulation. Epigenetic clocks are calculated using predictable age-related changes in the epigenome – particularly DNA methylation (</w:t>
      </w:r>
      <w:proofErr w:type="spellStart"/>
      <w:r>
        <w:t>DNAm</w:t>
      </w:r>
      <w:proofErr w:type="spellEnd"/>
      <w:r>
        <w:t xml:space="preserve">), the methylation of </w:t>
      </w:r>
      <w:r w:rsidRPr="003D102A">
        <w:t>cytosine-phosphate-guanine (CpG) sites on DNA</w:t>
      </w:r>
      <w:r>
        <w:t xml:space="preserve">. Although </w:t>
      </w:r>
      <w:proofErr w:type="gramStart"/>
      <w:r>
        <w:t>commonly-used</w:t>
      </w:r>
      <w:proofErr w:type="gramEnd"/>
      <w:r>
        <w:t xml:space="preserve"> epigenetic clocks are notable for their ability to predict one’s chronological age, individuals who appear older epigenetically than their chronological age, a state known as epigenetic age acceleration (EAA), tend to have increased risk for future mortality and to have shorter expectancies.  Other clocks have been trained on suites of clinical markers and have been shown to be particularly powerful predictors of life expectancy and the pace of biological aging</w:t>
      </w:r>
      <w:r w:rsidR="0065599D">
        <w:t xml:space="preserve"> </w:t>
      </w:r>
      <w:r w:rsidR="0065599D">
        <w:fldChar w:fldCharType="begin"/>
      </w:r>
      <w:r w:rsidR="0065599D">
        <w:instrText xml:space="preserve"> ADDIN ZOTERO_ITEM CSL_CITATION {"citationID":"278lr0as","properties":{"formattedCitation":"(Belsky et al., 2021; Levine et al., 2018; Lu, Quach, et al., 2019)","plainCitation":"(Belsky et al., 2021; Levine et al., 2018; Lu, Quach, et al., 2019)","noteIndex":0},"citationItems":[{"id":12537,"uris":["http://zotero.org/users/451958/items/482ADPK4"],"uri":["http://zotero.org/users/451958/items/482ADPK4"],"itemData":{"id":12537,"type":"report","abstract":"Measures to quantify changes in the pace of biological aging in response to intervention are needed to evaluate geroprotective interventions for humans. Here, we report an advance on our original method (Belsky et al. 2020). We used data from the Dunedin Study 1972-3 birth cohort tracking within-individual decline in 19 organ-system integrity indicators across four timepoints spanning two decades to model Pace of Aging. We distilled two-decade Pace of Aging into a single-time-point DNA-methylation blood-test using elastic-net regression and DNAmethylation data restricted to exclude probes with low test-retest reliability. The resulting measure, DunedinPACE, showed high test-retest reliability, was associated with functional decline, morbidity, and mortality, and indicated accelerated Pace of Aging in young adults with childhood adversity across five datasets. DunedinPACE effect-sizes were similar to GrimAgeclock effect-sizes and larger than those for other benchmark DNA-methylation-clocks. DunedinPACE is a novel blood biomarker of the pace of aging for gerontology and geroscience.","genre":"preprint","language":"en","note":"DOI: 10.1101/2021.08.30.21262858","publisher":"Epidemiology","source":"DOI.org (Crossref)","title":"Quantification of the pace of biological aging in humans through a blood test: the DunedinPACE DNA methylation algorithm","title-short":"Quantification of the pace of biological aging in humans through a blood test","URL":"http://medrxiv.org/lookup/doi/10.1101/2021.08.30.21262858","author":[{"family":"Belsky","given":"Dw"},{"family":"Caspi","given":"A"},{"family":"Corcoran","given":"Dl"},{"family":"Sugden","given":"K"},{"family":"Poulton","given":"R"},{"family":"Arseneault","given":"L"},{"family":"Baccarelli","given":"A"},{"family":"Chamarti","given":"K"},{"family":"Gao","given":"X"},{"family":"Hannon","given":"E"},{"family":"Harrington","given":"Hl"},{"family":"Houts","given":"R"},{"family":"Kothari","given":"M"},{"family":"Kwon","given":"D"},{"family":"Mill","given":"J"},{"family":"Schwartz","given":"J"},{"family":"Vokonas","given":"P"},{"family":"Wang","given":"C"},{"family":"Williams","given":"B"},{"family":"Moffitt","given":"Te"}],"accessed":{"date-parts":[["2021",10,18]]},"issued":{"date-parts":[["2021",9,2]]}}},{"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65599D">
        <w:fldChar w:fldCharType="separate"/>
      </w:r>
      <w:r w:rsidR="0065599D">
        <w:rPr>
          <w:noProof/>
        </w:rPr>
        <w:t>(Belsky et al., 2021; Levine et al., 2018; Lu, Quach, et al., 2019)</w:t>
      </w:r>
      <w:r w:rsidR="0065599D">
        <w:fldChar w:fldCharType="end"/>
      </w:r>
      <w:r w:rsidR="0065599D">
        <w:t>.</w:t>
      </w:r>
      <w:r>
        <w:t xml:space="preserve">  </w:t>
      </w:r>
    </w:p>
    <w:p w14:paraId="202AA713" w14:textId="10351918" w:rsidR="00B67ECB" w:rsidRDefault="00B67ECB" w:rsidP="00B67ECB">
      <w:r>
        <w:lastRenderedPageBreak/>
        <w:t>S</w:t>
      </w:r>
      <w:r w:rsidRPr="004E63C0">
        <w:t xml:space="preserve">ince </w:t>
      </w:r>
      <w:r>
        <w:t xml:space="preserve">epigenetic </w:t>
      </w:r>
      <w:r w:rsidRPr="004E63C0">
        <w:t>clocks can be trained on effectively any set of metabolic/physiological processes or states, they are powerful tool</w:t>
      </w:r>
      <w:r w:rsidR="00222C35">
        <w:t>s</w:t>
      </w:r>
      <w:r w:rsidRPr="004E63C0">
        <w:t xml:space="preserve"> </w:t>
      </w:r>
      <w:r w:rsidR="00222C35">
        <w:t>for</w:t>
      </w:r>
      <w:r w:rsidRPr="004E63C0">
        <w:t xml:space="preserve"> characteriz</w:t>
      </w:r>
      <w:r w:rsidR="00222C35">
        <w:t>ing</w:t>
      </w:r>
      <w:r w:rsidRPr="004E63C0">
        <w:t xml:space="preserve"> these states by providing integrative, summary information on a mother’s metabolic and physiological state and</w:t>
      </w:r>
      <w:r w:rsidR="00222C35">
        <w:t xml:space="preserve"> for</w:t>
      </w:r>
      <w:r w:rsidRPr="004E63C0">
        <w:t xml:space="preserve"> measuring the </w:t>
      </w:r>
      <w:r w:rsidR="00222C35">
        <w:t xml:space="preserve">potential impact of maternal </w:t>
      </w:r>
      <w:r w:rsidRPr="004E63C0">
        <w:t>“wear-and-tear” on the next generation. One small study</w:t>
      </w:r>
      <w:r>
        <w:t xml:space="preserve"> (n = 77) among Californian women demonstrated that advanced maternal epigenetic age is associated with early gestational age at birth and low birthweight in offspring, suggesting that epigenetic age may be predictive of adverse fetal outcomes [17]. </w:t>
      </w:r>
      <w:r w:rsidR="00222C35">
        <w:t>A more recent study of American women found a link between epigenetic age and gestational age at birth, but in the opposite direction, and only among a subset of women</w:t>
      </w:r>
      <w:r w:rsidR="0065599D">
        <w:t xml:space="preserve"> </w:t>
      </w:r>
      <w:r w:rsidR="0065599D">
        <w:fldChar w:fldCharType="begin"/>
      </w:r>
      <w:r w:rsidR="0065599D">
        <w:instrText xml:space="preserve"> ADDIN ZOTERO_ITEM CSL_CITATION {"citationID":"aIC2qvIY","properties":{"formattedCitation":"(Lancaster et al., 2021)","plainCitation":"(Lancaster et al., 2021)","noteIndex":0},"citationItems":[{"id":12557,"uris":["http://zotero.org/users/451958/items/448ZM2XK"],"uri":["http://zotero.org/users/451958/items/448ZM2XK"],"itemData":{"id":12557,"type":"article-journal","abstract":"Maternal age is an established predictor of preterm birth independent of other recognized risk factors. The use of chronological age makes the assumption that individuals age at a similar rate. Therefore, it does not capture interindividual differences that may exist due to genetic background and environmental exposures. As a result, there is a need to identify biomarkers that more closely index the rate of cellular aging. One potential candidate is biological age (BA) estimated by the DNA methylome. This study investigated whether maternal BA, estimated in either early and/or late pregnancy, predicts gestational age at birth. BA was estimated from a genome-wide DNA methylation platform using the Horvath algorithm. Linear regression methods assessed the relationship between BA and pregnancy outcomes, including gestational age at birth and prenatal perceived stress, in a primary and replication cohort. Prenatal BA estimates from early pregnancy explained variance in gestational age at birth above and beyond the influence of other recognized preterm birth risk factors. Sensitivity analyses indicated that this signal was driven primarily by self-identified African American participants. This predictive relationship was sensitive to small variations in the BA estimation algorithm. Benefits and limitations of using BA in translational research and clinical applications for preterm birth are considered.","container-title":"Scientific Reports","DOI":"10.1038/s41598-021-94281-7","ISSN":"2045-2322","issue":"1","journalAbbreviation":"Sci Rep","language":"en","note":"Bandiera_abtest: a\nCc_license_type: cc_by\nCg_type: Nature Research Journals\nnumber: 1\nPrimary_atype: Research\npublisher: Nature Publishing Group\nSubject_term: DNA methylation;Predictive markers;Reproductive disorders\nSubject_term_id: dna-methylation;predictive-markers;reproductive-disorders","page":"15440","source":"www-nature-com.turing.library.northwestern.edu","title":"Maternal biological age assessed in early pregnancy is associated with gestational age at birth","volume":"11","author":[{"family":"Lancaster","given":"Eva E."},{"family":"Lapato","given":"Dana M."},{"family":"Jackson-Cook","given":"Colleen"},{"family":"Strauss","given":"Jerome F."},{"family":"Roberson-Nay","given":"Roxann"},{"family":"York","given":"Timothy P."}],"issued":{"date-parts":[["2021",7,29]]}}}],"schema":"https://github.com/citation-style-language/schema/raw/master/csl-citation.json"} </w:instrText>
      </w:r>
      <w:r w:rsidR="0065599D">
        <w:fldChar w:fldCharType="separate"/>
      </w:r>
      <w:r w:rsidR="0065599D">
        <w:rPr>
          <w:noProof/>
        </w:rPr>
        <w:t>(Lancaster et al., 2021)</w:t>
      </w:r>
      <w:r w:rsidR="0065599D">
        <w:fldChar w:fldCharType="end"/>
      </w:r>
      <w:r w:rsidR="0065599D">
        <w:t>. T</w:t>
      </w:r>
      <w:r>
        <w:t xml:space="preserve">o date, little is known about the potential for these measures to predict outcomes in </w:t>
      </w:r>
      <w:r w:rsidR="00222C35">
        <w:t xml:space="preserve">more </w:t>
      </w:r>
      <w:proofErr w:type="spellStart"/>
      <w:r>
        <w:t>socioeco</w:t>
      </w:r>
      <w:r w:rsidR="00306AFE">
        <w:t>logically</w:t>
      </w:r>
      <w:proofErr w:type="spellEnd"/>
      <w:r>
        <w:t xml:space="preserve"> diverse population</w:t>
      </w:r>
      <w:r w:rsidR="00222C35">
        <w:t>s</w:t>
      </w:r>
      <w:r>
        <w:t xml:space="preserve"> with </w:t>
      </w:r>
      <w:r w:rsidR="00306AFE">
        <w:t xml:space="preserve">more varied reproductive histories and </w:t>
      </w:r>
      <w:r>
        <w:t>greater rates of adverse fetal outcomes.</w:t>
      </w:r>
    </w:p>
    <w:p w14:paraId="4551D4D7" w14:textId="11710DA8" w:rsidR="00B67ECB" w:rsidRDefault="00B67ECB" w:rsidP="00B67ECB">
      <w:r>
        <w:t xml:space="preserve">In this paper, we analyze </w:t>
      </w:r>
      <w:r w:rsidR="00222C35">
        <w:t xml:space="preserve">13 </w:t>
      </w:r>
      <w:proofErr w:type="gramStart"/>
      <w:r w:rsidR="004649D5">
        <w:t>widely-</w:t>
      </w:r>
      <w:r>
        <w:t>used</w:t>
      </w:r>
      <w:proofErr w:type="gramEnd"/>
      <w:r>
        <w:t xml:space="preserve"> epigenetic clocks, obtained </w:t>
      </w:r>
      <w:r w:rsidR="004649D5">
        <w:t xml:space="preserve">from blood </w:t>
      </w:r>
      <w:r>
        <w:t>during pregnanc</w:t>
      </w:r>
      <w:r w:rsidR="00222C35">
        <w:t>y</w:t>
      </w:r>
      <w:r>
        <w:t>, in relation to longitudinally collected birth outcomes in the offspring of those pregnancies. Data come from the Cebu Longitudinal Health and Nutrition Survey (CLHNS), a cohort study that has followed a large, diverse sample of women and their offspring in metropolitan Cebu City, Philippines for nearly four decades [18]. The present analyses focus on pregnancies of 330 expecting female young adults and their newborns born between 2009 and 2014</w:t>
      </w:r>
      <w:r w:rsidRPr="004E63C0">
        <w:t xml:space="preserve">. </w:t>
      </w:r>
      <w:r>
        <w:t xml:space="preserve">We </w:t>
      </w:r>
      <w:r w:rsidR="00222C35">
        <w:t>examined 13</w:t>
      </w:r>
      <w:r>
        <w:t xml:space="preserve"> published epigenetic clocks</w:t>
      </w:r>
      <w:r w:rsidR="00222C35">
        <w:t xml:space="preserve"> </w:t>
      </w:r>
      <w:r>
        <w:t>to provide complementary information on the mother’s chronic biological dysregulation</w:t>
      </w:r>
      <w:r w:rsidR="00222C35">
        <w:t>, and to replicate analyses using smaller, less diverse samples. Clocks included two first generation epigenetic clocks trained on chronological age (Horvath 2013, Hannum 2013), two second generation clocks trained on mortality risk (Levine et al. 2018; Lu et al) and 9 clocks trained on</w:t>
      </w:r>
      <w:r w:rsidR="00222C35" w:rsidRPr="00222C35">
        <w:t xml:space="preserve"> </w:t>
      </w:r>
      <w:r w:rsidR="00222C35">
        <w:t xml:space="preserve">clinical biomarkers that are themselves linked with morbidity and mortality </w:t>
      </w:r>
      <w:r w:rsidR="0065599D">
        <w:fldChar w:fldCharType="begin"/>
      </w:r>
      <w:r w:rsidR="0065599D">
        <w:instrText xml:space="preserve"> ADDIN ZOTERO_ITEM CSL_CITATION {"citationID":"E0CzdxD5","properties":{"formattedCitation":"(Lu, Quach, et al., 2019; Lu, Seeboth, et al., 2019)","plainCitation":"(Lu, Quach, et al., 2019; Lu, Seeboth,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id":9891,"uris":["http://zotero.org/users/451958/items/23B74SCH"],"uri":["http://zotero.org/users/451958/items/23B74SCH"],"itemData":{"id":9891,"type":"article-journal","abstract":"Telomere length (TL) is associated with several aging-related diseases. Here, we present a DNA methylation estimator of TL (DNAmTL) based on 140 CpGs. Leukocyte DNAmTL is applicable across the entire age spectrum and is more strongly associated with age than measured leukocyte TL (LTL) (r ~-0.75 for DNAmTL versus r ~ 0.35 for LTL). Leukocyte DNAmTL outperforms LTL in predicting: i) time-to-death (p=2.5E-20), ii) time-tocoronary heart disease (p=6.6E-5), iii) time-to-congestive heart failure (p=3.5E-6), and iv) association with smoking history (p=1.21E-17). These associations are further validated in large scale methylation data (n=10k samples) from the Framingham Heart Study, Women's Health Initiative, Jackson Heart Study, InChianti, Lothian Birth Cohorts, Twins UK, and Bogalusa Heart Study. Leukocyte DNAmTL is also associated with measures of physical fitness/functioning (p=0.029), age-at-menopause (p=0.039), dietary variables (omega 3, fish, vegetable intake), educational attainment (p=3.3E-8) and income (p=3.1E-5). Experiments in cultured somatic cells show that DNAmTL dynamics reflect in part cell replication rather than TL per se. DNAmTL is not only an epigenetic biomarker of replicative history of cells, but a useful marker of age-related pathologies that are associated with it.","container-title":"Aging","DOI":"10.18632/aging.102173","ISSN":"1945-4589","journalAbbreviation":"aging","language":"en","source":"DOI.org (Crossref)","title":"DNA methylation-based estimator of telomere length","URL":"http://www.aging-us.com/article/102173/text","author":[{"family":"Lu","given":"Ake T."},{"family":"Seeboth","given":"Anne"},{"family":"Tsai","given":"Pei-Chien"},{"family":"Sun","given":"Dianjianyi"},{"family":"Quach","given":"Austin"},{"family":"Reiner","given":"Alex P."},{"family":"Kooperberg","given":"Charles"},{"family":"Ferrucci","given":"Luigi"},{"family":"Hou","given":"Lifang"},{"family":"Baccarelli","given":"Andrea A."},{"family":"Li","given":"Yun"},{"family":"Harris","given":"Sarah E."},{"family":"Corley","given":"Janie"},{"family":"Taylor","given":"Adele"},{"family":"Deary","given":"Ian J."},{"family":"Stewart","given":"James D."},{"family":"Whitsel","given":"Eric A."},{"family":"Assimes","given":"Themistocles L."},{"family":"Chen","given":"Wei"},{"family":"Li","given":"Shengxu"},{"family":"Mangino","given":"Massimo"},{"family":"Bell","given":"Jordana T."},{"family":"Wilson","given":"James G."},{"family":"Aviv","given":"Abraham"},{"family":"Marioni","given":"Riccardo E."},{"family":"Raj","given":"Kenneth"},{"family":"Horvath","given":"Steve"}],"accessed":{"date-parts":[["2019",8,23]]},"issued":{"date-parts":[["2019",8,18]]}}}],"schema":"https://github.com/citation-style-language/schema/raw/master/csl-citation.json"} </w:instrText>
      </w:r>
      <w:r w:rsidR="0065599D">
        <w:fldChar w:fldCharType="separate"/>
      </w:r>
      <w:r w:rsidR="0065599D">
        <w:rPr>
          <w:noProof/>
        </w:rPr>
        <w:t>(Lu, Quach, et al., 2019; Lu, Seeboth, et al., 2019)</w:t>
      </w:r>
      <w:r w:rsidR="0065599D">
        <w:fldChar w:fldCharType="end"/>
      </w:r>
      <w:r w:rsidR="00222C35">
        <w:t xml:space="preserve">. </w:t>
      </w:r>
      <w:r>
        <w:t xml:space="preserve">We hypothesized that advanced maternal EAA based upon such indices would predict adverse fetal outcomes, including decreased gestational age and measured weight. </w:t>
      </w:r>
      <w:commentRangeStart w:id="0"/>
      <w:r>
        <w:t xml:space="preserve">We further anticipated a gradient of impact, with skinfolds being most labile and sensitive, followed by weight, length and finally, the most canalized outcome of head </w:t>
      </w:r>
      <w:commentRangeStart w:id="1"/>
      <w:r>
        <w:t>circumference</w:t>
      </w:r>
      <w:commentRangeEnd w:id="1"/>
      <w:r w:rsidR="000430F6">
        <w:rPr>
          <w:rStyle w:val="CommentReference"/>
        </w:rPr>
        <w:commentReference w:id="1"/>
      </w:r>
      <w:r>
        <w:t>.</w:t>
      </w:r>
      <w:commentRangeEnd w:id="0"/>
      <w:r>
        <w:rPr>
          <w:rStyle w:val="CommentReference"/>
        </w:rPr>
        <w:commentReference w:id="0"/>
      </w:r>
    </w:p>
    <w:p w14:paraId="50A78E3A" w14:textId="77777777" w:rsidR="00D3439B" w:rsidRPr="00981469" w:rsidRDefault="00D3439B" w:rsidP="00B67ECB"/>
    <w:p w14:paraId="39C2D80B" w14:textId="52E40CA4" w:rsidR="00CC6929" w:rsidRPr="00CC6929" w:rsidRDefault="00B67ECB" w:rsidP="00CC6929">
      <w:pPr>
        <w:spacing w:line="240" w:lineRule="auto"/>
      </w:pPr>
      <w:r>
        <w:rPr>
          <w:b/>
          <w:bCs/>
        </w:rPr>
        <w:t>Methods</w:t>
      </w:r>
    </w:p>
    <w:p w14:paraId="02E6E2DC" w14:textId="6748EB7D" w:rsidR="00CC6929" w:rsidRPr="00CC6929" w:rsidRDefault="00CC6929" w:rsidP="00CC6929">
      <w:pPr>
        <w:spacing w:line="240" w:lineRule="auto"/>
        <w:rPr>
          <w:rFonts w:cstheme="minorHAnsi"/>
          <w:i/>
        </w:rPr>
      </w:pPr>
      <w:r w:rsidRPr="00CC6929">
        <w:rPr>
          <w:rFonts w:cstheme="minorHAnsi"/>
          <w:i/>
        </w:rPr>
        <w:t xml:space="preserve">Study </w:t>
      </w:r>
      <w:r w:rsidR="00FF475B">
        <w:rPr>
          <w:rFonts w:cstheme="minorHAnsi"/>
          <w:i/>
        </w:rPr>
        <w:t>sample and design</w:t>
      </w:r>
    </w:p>
    <w:p w14:paraId="149E6D46" w14:textId="57D416DD" w:rsidR="0073087A" w:rsidRPr="00CC6929" w:rsidRDefault="000430F6" w:rsidP="00AE49AB">
      <w:pPr>
        <w:spacing w:line="240" w:lineRule="auto"/>
        <w:rPr>
          <w:rFonts w:cstheme="minorHAnsi"/>
        </w:rPr>
      </w:pPr>
      <w:r>
        <w:rPr>
          <w:rFonts w:cstheme="minorHAnsi"/>
        </w:rPr>
        <w:t>D</w:t>
      </w:r>
      <w:r w:rsidR="00CC6929" w:rsidRPr="00CC6929">
        <w:rPr>
          <w:rFonts w:cstheme="minorHAnsi"/>
        </w:rPr>
        <w:t>ata originate from the Cebu Longitudinal Health and Nutrition Survey (CLHNS), a longitudinal survey of 3,080 infants and their mothers who were recruited during their pregnancies between 1983-1984 in Metropolitan Cebu, Philippines. Out of the 1447 original female cohort infants, 823 were interviewed in a later 2009 survey (at ages 25-26). This additional survey tracked new pregnancies among these women between 2009-14. There were 383 who reported pregnancies (28% with 2-3 pregnancies) within the tracking period, yielding 507 pregnan</w:t>
      </w:r>
      <w:r>
        <w:rPr>
          <w:rFonts w:cstheme="minorHAnsi"/>
        </w:rPr>
        <w:t>cies</w:t>
      </w:r>
      <w:r w:rsidR="00CC6929" w:rsidRPr="00CC6929">
        <w:rPr>
          <w:rFonts w:cstheme="minorHAnsi"/>
        </w:rPr>
        <w:t xml:space="preserve">. Women were visited in-home during pregnancy for anthropometric and questionnaire assessments, along with collection of a dried blood spot (DBS)—capillary whole blood collected on filter paper—for </w:t>
      </w:r>
      <w:proofErr w:type="spellStart"/>
      <w:r w:rsidR="00C71A8C">
        <w:rPr>
          <w:rFonts w:cstheme="minorHAnsi"/>
        </w:rPr>
        <w:t>DNAm</w:t>
      </w:r>
      <w:proofErr w:type="spellEnd"/>
      <w:r w:rsidR="00CC6929" w:rsidRPr="00CC6929">
        <w:rPr>
          <w:rFonts w:cstheme="minorHAnsi"/>
        </w:rPr>
        <w:t xml:space="preserve"> measurement.</w:t>
      </w:r>
      <w:r w:rsidR="003F00FE">
        <w:rPr>
          <w:rFonts w:cstheme="minorHAnsi"/>
        </w:rPr>
        <w:t xml:space="preserve"> </w:t>
      </w:r>
      <w:r w:rsidR="00CC6929" w:rsidRPr="00CC6929">
        <w:rPr>
          <w:rFonts w:cstheme="minorHAnsi"/>
        </w:rPr>
        <w:t xml:space="preserve">A second visit was arranged soon after delivery to obtain additional information from the mothers and to obtain phenotypic measures of their newborns. </w:t>
      </w:r>
      <w:r w:rsidR="00C71A8C" w:rsidRPr="00CC6929">
        <w:rPr>
          <w:rFonts w:cstheme="minorHAnsi"/>
        </w:rPr>
        <w:t xml:space="preserve">Newborn anthropometric outcomes included weight, length, head circumference, arm circumference, abdominal circumference, and five skinfold thicknesses (triceps, subscapular, </w:t>
      </w:r>
      <w:proofErr w:type="spellStart"/>
      <w:r w:rsidR="00C71A8C" w:rsidRPr="00CC6929">
        <w:rPr>
          <w:rFonts w:cstheme="minorHAnsi"/>
        </w:rPr>
        <w:t>suprailiac</w:t>
      </w:r>
      <w:proofErr w:type="spellEnd"/>
      <w:r w:rsidR="00C71A8C" w:rsidRPr="00CC6929">
        <w:rPr>
          <w:rFonts w:cstheme="minorHAnsi"/>
        </w:rPr>
        <w:t xml:space="preserve">, bicep and calf), which were measured in-home by trained interviewers using standardized procedures </w:t>
      </w:r>
      <w:commentRangeStart w:id="2"/>
      <w:r w:rsidR="00C71A8C" w:rsidRPr="00CC6929">
        <w:rPr>
          <w:rFonts w:cstheme="minorHAnsi"/>
          <w:highlight w:val="yellow"/>
        </w:rPr>
        <w:t>[reference later]</w:t>
      </w:r>
      <w:r w:rsidR="00C71A8C" w:rsidRPr="00CC6929">
        <w:rPr>
          <w:rFonts w:cstheme="minorHAnsi"/>
        </w:rPr>
        <w:t xml:space="preserve"> </w:t>
      </w:r>
      <w:commentRangeEnd w:id="2"/>
      <w:r w:rsidR="004649D5">
        <w:rPr>
          <w:rStyle w:val="CommentReference"/>
        </w:rPr>
        <w:commentReference w:id="2"/>
      </w:r>
      <w:r w:rsidR="00C71A8C" w:rsidRPr="00CC6929">
        <w:rPr>
          <w:rFonts w:cstheme="minorHAnsi"/>
        </w:rPr>
        <w:t>as soon after birth as possible.</w:t>
      </w:r>
      <w:r w:rsidR="0073087A" w:rsidRPr="0073087A">
        <w:rPr>
          <w:rFonts w:cstheme="minorHAnsi"/>
        </w:rPr>
        <w:t xml:space="preserve"> </w:t>
      </w:r>
      <w:r w:rsidR="0073087A">
        <w:rPr>
          <w:rFonts w:cstheme="minorHAnsi"/>
        </w:rPr>
        <w:t>All</w:t>
      </w:r>
      <w:r w:rsidR="0073087A" w:rsidRPr="00CC6929">
        <w:rPr>
          <w:rFonts w:cstheme="minorHAnsi"/>
        </w:rPr>
        <w:t xml:space="preserve"> research was conducted under conditions of written informed consent, and with approval of the Institutional Review Boards of </w:t>
      </w:r>
      <w:r w:rsidR="0073087A" w:rsidRPr="00CC6929">
        <w:rPr>
          <w:rFonts w:cstheme="minorHAnsi"/>
        </w:rPr>
        <w:lastRenderedPageBreak/>
        <w:t>Northwestern University (Evanston, Illinois), and the Office of Population Studies Foundation (Cebu, Philippines).</w:t>
      </w:r>
    </w:p>
    <w:p w14:paraId="1712F16E" w14:textId="77777777" w:rsidR="00FF475B" w:rsidRPr="00FF475B" w:rsidRDefault="00FF475B" w:rsidP="00FF475B">
      <w:pPr>
        <w:spacing w:line="240" w:lineRule="auto"/>
        <w:rPr>
          <w:rFonts w:cstheme="minorHAnsi"/>
          <w:i/>
          <w:iCs/>
        </w:rPr>
      </w:pPr>
      <w:r>
        <w:rPr>
          <w:rFonts w:cstheme="minorHAnsi"/>
          <w:i/>
          <w:iCs/>
        </w:rPr>
        <w:t>V</w:t>
      </w:r>
      <w:r w:rsidRPr="00FF475B">
        <w:rPr>
          <w:rFonts w:cstheme="minorHAnsi"/>
          <w:i/>
          <w:iCs/>
        </w:rPr>
        <w:t>ariable construction</w:t>
      </w:r>
    </w:p>
    <w:p w14:paraId="5022FE09" w14:textId="2F7B4E70" w:rsidR="00FF475B" w:rsidRDefault="00D85010" w:rsidP="00D85010">
      <w:pPr>
        <w:spacing w:line="240" w:lineRule="auto"/>
        <w:rPr>
          <w:rFonts w:cstheme="minorHAnsi"/>
        </w:rPr>
      </w:pPr>
      <w:r w:rsidRPr="00D85010">
        <w:rPr>
          <w:rFonts w:cstheme="minorHAnsi"/>
        </w:rPr>
        <w:t xml:space="preserve">A composite score of socioeconomic status was measured as a combination of income, education, and assets. Participants reported their annual income from all sources, including in-kind services, and the sale of livestock or other products by household members during the prior year, which were summed to determine total household income. Incomes were log-transformed. Maternal education (in years) was also reported. Participants also reported on ten assets (coded 0, 1) that were selected to capture population-relevant aspects of social class, including electricity, refrigerators, air conditioners, color televisions, cable tv, tape recorders, electric fans, jeepneys, cars, trucks, and owning their residence. In addition, house construction type (i.e., light, mixed, permanent structure) was coded as </w:t>
      </w:r>
      <w:r w:rsidR="00A001E6">
        <w:rPr>
          <w:rFonts w:cstheme="minorHAnsi"/>
        </w:rPr>
        <w:t>1, 2, or 3</w:t>
      </w:r>
      <w:r w:rsidRPr="00D85010">
        <w:rPr>
          <w:rFonts w:cstheme="minorHAnsi"/>
        </w:rPr>
        <w:t>, respectively. Thus, asset scores ranged from 0 to 13. A principal components analysis was run on log income and assets</w:t>
      </w:r>
      <w:r>
        <w:rPr>
          <w:rFonts w:cstheme="minorHAnsi"/>
        </w:rPr>
        <w:t xml:space="preserve">, </w:t>
      </w:r>
      <w:r w:rsidRPr="00D85010">
        <w:rPr>
          <w:rFonts w:cstheme="minorHAnsi"/>
        </w:rPr>
        <w:t>along with maternal education</w:t>
      </w:r>
      <w:r>
        <w:rPr>
          <w:rFonts w:cstheme="minorHAnsi"/>
        </w:rPr>
        <w:t>, at sample collection</w:t>
      </w:r>
      <w:r w:rsidRPr="00D85010">
        <w:rPr>
          <w:rFonts w:cstheme="minorHAnsi"/>
        </w:rPr>
        <w:t>. The first component of 70% of the variation, and individual scores for the top component of variation were used as our measure of SES.</w:t>
      </w:r>
    </w:p>
    <w:p w14:paraId="5DAD60D5" w14:textId="1C6176A2" w:rsidR="00A001E6" w:rsidRDefault="00FF475B" w:rsidP="00FF475B">
      <w:pPr>
        <w:spacing w:line="240" w:lineRule="auto"/>
        <w:rPr>
          <w:rFonts w:cstheme="minorHAnsi"/>
        </w:rPr>
      </w:pPr>
      <w:r w:rsidRPr="00CC6929">
        <w:rPr>
          <w:rFonts w:cstheme="minorHAnsi"/>
        </w:rPr>
        <w:t>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r>
        <w:rPr>
          <w:rFonts w:cstheme="minorHAnsi"/>
        </w:rPr>
        <w:t xml:space="preserve"> Offspring gestation age was calculated using the time between the last reported menstrual period and infant birth date. Days pregnant at maternal blood sampling was determined by subtracting the time between the blood sample and infant birth date from gestation age.</w:t>
      </w:r>
      <w:r w:rsidR="00A001E6">
        <w:rPr>
          <w:rFonts w:cstheme="minorHAnsi"/>
        </w:rPr>
        <w:t xml:space="preserve"> Descriptive statistics of anthropometric measurements and other covariates are provided in Table 1.</w:t>
      </w:r>
    </w:p>
    <w:p w14:paraId="47B7A438" w14:textId="77777777" w:rsidR="00FF475B" w:rsidRDefault="00FF475B" w:rsidP="00FF475B">
      <w:pPr>
        <w:spacing w:line="240" w:lineRule="auto"/>
        <w:rPr>
          <w:rFonts w:cstheme="minorHAnsi"/>
          <w:i/>
          <w:iCs/>
        </w:rPr>
      </w:pPr>
      <w:r>
        <w:rPr>
          <w:rFonts w:cstheme="minorHAnsi"/>
          <w:i/>
          <w:iCs/>
        </w:rPr>
        <w:t>Sample i</w:t>
      </w:r>
      <w:r w:rsidRPr="00FF475B">
        <w:rPr>
          <w:rFonts w:cstheme="minorHAnsi"/>
          <w:i/>
          <w:iCs/>
        </w:rPr>
        <w:t xml:space="preserve">nclusion criteria </w:t>
      </w:r>
    </w:p>
    <w:p w14:paraId="1DDCB20F" w14:textId="395BEF37" w:rsidR="00365479" w:rsidRDefault="00FF475B" w:rsidP="00365479">
      <w:pPr>
        <w:spacing w:line="240" w:lineRule="auto"/>
        <w:rPr>
          <w:rFonts w:cstheme="minorHAnsi"/>
        </w:rPr>
      </w:pPr>
      <w:r>
        <w:rPr>
          <w:rFonts w:cstheme="minorHAnsi"/>
        </w:rPr>
        <w:t>Women for the present study</w:t>
      </w:r>
      <w:r w:rsidRPr="00110DFC">
        <w:rPr>
          <w:rFonts w:cstheme="minorHAnsi"/>
        </w:rPr>
        <w:t xml:space="preserve"> were selected based on reproductive history and sample availability</w:t>
      </w:r>
      <w:r>
        <w:rPr>
          <w:rFonts w:cstheme="minorHAnsi"/>
        </w:rPr>
        <w:t xml:space="preserve"> for </w:t>
      </w:r>
      <w:proofErr w:type="spellStart"/>
      <w:r>
        <w:rPr>
          <w:rFonts w:cstheme="minorHAnsi"/>
        </w:rPr>
        <w:t>DNAm</w:t>
      </w:r>
      <w:proofErr w:type="spellEnd"/>
      <w:r w:rsidR="00365479">
        <w:rPr>
          <w:rFonts w:cstheme="minorHAnsi"/>
        </w:rPr>
        <w:t xml:space="preserve"> measurement</w:t>
      </w:r>
      <w:r w:rsidRPr="00110DFC">
        <w:rPr>
          <w:rFonts w:cstheme="minorHAnsi"/>
        </w:rPr>
        <w:t xml:space="preserve">. </w:t>
      </w:r>
      <w:proofErr w:type="spellStart"/>
      <w:r w:rsidRPr="00110DFC">
        <w:rPr>
          <w:rFonts w:cstheme="minorHAnsi"/>
        </w:rPr>
        <w:t>DNAm</w:t>
      </w:r>
      <w:proofErr w:type="spellEnd"/>
      <w:r w:rsidRPr="00110DFC">
        <w:rPr>
          <w:rFonts w:cstheme="minorHAnsi"/>
        </w:rPr>
        <w:t xml:space="preserve"> was measured for a total of 334 women</w:t>
      </w:r>
      <w:r w:rsidR="00A04F27">
        <w:rPr>
          <w:rFonts w:cstheme="minorHAnsi"/>
        </w:rPr>
        <w:t xml:space="preserve"> and only women with complete information for all variables were included</w:t>
      </w:r>
      <w:r w:rsidRPr="00110DFC">
        <w:rPr>
          <w:rFonts w:cstheme="minorHAnsi"/>
        </w:rPr>
        <w:t xml:space="preserve">. For each woman, the last pregnancy during the 2009-2014 tracking period was used unless inadequate DBS sample remained, in which case a blood sample from an earlier pregnancy was used. </w:t>
      </w:r>
      <w:r w:rsidR="00365479">
        <w:rPr>
          <w:rFonts w:cstheme="minorHAnsi"/>
        </w:rPr>
        <w:t>Fifteen women were missing pre-pregnancy BMI</w:t>
      </w:r>
      <w:r w:rsidR="00A04F27">
        <w:rPr>
          <w:rFonts w:cstheme="minorHAnsi"/>
        </w:rPr>
        <w:t xml:space="preserve">, 2 women were missing data on offspring developmental outcomes, and </w:t>
      </w:r>
      <w:proofErr w:type="spellStart"/>
      <w:r w:rsidR="00A04F27">
        <w:rPr>
          <w:rFonts w:cstheme="minorHAnsi"/>
        </w:rPr>
        <w:t>DNAm</w:t>
      </w:r>
      <w:proofErr w:type="spellEnd"/>
      <w:r w:rsidR="00A04F27">
        <w:rPr>
          <w:rFonts w:cstheme="minorHAnsi"/>
        </w:rPr>
        <w:t xml:space="preserve"> for one woman did not pass quality control, and these women were excluded. </w:t>
      </w:r>
      <w:r w:rsidR="00365479" w:rsidRPr="00CC6929">
        <w:rPr>
          <w:rFonts w:cstheme="minorHAnsi"/>
        </w:rPr>
        <w:t xml:space="preserve">Analyses were further limited to </w:t>
      </w:r>
      <w:r w:rsidR="00365479">
        <w:rPr>
          <w:rFonts w:cstheme="minorHAnsi"/>
        </w:rPr>
        <w:t xml:space="preserve">women with </w:t>
      </w:r>
      <w:r w:rsidR="00365479" w:rsidRPr="00CC6929">
        <w:rPr>
          <w:rFonts w:cstheme="minorHAnsi"/>
        </w:rPr>
        <w:t>newborns with gestational ages between 32 and 44 weeks, which excluded 5 very premature births</w:t>
      </w:r>
      <w:r w:rsidR="00365479">
        <w:rPr>
          <w:rFonts w:cstheme="minorHAnsi"/>
        </w:rPr>
        <w:t>, 10 late deliveries between 45-53</w:t>
      </w:r>
      <w:r w:rsidR="00A001E6">
        <w:rPr>
          <w:rFonts w:cstheme="minorHAnsi"/>
        </w:rPr>
        <w:t xml:space="preserve"> weeks</w:t>
      </w:r>
      <w:r w:rsidR="00DB159D">
        <w:rPr>
          <w:rFonts w:cstheme="minorHAnsi"/>
        </w:rPr>
        <w:t xml:space="preserve">, and 2 women for whom we were missing gestational age data. </w:t>
      </w:r>
      <w:r w:rsidR="00A04F27" w:rsidRPr="00CC6929">
        <w:rPr>
          <w:rFonts w:cstheme="minorHAnsi"/>
        </w:rPr>
        <w:t>To minimize impacts of the infant’s environment and growth after birth, analyses of infants were</w:t>
      </w:r>
      <w:r w:rsidR="00A001E6">
        <w:rPr>
          <w:rFonts w:cstheme="minorHAnsi"/>
        </w:rPr>
        <w:t xml:space="preserve"> also</w:t>
      </w:r>
      <w:r w:rsidR="00A04F27" w:rsidRPr="00CC6929">
        <w:rPr>
          <w:rFonts w:cstheme="minorHAnsi"/>
        </w:rPr>
        <w:t xml:space="preserve"> limited to those measured within 2 weeks of birth and </w:t>
      </w:r>
      <w:r w:rsidR="00A001E6">
        <w:rPr>
          <w:rFonts w:cstheme="minorHAnsi"/>
        </w:rPr>
        <w:t xml:space="preserve">models </w:t>
      </w:r>
      <w:r w:rsidR="00A04F27" w:rsidRPr="00CC6929">
        <w:rPr>
          <w:rFonts w:cstheme="minorHAnsi"/>
        </w:rPr>
        <w:t>adjusted for age at measurement (</w:t>
      </w:r>
      <w:r w:rsidR="00A04F27">
        <w:rPr>
          <w:rFonts w:cstheme="minorHAnsi"/>
        </w:rPr>
        <w:t>4</w:t>
      </w:r>
      <w:r w:rsidR="00A04F27" w:rsidRPr="00CC6929">
        <w:rPr>
          <w:rFonts w:cstheme="minorHAnsi"/>
        </w:rPr>
        <w:t xml:space="preserve"> individuals measured more than 2 weeks after birth</w:t>
      </w:r>
      <w:r w:rsidR="00A001E6">
        <w:rPr>
          <w:rFonts w:cstheme="minorHAnsi"/>
        </w:rPr>
        <w:t xml:space="preserve"> were excluded</w:t>
      </w:r>
      <w:r w:rsidR="00A04F27" w:rsidRPr="00CC6929">
        <w:rPr>
          <w:rFonts w:cstheme="minorHAnsi"/>
        </w:rPr>
        <w:t xml:space="preserve">). </w:t>
      </w:r>
      <w:r w:rsidR="00365479" w:rsidRPr="00CC6929">
        <w:rPr>
          <w:rFonts w:cstheme="minorHAnsi"/>
        </w:rPr>
        <w:t xml:space="preserve">After </w:t>
      </w:r>
      <w:r w:rsidR="00A001E6">
        <w:rPr>
          <w:rFonts w:cstheme="minorHAnsi"/>
        </w:rPr>
        <w:t>all</w:t>
      </w:r>
      <w:r w:rsidR="00A001E6" w:rsidRPr="00CC6929">
        <w:rPr>
          <w:rFonts w:cstheme="minorHAnsi"/>
        </w:rPr>
        <w:t xml:space="preserve"> </w:t>
      </w:r>
      <w:r w:rsidR="00365479" w:rsidRPr="00CC6929">
        <w:rPr>
          <w:rFonts w:cstheme="minorHAnsi"/>
        </w:rPr>
        <w:t xml:space="preserve">exclusions, the final sample with all necessary biological and questionnaire data included </w:t>
      </w:r>
      <w:r w:rsidR="00407364">
        <w:rPr>
          <w:rFonts w:cstheme="minorHAnsi"/>
        </w:rPr>
        <w:t>296</w:t>
      </w:r>
      <w:r w:rsidR="00365479">
        <w:rPr>
          <w:rFonts w:cstheme="minorHAnsi"/>
        </w:rPr>
        <w:t xml:space="preserve"> women</w:t>
      </w:r>
      <w:r w:rsidR="00365479" w:rsidRPr="00CC6929">
        <w:rPr>
          <w:rFonts w:cstheme="minorHAnsi"/>
        </w:rPr>
        <w:t xml:space="preserve"> singleton</w:t>
      </w:r>
      <w:r w:rsidR="00365479">
        <w:rPr>
          <w:rFonts w:cstheme="minorHAnsi"/>
        </w:rPr>
        <w:t xml:space="preserve"> births with complete information</w:t>
      </w:r>
      <w:r w:rsidR="00A04F27">
        <w:rPr>
          <w:rFonts w:cstheme="minorHAnsi"/>
        </w:rPr>
        <w:t>.</w:t>
      </w:r>
      <w:r w:rsidR="00365479" w:rsidRPr="00CC6929">
        <w:rPr>
          <w:rFonts w:cstheme="minorHAnsi"/>
        </w:rPr>
        <w:t xml:space="preserve"> </w:t>
      </w:r>
    </w:p>
    <w:p w14:paraId="3DBF1F25" w14:textId="5AB43FC5" w:rsidR="00CC6929" w:rsidRPr="00CC6929" w:rsidRDefault="00CC6929" w:rsidP="00CC6929">
      <w:pPr>
        <w:spacing w:after="120" w:line="240" w:lineRule="auto"/>
        <w:rPr>
          <w:rFonts w:cstheme="minorHAnsi"/>
          <w:i/>
        </w:rPr>
      </w:pPr>
      <w:r w:rsidRPr="00CC6929">
        <w:rPr>
          <w:rFonts w:cstheme="minorHAnsi"/>
          <w:i/>
        </w:rPr>
        <w:t xml:space="preserve">DNA methylation </w:t>
      </w:r>
      <w:r w:rsidR="00FF475B">
        <w:rPr>
          <w:rFonts w:cstheme="minorHAnsi"/>
          <w:i/>
        </w:rPr>
        <w:t>sample processing</w:t>
      </w:r>
      <w:r w:rsidR="00516955">
        <w:rPr>
          <w:rFonts w:cstheme="minorHAnsi"/>
          <w:i/>
        </w:rPr>
        <w:t xml:space="preserve"> and epigenetic clock calculation</w:t>
      </w:r>
    </w:p>
    <w:p w14:paraId="4DABAAC5" w14:textId="3F8C0D36" w:rsidR="00CC6929" w:rsidRPr="00CC6929" w:rsidRDefault="00CC6929" w:rsidP="00091FAF">
      <w:pPr>
        <w:tabs>
          <w:tab w:val="left" w:pos="0"/>
          <w:tab w:val="left" w:pos="720"/>
          <w:tab w:val="decimal" w:pos="5580"/>
        </w:tabs>
        <w:spacing w:line="240" w:lineRule="auto"/>
        <w:rPr>
          <w:rFonts w:cstheme="minorHAnsi"/>
          <w:iCs/>
        </w:rPr>
      </w:pPr>
      <w:r w:rsidRPr="00CC6929">
        <w:rPr>
          <w:rFonts w:cstheme="minorHAnsi"/>
          <w:bCs/>
        </w:rPr>
        <w:t xml:space="preserve">DNA was extracted from </w:t>
      </w:r>
      <w:r w:rsidR="00FF475B">
        <w:rPr>
          <w:rFonts w:cstheme="minorHAnsi"/>
          <w:bCs/>
        </w:rPr>
        <w:t>dried blood spots (DBS)</w:t>
      </w:r>
      <w:r w:rsidRPr="00CC6929">
        <w:rPr>
          <w:rFonts w:cstheme="minorHAnsi"/>
          <w:bCs/>
        </w:rPr>
        <w:t xml:space="preserve"> </w:t>
      </w:r>
      <w:r w:rsidR="00D30B89">
        <w:rPr>
          <w:rFonts w:cstheme="minorHAnsi"/>
          <w:bCs/>
        </w:rPr>
        <w:t>using</w:t>
      </w:r>
      <w:r w:rsidR="00A001E6">
        <w:rPr>
          <w:rFonts w:cstheme="minorHAnsi"/>
          <w:bCs/>
        </w:rPr>
        <w:t xml:space="preserve"> a standard protocol</w:t>
      </w:r>
      <w:r w:rsidR="00BE1AE5">
        <w:rPr>
          <w:rFonts w:cstheme="minorHAnsi"/>
          <w:bCs/>
        </w:rPr>
        <w:t>;</w:t>
      </w:r>
      <w:r w:rsidR="00D30B89">
        <w:rPr>
          <w:rFonts w:cstheme="minorHAnsi"/>
          <w:bCs/>
        </w:rPr>
        <w:t xml:space="preserve"> </w:t>
      </w:r>
      <w:r w:rsidR="00FF475B" w:rsidRPr="00FF475B">
        <w:rPr>
          <w:rFonts w:cstheme="minorHAnsi"/>
          <w:bCs/>
        </w:rPr>
        <w:t>750ng of genomic DNA was treated with sodium bisulfite (</w:t>
      </w:r>
      <w:proofErr w:type="spellStart"/>
      <w:r w:rsidR="00FF475B" w:rsidRPr="00FF475B">
        <w:rPr>
          <w:rFonts w:cstheme="minorHAnsi"/>
          <w:bCs/>
        </w:rPr>
        <w:t>Zymo</w:t>
      </w:r>
      <w:proofErr w:type="spellEnd"/>
      <w:r w:rsidR="00FF475B" w:rsidRPr="00FF475B">
        <w:rPr>
          <w:rFonts w:cstheme="minorHAnsi"/>
          <w:bCs/>
        </w:rPr>
        <w:t xml:space="preserve"> EZDNA, </w:t>
      </w:r>
      <w:proofErr w:type="spellStart"/>
      <w:r w:rsidR="00FF475B" w:rsidRPr="00FF475B">
        <w:rPr>
          <w:rFonts w:cstheme="minorHAnsi"/>
          <w:bCs/>
        </w:rPr>
        <w:t>Zymo</w:t>
      </w:r>
      <w:proofErr w:type="spellEnd"/>
      <w:r w:rsidR="00FF475B" w:rsidRPr="00FF475B">
        <w:rPr>
          <w:rFonts w:cstheme="minorHAnsi"/>
          <w:bCs/>
        </w:rPr>
        <w:t xml:space="preserve"> Research, Irvine, CA, USA), and 160ng of converted DNA was applied to the </w:t>
      </w:r>
      <w:r w:rsidR="00D30B89">
        <w:rPr>
          <w:rFonts w:cstheme="minorHAnsi"/>
          <w:bCs/>
        </w:rPr>
        <w:t>Illumina</w:t>
      </w:r>
      <w:r w:rsidR="00FF475B" w:rsidRPr="00FF475B">
        <w:rPr>
          <w:rFonts w:cstheme="minorHAnsi"/>
          <w:bCs/>
        </w:rPr>
        <w:t xml:space="preserve"> </w:t>
      </w:r>
      <w:r w:rsidR="00516955">
        <w:rPr>
          <w:rFonts w:cstheme="minorHAnsi"/>
          <w:bCs/>
        </w:rPr>
        <w:t xml:space="preserve">Infinium </w:t>
      </w:r>
      <w:proofErr w:type="spellStart"/>
      <w:r w:rsidR="00516955">
        <w:rPr>
          <w:rFonts w:cstheme="minorHAnsi"/>
          <w:bCs/>
        </w:rPr>
        <w:t>MethylationEPIC</w:t>
      </w:r>
      <w:proofErr w:type="spellEnd"/>
      <w:r w:rsidR="00516955">
        <w:rPr>
          <w:rFonts w:cstheme="minorHAnsi"/>
          <w:bCs/>
        </w:rPr>
        <w:t xml:space="preserve"> </w:t>
      </w:r>
      <w:proofErr w:type="spellStart"/>
      <w:r w:rsidR="00FF475B" w:rsidRPr="00FF475B">
        <w:rPr>
          <w:rFonts w:cstheme="minorHAnsi"/>
          <w:bCs/>
        </w:rPr>
        <w:t>BeadChip</w:t>
      </w:r>
      <w:proofErr w:type="spellEnd"/>
      <w:r w:rsidR="00FF475B" w:rsidRPr="00FF475B">
        <w:rPr>
          <w:rFonts w:cstheme="minorHAnsi"/>
          <w:bCs/>
        </w:rPr>
        <w:t xml:space="preserve"> under standard conditions (Illumina Inc., San Diego, CA). Technicians were blind to any information regarding participant characteristics, and </w:t>
      </w:r>
      <w:r w:rsidR="00FF475B" w:rsidRPr="00FF475B">
        <w:rPr>
          <w:rFonts w:cstheme="minorHAnsi"/>
          <w:bCs/>
        </w:rPr>
        <w:lastRenderedPageBreak/>
        <w:t>samples were randomly assigned to plate, chip, and row. Background subtraction and color correction were performed using Illumina Genome Studio with default parameters. Data were then exported into R for further analysis.</w:t>
      </w:r>
      <w:r w:rsidR="00516955">
        <w:rPr>
          <w:rFonts w:cstheme="minorHAnsi"/>
          <w:bCs/>
        </w:rPr>
        <w:t xml:space="preserve"> </w:t>
      </w:r>
      <w:r w:rsidR="00516955" w:rsidRPr="00516955">
        <w:rPr>
          <w:rFonts w:cstheme="minorHAnsi"/>
          <w:iCs/>
        </w:rPr>
        <w:t xml:space="preserve">Quality control involved first confirming participant sex and replicate status. This was followed by quantile normalization using </w:t>
      </w:r>
      <w:proofErr w:type="spellStart"/>
      <w:r w:rsidR="00516955" w:rsidRPr="00516955">
        <w:rPr>
          <w:rFonts w:cstheme="minorHAnsi"/>
          <w:iCs/>
        </w:rPr>
        <w:t>lumi</w:t>
      </w:r>
      <w:proofErr w:type="spellEnd"/>
      <w:r w:rsidR="00516955" w:rsidRPr="00516955">
        <w:rPr>
          <w:rFonts w:cstheme="minorHAnsi"/>
          <w:iCs/>
        </w:rPr>
        <w:t xml:space="preserve"> on all probes including SNP-associated and XY multiple binding probes. To maximize the number of sites available for the epigenetic age calculator, probes with detection p-values above 0.01 were called NA for poor performing samples </w:t>
      </w:r>
      <w:proofErr w:type="gramStart"/>
      <w:r w:rsidR="00516955" w:rsidRPr="00516955">
        <w:rPr>
          <w:rFonts w:cstheme="minorHAnsi"/>
          <w:iCs/>
        </w:rPr>
        <w:t>only, and</w:t>
      </w:r>
      <w:proofErr w:type="gramEnd"/>
      <w:r w:rsidR="00516955" w:rsidRPr="00516955">
        <w:rPr>
          <w:rFonts w:cstheme="minorHAnsi"/>
          <w:iCs/>
        </w:rPr>
        <w:t xml:space="preserve"> were otherwise retained. </w:t>
      </w:r>
      <w:proofErr w:type="spellStart"/>
      <w:r w:rsidR="00516955" w:rsidRPr="00516955">
        <w:rPr>
          <w:rFonts w:cstheme="minorHAnsi"/>
          <w:iCs/>
        </w:rPr>
        <w:t>DNAmAge</w:t>
      </w:r>
      <w:proofErr w:type="spellEnd"/>
      <w:r w:rsidR="00A001E6">
        <w:rPr>
          <w:rFonts w:cstheme="minorHAnsi"/>
          <w:iCs/>
        </w:rPr>
        <w:t xml:space="preserve"> for all clocks were</w:t>
      </w:r>
      <w:r w:rsidR="00516955" w:rsidRPr="00516955">
        <w:rPr>
          <w:rFonts w:cstheme="minorHAnsi"/>
          <w:iCs/>
        </w:rPr>
        <w:t xml:space="preserve"> calculated using an online calculator (http://labs.genetics.ucla.edu/horvath/dnamage/), designed to be generally robust to cell-type differ- </w:t>
      </w:r>
      <w:proofErr w:type="spellStart"/>
      <w:r w:rsidR="00516955" w:rsidRPr="00516955">
        <w:rPr>
          <w:rFonts w:cstheme="minorHAnsi"/>
          <w:iCs/>
        </w:rPr>
        <w:t>ences</w:t>
      </w:r>
      <w:proofErr w:type="spellEnd"/>
      <w:r w:rsidR="00516955" w:rsidRPr="00516955">
        <w:rPr>
          <w:rFonts w:cstheme="minorHAnsi"/>
          <w:iCs/>
        </w:rPr>
        <w:t xml:space="preserve"> associated with age. Background-corrected beta values were processed</w:t>
      </w:r>
      <w:r w:rsidR="00516955">
        <w:rPr>
          <w:rFonts w:cstheme="minorHAnsi"/>
          <w:iCs/>
        </w:rPr>
        <w:t xml:space="preserve"> further</w:t>
      </w:r>
      <w:r w:rsidR="00516955" w:rsidRPr="00516955">
        <w:rPr>
          <w:rFonts w:cstheme="minorHAnsi"/>
          <w:iCs/>
        </w:rPr>
        <w:t xml:space="preserve"> using the calculator’s internal normalization algorithms</w:t>
      </w:r>
      <w:r w:rsidR="00091FAF">
        <w:rPr>
          <w:rFonts w:cstheme="minorHAnsi"/>
          <w:iCs/>
        </w:rPr>
        <w:t xml:space="preserve">. </w:t>
      </w:r>
      <w:r w:rsidR="00BE1AE5">
        <w:rPr>
          <w:rFonts w:cstheme="minorHAnsi"/>
          <w:iCs/>
        </w:rPr>
        <w:t>Clocks included</w:t>
      </w:r>
      <w:r w:rsidR="00FD47BE">
        <w:rPr>
          <w:rFonts w:cstheme="minorHAnsi"/>
          <w:iCs/>
        </w:rPr>
        <w:t xml:space="preserve"> were:</w:t>
      </w:r>
      <w:r w:rsidR="00BE1AE5">
        <w:rPr>
          <w:rFonts w:cstheme="minorHAnsi"/>
          <w:iCs/>
        </w:rPr>
        <w:t xml:space="preserve"> intrinsic epigenetic age acceleration</w:t>
      </w:r>
      <w:r w:rsidR="00F55BDF">
        <w:rPr>
          <w:rFonts w:cstheme="minorHAnsi"/>
          <w:iCs/>
        </w:rPr>
        <w:t xml:space="preserve"> or IEAA</w:t>
      </w:r>
      <w:r w:rsidR="00BE1AE5">
        <w:rPr>
          <w:rFonts w:cstheme="minorHAnsi"/>
          <w:iCs/>
        </w:rPr>
        <w:t xml:space="preserve"> </w:t>
      </w:r>
      <w:r w:rsidR="00F55BDF">
        <w:rPr>
          <w:rFonts w:cstheme="minorHAnsi"/>
          <w:iCs/>
        </w:rPr>
        <w:fldChar w:fldCharType="begin"/>
      </w:r>
      <w:r w:rsidR="00F55BDF">
        <w:rPr>
          <w:rFonts w:cstheme="minorHAnsi"/>
          <w:iCs/>
        </w:rPr>
        <w:instrText xml:space="preserve"> ADDIN ZOTERO_ITEM CSL_CITATION {"citationID":"ssWmxGUJ","properties":{"formattedCitation":"(Chen et al., 2016; Horvath, 2013)","plainCitation":"(Chen et al., 2016; Horvath, 2013)","noteIndex":0},"citationItems":[{"id":6673,"uris":["http://zotero.org/users/451958/items/UH2ZFQWN"],"uri":["http://zotero.org/users/451958/items/UH2ZFQWN"],"itemData":{"id":6673,"type":"article-journal","container-title":"Aging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W"},{"family":"Guan","given":"Weihua"}],"issued":{"date-parts":[["2016"]]}}},{"id":6478,"uris":["http://zotero.org/users/451958/items/PPBB3633"],"uri":["http://zotero.org/users/451958/items/PPBB3633"],"itemData":{"id":6478,"type":"article-journal","abstract":"It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Biology","DOI":"10.1186/gb-2013-14-10-r115","ISSN":"1474-760X","journalAbbreviation":"Genome Biology","page":"3156","source":"BioMed Central","title":"DNA methylation age of human tissues and cell types","volume":"14","author":[{"family":"Horvath","given":"Steve"}],"issued":{"date-parts":[["2013"]]}}}],"schema":"https://github.com/citation-style-language/schema/raw/master/csl-citation.json"} </w:instrText>
      </w:r>
      <w:r w:rsidR="00F55BDF">
        <w:rPr>
          <w:rFonts w:cstheme="minorHAnsi"/>
          <w:iCs/>
        </w:rPr>
        <w:fldChar w:fldCharType="separate"/>
      </w:r>
      <w:r w:rsidR="00F55BDF">
        <w:rPr>
          <w:rFonts w:cstheme="minorHAnsi"/>
          <w:iCs/>
          <w:noProof/>
        </w:rPr>
        <w:t>(Chen et al., 2016; Horvath, 2013)</w:t>
      </w:r>
      <w:r w:rsidR="00F55BDF">
        <w:rPr>
          <w:rFonts w:cstheme="minorHAnsi"/>
          <w:iCs/>
        </w:rPr>
        <w:fldChar w:fldCharType="end"/>
      </w:r>
      <w:r w:rsidR="00BE1AE5">
        <w:rPr>
          <w:rFonts w:cstheme="minorHAnsi"/>
          <w:iCs/>
        </w:rPr>
        <w:t xml:space="preserve">, extrinsic epigenetic age </w:t>
      </w:r>
      <w:r w:rsidR="00F55BDF">
        <w:rPr>
          <w:rFonts w:cstheme="minorHAnsi"/>
          <w:iCs/>
        </w:rPr>
        <w:t>acceleration or EEAA</w:t>
      </w:r>
      <w:r w:rsidR="00BE1AE5">
        <w:rPr>
          <w:rFonts w:cstheme="minorHAnsi"/>
          <w:iCs/>
        </w:rPr>
        <w:t xml:space="preserve"> </w:t>
      </w:r>
      <w:r w:rsidR="00F55BDF">
        <w:rPr>
          <w:rFonts w:cstheme="minorHAnsi"/>
          <w:iCs/>
        </w:rPr>
        <w:fldChar w:fldCharType="begin"/>
      </w:r>
      <w:r w:rsidR="00F55BDF">
        <w:rPr>
          <w:rFonts w:cstheme="minorHAnsi"/>
          <w:iCs/>
        </w:rPr>
        <w:instrText xml:space="preserve"> ADDIN ZOTERO_ITEM CSL_CITATION {"citationID":"kHzblrAr","properties":{"formattedCitation":"(Chen et al., 2016; Hannum et al., 2013)","plainCitation":"(Chen et al., 2016; Hannum et al., 2013)","noteIndex":0},"citationItems":[{"id":6673,"uris":["http://zotero.org/users/451958/items/UH2ZFQWN"],"uri":["http://zotero.org/users/451958/items/UH2ZFQWN"],"itemData":{"id":6673,"type":"article-journal","container-title":"Aging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W"},{"family":"Guan","given":"Weihua"}],"issued":{"date-parts":[["2016"]]}}},{"id":6677,"uris":["http://zotero.org/users/451958/items/PICVD5S6"],"uri":["http://zotero.org/users/451958/items/PICVD5S6"],"itemData":{"id":6677,"type":"article-journal","abstract":"Summary\nThe ability to measure human aging from molecular profiles has practical implications in many fields, including disease prevention and treatment, forensics, and extension of life. Although chronological age has been linked to changes in DNA methylation, the methylome has not yet been used to measure and compare human aging rates. Here, we build a quantitative model of aging using measurements at more than 450,000 CpG markers from the whole blood of 656 human individuals, aged 19 to 101. This model measures the rate at which an individual's methylome ages, which we show is impacted by gender and genetic variants. We also show that differences in aging rates help explain epigenetic drift and are reflected in the transcriptome. Moreover, we show how our aging model is upheld in other human tissues and reveals an advanced aging rate in tumor tissue. Our model highlights specific components of the aging process and provides a quantitative readout for studying the role of methylation in age-related disease.","container-title":"Molecular Cell","DOI":"10.1016/j.molcel.2012.10.016","ISSN":"1097-2765","issue":"2","journalAbbreviation":"Molecular Cell","page":"359-367","source":"ScienceDirect","title":"Genome-wide Methylation Profiles Reveal Quantitative Views of Human Aging Rates","volume":"49","author":[{"family":"Hannum","given":"Gregory"},{"family":"Guinney","given":"Justin"},{"family":"Zhao","given":"Ling"},{"family":"Zhang","given":"Li"},{"family":"Hughes","given":"Guy"},{"family":"Sadda","given":"SriniVas"},{"family":"Klotzle","given":"Brandy"},{"family":"Bibikova","given":"Marina"},{"family":"Fan","given":"Jian-Bing"},{"family":"Gao","given":"Yuan"},{"family":"Deconde","given":"Rob"},{"family":"Chen","given":"Menzies"},{"family":"Rajapakse","given":"Indika"},{"family":"Friend","given":"Stephen"},{"family":"Ideker","given":"Trey"},{"family":"Zhang","given":"Kang"}],"issued":{"date-parts":[["2013",1,24]]}}}],"schema":"https://github.com/citation-style-language/schema/raw/master/csl-citation.json"} </w:instrText>
      </w:r>
      <w:r w:rsidR="00F55BDF">
        <w:rPr>
          <w:rFonts w:cstheme="minorHAnsi"/>
          <w:iCs/>
        </w:rPr>
        <w:fldChar w:fldCharType="separate"/>
      </w:r>
      <w:r w:rsidR="00F55BDF">
        <w:rPr>
          <w:rFonts w:cstheme="minorHAnsi"/>
          <w:iCs/>
          <w:noProof/>
        </w:rPr>
        <w:t>(Chen et al., 2016; Hannum et al., 2013)</w:t>
      </w:r>
      <w:r w:rsidR="00F55BDF">
        <w:rPr>
          <w:rFonts w:cstheme="minorHAnsi"/>
          <w:iCs/>
        </w:rPr>
        <w:fldChar w:fldCharType="end"/>
      </w:r>
      <w:r w:rsidR="00BE1AE5">
        <w:rPr>
          <w:rFonts w:cstheme="minorHAnsi"/>
          <w:iCs/>
        </w:rPr>
        <w:t xml:space="preserve">, </w:t>
      </w:r>
      <w:r w:rsidR="00091FAF">
        <w:rPr>
          <w:rFonts w:cstheme="minorHAnsi"/>
          <w:iCs/>
        </w:rPr>
        <w:t xml:space="preserve">phenotypic age </w:t>
      </w:r>
      <w:r w:rsidR="00091FAF">
        <w:rPr>
          <w:rFonts w:cstheme="minorHAnsi"/>
          <w:iCs/>
        </w:rPr>
        <w:fldChar w:fldCharType="begin"/>
      </w:r>
      <w:r w:rsidR="00091FAF">
        <w:rPr>
          <w:rFonts w:cstheme="minorHAnsi"/>
          <w:iCs/>
        </w:rPr>
        <w:instrText xml:space="preserve"> ADDIN ZOTERO_ITEM CSL_CITATION {"citationID":"ryqNBjkH","properties":{"formattedCitation":"(Levine et al., 2018)","plainCitation":"(Levine et al., 2018)","noteIndex":0},"citationItems":[{"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P"},{"family":"Aviv","given":"Abraham"},{"family":"Lohman","given":"Kurt"},{"family":"Liu","given":"Yongmei"},{"family":"Ferrucci","given":"Luigi"}],"issued":{"date-parts":[["2018"]]}}}],"schema":"https://github.com/citation-style-language/schema/raw/master/csl-citation.json"} </w:instrText>
      </w:r>
      <w:r w:rsidR="00091FAF">
        <w:rPr>
          <w:rFonts w:cstheme="minorHAnsi"/>
          <w:iCs/>
        </w:rPr>
        <w:fldChar w:fldCharType="separate"/>
      </w:r>
      <w:r w:rsidR="00091FAF">
        <w:rPr>
          <w:rFonts w:cstheme="minorHAnsi"/>
          <w:iCs/>
          <w:noProof/>
        </w:rPr>
        <w:t>(Levine et al., 2018)</w:t>
      </w:r>
      <w:r w:rsidR="00091FAF">
        <w:rPr>
          <w:rFonts w:cstheme="minorHAnsi"/>
          <w:iCs/>
        </w:rPr>
        <w:fldChar w:fldCharType="end"/>
      </w:r>
      <w:r w:rsidR="00091FAF">
        <w:rPr>
          <w:rFonts w:cstheme="minorHAnsi"/>
          <w:iCs/>
        </w:rPr>
        <w:t xml:space="preserve">, </w:t>
      </w:r>
      <w:proofErr w:type="spellStart"/>
      <w:r w:rsidR="00BE1AE5">
        <w:rPr>
          <w:rFonts w:cstheme="minorHAnsi"/>
          <w:iCs/>
        </w:rPr>
        <w:t>DNAmTLAge</w:t>
      </w:r>
      <w:proofErr w:type="spellEnd"/>
      <w:r w:rsidR="00091FAF">
        <w:rPr>
          <w:rFonts w:cstheme="minorHAnsi"/>
          <w:iCs/>
        </w:rPr>
        <w:t xml:space="preserve"> </w:t>
      </w:r>
      <w:r w:rsidR="00091FAF">
        <w:rPr>
          <w:rFonts w:cstheme="minorHAnsi"/>
          <w:iCs/>
        </w:rPr>
        <w:fldChar w:fldCharType="begin"/>
      </w:r>
      <w:r w:rsidR="00091FAF">
        <w:rPr>
          <w:rFonts w:cstheme="minorHAnsi"/>
          <w:iCs/>
        </w:rPr>
        <w:instrText xml:space="preserve"> ADDIN ZOTERO_ITEM CSL_CITATION {"citationID":"Eq2y3lHi","properties":{"formattedCitation":"(Lu, Seeboth, et al., 2019)","plainCitation":"(Lu, Seeboth, et al., 2019)","noteIndex":0},"citationItems":[{"id":9891,"uris":["http://zotero.org/users/451958/items/23B74SCH"],"uri":["http://zotero.org/users/451958/items/23B74SCH"],"itemData":{"id":9891,"type":"article-journal","abstract":"Telomere length (TL) is associated with several aging-related diseases. Here, we present a DNA methylation estimator of TL (DNAmTL) based on 140 CpGs. Leukocyte DNAmTL is applicable across the entire age spectrum and is more strongly associated with age than measured leukocyte TL (LTL) (r ~-0.75 for DNAmTL versus r ~ 0.35 for LTL). Leukocyte DNAmTL outperforms LTL in predicting: i) time-to-death (p=2.5E-20), ii) time-tocoronary heart disease (p=6.6E-5), iii) time-to-congestive heart failure (p=3.5E-6), and iv) association with smoking history (p=1.21E-17). These associations are further validated in large scale methylation data (n=10k samples) from the Framingham Heart Study, Women's Health Initiative, Jackson Heart Study, InChianti, Lothian Birth Cohorts, Twins UK, and Bogalusa Heart Study. Leukocyte DNAmTL is also associated with measures of physical fitness/functioning (p=0.029), age-at-menopause (p=0.039), dietary variables (omega 3, fish, vegetable intake), educational attainment (p=3.3E-8) and income (p=3.1E-5). Experiments in cultured somatic cells show that DNAmTL dynamics reflect in part cell replication rather than TL per se. DNAmTL is not only an epigenetic biomarker of replicative history of cells, but a useful marker of age-related pathologies that are associated with it.","container-title":"Aging","DOI":"10.18632/aging.102173","ISSN":"1945-4589","journalAbbreviation":"aging","language":"en","source":"DOI.org (Crossref)","title":"DNA methylation-based estimator of telomere length","URL":"http://www.aging-us.com/article/102173/text","author":[{"family":"Lu","given":"Ake T."},{"family":"Seeboth","given":"Anne"},{"family":"Tsai","given":"Pei-Chien"},{"family":"Sun","given":"Dianjianyi"},{"family":"Quach","given":"Austin"},{"family":"Reiner","given":"Alex P."},{"family":"Kooperberg","given":"Charles"},{"family":"Ferrucci","given":"Luigi"},{"family":"Hou","given":"Lifang"},{"family":"Baccarelli","given":"Andrea A."},{"family":"Li","given":"Yun"},{"family":"Harris","given":"Sarah E."},{"family":"Corley","given":"Janie"},{"family":"Taylor","given":"Adele"},{"family":"Deary","given":"Ian J."},{"family":"Stewart","given":"James D."},{"family":"Whitsel","given":"Eric A."},{"family":"Assimes","given":"Themistocles L."},{"family":"Chen","given":"Wei"},{"family":"Li","given":"Shengxu"},{"family":"Mangino","given":"Massimo"},{"family":"Bell","given":"Jordana T."},{"family":"Wilson","given":"James G."},{"family":"Aviv","given":"Abraham"},{"family":"Marioni","given":"Riccardo E."},{"family":"Raj","given":"Kenneth"},{"family":"Horvath","given":"Steve"}],"accessed":{"date-parts":[["2019",8,23]]},"issued":{"date-parts":[["2019",8,18]]}}}],"schema":"https://github.com/citation-style-language/schema/raw/master/csl-citation.json"} </w:instrText>
      </w:r>
      <w:r w:rsidR="00091FAF">
        <w:rPr>
          <w:rFonts w:cstheme="minorHAnsi"/>
          <w:iCs/>
        </w:rPr>
        <w:fldChar w:fldCharType="separate"/>
      </w:r>
      <w:r w:rsidR="00091FAF">
        <w:rPr>
          <w:rFonts w:cstheme="minorHAnsi"/>
          <w:iCs/>
          <w:noProof/>
        </w:rPr>
        <w:t>(Lu, Seeboth, et al., 2019)</w:t>
      </w:r>
      <w:r w:rsidR="00091FAF">
        <w:rPr>
          <w:rFonts w:cstheme="minorHAnsi"/>
          <w:iCs/>
        </w:rPr>
        <w:fldChar w:fldCharType="end"/>
      </w:r>
      <w:r w:rsidR="00FD47BE">
        <w:rPr>
          <w:rFonts w:cstheme="minorHAnsi"/>
          <w:iCs/>
        </w:rPr>
        <w:t xml:space="preserve">, </w:t>
      </w:r>
      <w:proofErr w:type="spellStart"/>
      <w:r w:rsidR="00BE1AE5">
        <w:rPr>
          <w:rFonts w:cstheme="minorHAnsi"/>
          <w:iCs/>
        </w:rPr>
        <w:t>GrimAgeAccel</w:t>
      </w:r>
      <w:proofErr w:type="spellEnd"/>
      <w:r w:rsidR="00091FAF">
        <w:rPr>
          <w:rFonts w:cstheme="minorHAnsi"/>
          <w:iCs/>
        </w:rPr>
        <w:t xml:space="preserve"> </w:t>
      </w:r>
      <w:r w:rsidR="00091FAF">
        <w:rPr>
          <w:rFonts w:cstheme="minorHAnsi"/>
          <w:iCs/>
        </w:rPr>
        <w:fldChar w:fldCharType="begin"/>
      </w:r>
      <w:r w:rsidR="00091FAF">
        <w:rPr>
          <w:rFonts w:cstheme="minorHAnsi"/>
          <w:iCs/>
        </w:rPr>
        <w:instrText xml:space="preserve"> ADDIN ZOTERO_ITEM CSL_CITATION {"citationID":"xksqobx6","properties":{"formattedCitation":"(Lu,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091FAF">
        <w:rPr>
          <w:rFonts w:cstheme="minorHAnsi"/>
          <w:iCs/>
        </w:rPr>
        <w:fldChar w:fldCharType="separate"/>
      </w:r>
      <w:r w:rsidR="00091FAF">
        <w:rPr>
          <w:rFonts w:cstheme="minorHAnsi"/>
          <w:iCs/>
          <w:noProof/>
        </w:rPr>
        <w:t>(Lu, Quach, et al., 2019)</w:t>
      </w:r>
      <w:r w:rsidR="00091FAF">
        <w:rPr>
          <w:rFonts w:cstheme="minorHAnsi"/>
          <w:iCs/>
        </w:rPr>
        <w:fldChar w:fldCharType="end"/>
      </w:r>
      <w:r w:rsidR="00BE1AE5">
        <w:rPr>
          <w:rFonts w:cstheme="minorHAnsi"/>
          <w:iCs/>
        </w:rPr>
        <w:t xml:space="preserve">, and the clocks that make up the </w:t>
      </w:r>
      <w:proofErr w:type="spellStart"/>
      <w:r w:rsidR="00BE1AE5">
        <w:rPr>
          <w:rFonts w:cstheme="minorHAnsi"/>
          <w:iCs/>
        </w:rPr>
        <w:t>GrimAge</w:t>
      </w:r>
      <w:proofErr w:type="spellEnd"/>
      <w:r w:rsidR="00BE1AE5">
        <w:rPr>
          <w:rFonts w:cstheme="minorHAnsi"/>
          <w:iCs/>
        </w:rPr>
        <w:t xml:space="preserve"> clock (</w:t>
      </w:r>
      <w:proofErr w:type="spellStart"/>
      <w:r w:rsidR="00BE1AE5" w:rsidRPr="00BE1AE5">
        <w:rPr>
          <w:rFonts w:cstheme="minorHAnsi"/>
          <w:iCs/>
        </w:rPr>
        <w:t>DNAm</w:t>
      </w:r>
      <w:proofErr w:type="spellEnd"/>
      <w:r w:rsidR="00BE1AE5" w:rsidRPr="00BE1AE5">
        <w:rPr>
          <w:rFonts w:cstheme="minorHAnsi"/>
          <w:iCs/>
        </w:rPr>
        <w:t xml:space="preserve"> PAI-1, </w:t>
      </w:r>
      <w:proofErr w:type="spellStart"/>
      <w:r w:rsidR="00BE1AE5" w:rsidRPr="00BE1AE5">
        <w:rPr>
          <w:rFonts w:cstheme="minorHAnsi"/>
          <w:iCs/>
        </w:rPr>
        <w:t>DNAm</w:t>
      </w:r>
      <w:proofErr w:type="spellEnd"/>
      <w:r w:rsidR="00BE1AE5" w:rsidRPr="00BE1AE5">
        <w:rPr>
          <w:rFonts w:cstheme="minorHAnsi"/>
          <w:iCs/>
        </w:rPr>
        <w:t xml:space="preserve"> ADM, </w:t>
      </w:r>
      <w:proofErr w:type="spellStart"/>
      <w:r w:rsidR="00BE1AE5" w:rsidRPr="00BE1AE5">
        <w:rPr>
          <w:rFonts w:cstheme="minorHAnsi"/>
          <w:iCs/>
        </w:rPr>
        <w:t>DNAm</w:t>
      </w:r>
      <w:proofErr w:type="spellEnd"/>
      <w:r w:rsidR="00BE1AE5" w:rsidRPr="00BE1AE5">
        <w:rPr>
          <w:rFonts w:cstheme="minorHAnsi"/>
          <w:iCs/>
        </w:rPr>
        <w:t xml:space="preserve">, B2M, </w:t>
      </w:r>
      <w:proofErr w:type="spellStart"/>
      <w:r w:rsidR="00BE1AE5" w:rsidRPr="00BE1AE5">
        <w:rPr>
          <w:rFonts w:cstheme="minorHAnsi"/>
          <w:iCs/>
        </w:rPr>
        <w:t>DNAm</w:t>
      </w:r>
      <w:proofErr w:type="spellEnd"/>
      <w:r w:rsidR="00BE1AE5" w:rsidRPr="00BE1AE5">
        <w:rPr>
          <w:rFonts w:cstheme="minorHAnsi"/>
          <w:iCs/>
        </w:rPr>
        <w:t xml:space="preserve"> cystatin C, </w:t>
      </w:r>
      <w:proofErr w:type="spellStart"/>
      <w:r w:rsidR="00BE1AE5" w:rsidRPr="00BE1AE5">
        <w:rPr>
          <w:rFonts w:cstheme="minorHAnsi"/>
          <w:iCs/>
        </w:rPr>
        <w:t>DNAm</w:t>
      </w:r>
      <w:proofErr w:type="spellEnd"/>
      <w:r w:rsidR="00BE1AE5" w:rsidRPr="00BE1AE5">
        <w:rPr>
          <w:rFonts w:cstheme="minorHAnsi"/>
          <w:iCs/>
        </w:rPr>
        <w:t xml:space="preserve"> GDF, </w:t>
      </w:r>
      <w:proofErr w:type="spellStart"/>
      <w:r w:rsidR="00BE1AE5" w:rsidRPr="00BE1AE5">
        <w:rPr>
          <w:rFonts w:cstheme="minorHAnsi"/>
          <w:iCs/>
        </w:rPr>
        <w:t>DNAm</w:t>
      </w:r>
      <w:proofErr w:type="spellEnd"/>
      <w:r w:rsidR="00BE1AE5" w:rsidRPr="00BE1AE5">
        <w:rPr>
          <w:rFonts w:cstheme="minorHAnsi"/>
          <w:iCs/>
        </w:rPr>
        <w:t xml:space="preserve"> leptin, </w:t>
      </w:r>
      <w:proofErr w:type="spellStart"/>
      <w:r w:rsidR="00BE1AE5" w:rsidRPr="00BE1AE5">
        <w:rPr>
          <w:rFonts w:cstheme="minorHAnsi"/>
          <w:iCs/>
        </w:rPr>
        <w:t>DNAm</w:t>
      </w:r>
      <w:proofErr w:type="spellEnd"/>
      <w:r w:rsidR="00BE1AE5" w:rsidRPr="00BE1AE5">
        <w:rPr>
          <w:rFonts w:cstheme="minorHAnsi"/>
          <w:iCs/>
        </w:rPr>
        <w:t xml:space="preserve"> TIMP1, and </w:t>
      </w:r>
      <w:proofErr w:type="spellStart"/>
      <w:r w:rsidR="00BE1AE5" w:rsidRPr="00BE1AE5">
        <w:rPr>
          <w:rFonts w:cstheme="minorHAnsi"/>
          <w:iCs/>
        </w:rPr>
        <w:t>DNAm</w:t>
      </w:r>
      <w:proofErr w:type="spellEnd"/>
      <w:r w:rsidR="00BE1AE5" w:rsidRPr="00BE1AE5">
        <w:rPr>
          <w:rFonts w:cstheme="minorHAnsi"/>
          <w:iCs/>
        </w:rPr>
        <w:t xml:space="preserve"> smoking pack years</w:t>
      </w:r>
      <w:r w:rsidR="00BE1AE5">
        <w:rPr>
          <w:rFonts w:cstheme="minorHAnsi"/>
          <w:iCs/>
        </w:rPr>
        <w:t>)</w:t>
      </w:r>
      <w:r w:rsidR="00091FAF">
        <w:rPr>
          <w:rFonts w:cstheme="minorHAnsi"/>
          <w:iCs/>
        </w:rPr>
        <w:fldChar w:fldCharType="begin"/>
      </w:r>
      <w:r w:rsidR="00091FAF">
        <w:rPr>
          <w:rFonts w:cstheme="minorHAnsi"/>
          <w:iCs/>
        </w:rPr>
        <w:instrText xml:space="preserve"> ADDIN ZOTERO_ITEM CSL_CITATION {"citationID":"rASRuWTZ","properties":{"formattedCitation":"(Lu,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091FAF">
        <w:rPr>
          <w:rFonts w:cstheme="minorHAnsi"/>
          <w:iCs/>
        </w:rPr>
        <w:fldChar w:fldCharType="separate"/>
      </w:r>
      <w:r w:rsidR="00091FAF">
        <w:rPr>
          <w:rFonts w:cstheme="minorHAnsi"/>
          <w:iCs/>
          <w:noProof/>
        </w:rPr>
        <w:t>(Lu, Quach, et al., 2019)</w:t>
      </w:r>
      <w:r w:rsidR="00091FAF">
        <w:rPr>
          <w:rFonts w:cstheme="minorHAnsi"/>
          <w:iCs/>
        </w:rPr>
        <w:fldChar w:fldCharType="end"/>
      </w:r>
      <w:r w:rsidR="00091FAF">
        <w:rPr>
          <w:rFonts w:cstheme="minorHAnsi"/>
          <w:iCs/>
        </w:rPr>
        <w:t xml:space="preserve">. </w:t>
      </w:r>
      <w:r w:rsidRPr="00091FAF">
        <w:rPr>
          <w:rFonts w:cstheme="minorHAnsi"/>
          <w:iCs/>
        </w:rPr>
        <w:t>IEAA examines the intrinsic biological age of immune cells but does not depend on age-related changes in immune cells in the blood</w:t>
      </w:r>
      <w:r w:rsidR="00F55BDF">
        <w:rPr>
          <w:rFonts w:cstheme="minorHAnsi"/>
          <w:iCs/>
        </w:rPr>
        <w:t xml:space="preserve"> </w:t>
      </w:r>
      <w:r w:rsidR="00F55BDF">
        <w:rPr>
          <w:rFonts w:cstheme="minorHAnsi"/>
          <w:iCs/>
        </w:rPr>
        <w:fldChar w:fldCharType="begin"/>
      </w:r>
      <w:r w:rsidR="00F55BDF">
        <w:rPr>
          <w:rFonts w:cstheme="minorHAnsi"/>
          <w:iCs/>
        </w:rPr>
        <w:instrText xml:space="preserve"> ADDIN ZOTERO_ITEM CSL_CITATION {"citationID":"xkzoGFOO","properties":{"formattedCitation":"(Chen et al., 2016)","plainCitation":"(Chen et al., 2016)","noteIndex":0},"citationItems":[{"id":6673,"uris":["http://zotero.org/users/451958/items/UH2ZFQWN"],"uri":["http://zotero.org/users/451958/items/UH2ZFQWN"],"itemData":{"id":6673,"type":"article-journal","container-title":"Aging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W"},{"family":"Guan","given":"Weihua"}],"issued":{"date-parts":[["2016"]]}}}],"schema":"https://github.com/citation-style-language/schema/raw/master/csl-citation.json"} </w:instrText>
      </w:r>
      <w:r w:rsidR="00F55BDF">
        <w:rPr>
          <w:rFonts w:cstheme="minorHAnsi"/>
          <w:iCs/>
        </w:rPr>
        <w:fldChar w:fldCharType="separate"/>
      </w:r>
      <w:r w:rsidR="00F55BDF">
        <w:rPr>
          <w:rFonts w:cstheme="minorHAnsi"/>
          <w:iCs/>
          <w:noProof/>
        </w:rPr>
        <w:t>(Chen et al., 2016)</w:t>
      </w:r>
      <w:r w:rsidR="00F55BDF">
        <w:rPr>
          <w:rFonts w:cstheme="minorHAnsi"/>
          <w:iCs/>
        </w:rPr>
        <w:fldChar w:fldCharType="end"/>
      </w:r>
      <w:r w:rsidRPr="00091FAF">
        <w:rPr>
          <w:rFonts w:cstheme="minorHAnsi"/>
          <w:iCs/>
        </w:rPr>
        <w:t>. EEAA captures immune cell biological age due to both intrinsic immune cell age and changes in immune cell populations in the blood</w:t>
      </w:r>
      <w:r w:rsidR="00F55BDF">
        <w:rPr>
          <w:rFonts w:cstheme="minorHAnsi"/>
          <w:iCs/>
        </w:rPr>
        <w:t xml:space="preserve"> </w:t>
      </w:r>
      <w:r w:rsidR="00F55BDF">
        <w:rPr>
          <w:rFonts w:cstheme="minorHAnsi"/>
          <w:iCs/>
        </w:rPr>
        <w:fldChar w:fldCharType="begin"/>
      </w:r>
      <w:r w:rsidR="00F55BDF">
        <w:rPr>
          <w:rFonts w:cstheme="minorHAnsi"/>
          <w:iCs/>
        </w:rPr>
        <w:instrText xml:space="preserve"> ADDIN ZOTERO_ITEM CSL_CITATION {"citationID":"xkzoGFOO","properties":{"formattedCitation":"(Chen et al., 2016)","plainCitation":"(Chen et al., 2016)","noteIndex":0},"citationItems":[{"id":6673,"uris":["http://zotero.org/users/451958/items/UH2ZFQWN"],"uri":["http://zotero.org/users/451958/items/UH2ZFQWN"],"itemData":{"id":6673,"type":"article-journal","container-title":"Aging (Albany NY)","issue":"9","journalAbbreviation":"Aging (Albany NY)","page":"1844","title":"DNA methylation-based measures of biological age: meta-analysis predicting time to death","volume":"8","author":[{"family":"Chen","given":"Brian H"},{"family":"Marioni","given":"Riccardo E"},{"family":"Colicino","given":"Elena"},{"family":"Peters","given":"Marjolein J"},{"family":"Ward-Caviness","given":"Cavin K"},{"family":"Tsai","given":"Pei-Chien"},{"family":"Roetker","given":"Nicholas S"},{"family":"Just","given":"Allan C"},{"family":"Demerath","given":"Ellen W"},{"family":"Guan","given":"Weihua"}],"issued":{"date-parts":[["2016"]]}}}],"schema":"https://github.com/citation-style-language/schema/raw/master/csl-citation.json"} </w:instrText>
      </w:r>
      <w:r w:rsidR="00F55BDF">
        <w:rPr>
          <w:rFonts w:cstheme="minorHAnsi"/>
          <w:iCs/>
        </w:rPr>
        <w:fldChar w:fldCharType="separate"/>
      </w:r>
      <w:r w:rsidR="00F55BDF">
        <w:rPr>
          <w:rFonts w:cstheme="minorHAnsi"/>
          <w:iCs/>
          <w:noProof/>
        </w:rPr>
        <w:t>(Chen et al., 2016)</w:t>
      </w:r>
      <w:r w:rsidR="00F55BDF">
        <w:rPr>
          <w:rFonts w:cstheme="minorHAnsi"/>
          <w:iCs/>
        </w:rPr>
        <w:fldChar w:fldCharType="end"/>
      </w:r>
      <w:r w:rsidRPr="00091FAF">
        <w:rPr>
          <w:rFonts w:cstheme="minorHAnsi"/>
          <w:iCs/>
        </w:rPr>
        <w:t>. PEAA is determined using the Levine Method, which uses sites selected due to associations with phenotypic age indicators and chronological age</w:t>
      </w:r>
      <w:r w:rsidR="00F55BDF">
        <w:rPr>
          <w:rFonts w:cstheme="minorHAnsi"/>
          <w:iCs/>
        </w:rPr>
        <w:t xml:space="preserve">  </w:t>
      </w:r>
      <w:r w:rsidR="00F55BDF">
        <w:rPr>
          <w:rFonts w:cstheme="minorHAnsi"/>
          <w:iCs/>
        </w:rPr>
        <w:fldChar w:fldCharType="begin"/>
      </w:r>
      <w:r w:rsidR="00F55BDF">
        <w:rPr>
          <w:rFonts w:cstheme="minorHAnsi"/>
          <w:iCs/>
        </w:rPr>
        <w:instrText xml:space="preserve"> ADDIN ZOTERO_ITEM CSL_CITATION {"citationID":"ryqNBjkH","properties":{"formattedCitation":"(Levine et al., 2018)","plainCitation":"(Levine et al., 2018)","noteIndex":0},"citationItems":[{"id":10643,"uris":["http://zotero.org/users/451958/items/VU2YZUQC"],"uri":["http://zotero.org/users/451958/items/VU2YZUQC"],"itemData":{"id":10643,"type":"article-journal","container-title":"Aging","language":"en","page":"19","source":"Zotero","title":"An epigenetic biomarker of aging for lifespan and healthspan","volume":"10","author":[{"family":"Levine","given":"Morgan E"},{"family":"Lu","given":"Ake T"},{"family":"Quach","given":"Austin"},{"family":"Chen","given":"Brian H"},{"family":"Assimes","given":"Themistocles L"},{"family":"Hou","given":"Lifang"},{"family":"Baccarelli","given":"Andrea A"},{"family":"Stewart","given":"James D"},{"family":"Li","given":"Yun"},{"family":"Whitsel","given":"Eric A"},{"family":"Wilson","given":"G"},{"family":"Reiner","given":"Alex P"},{"family":"Aviv","given":"Abraham"},{"family":"Lohman","given":"Kurt"},{"family":"Liu","given":"Yongmei"},{"family":"Ferrucci","given":"Luigi"}],"issued":{"date-parts":[["2018"]]}}}],"schema":"https://github.com/citation-style-language/schema/raw/master/csl-citation.json"} </w:instrText>
      </w:r>
      <w:r w:rsidR="00F55BDF">
        <w:rPr>
          <w:rFonts w:cstheme="minorHAnsi"/>
          <w:iCs/>
        </w:rPr>
        <w:fldChar w:fldCharType="separate"/>
      </w:r>
      <w:r w:rsidR="00F55BDF">
        <w:rPr>
          <w:rFonts w:cstheme="minorHAnsi"/>
          <w:iCs/>
          <w:noProof/>
        </w:rPr>
        <w:t>(Levine et al., 2018)</w:t>
      </w:r>
      <w:r w:rsidR="00F55BDF">
        <w:rPr>
          <w:rFonts w:cstheme="minorHAnsi"/>
          <w:iCs/>
        </w:rPr>
        <w:fldChar w:fldCharType="end"/>
      </w:r>
      <w:r w:rsidRPr="00091FAF">
        <w:rPr>
          <w:rFonts w:cstheme="minorHAnsi"/>
          <w:iCs/>
        </w:rPr>
        <w:t xml:space="preserve">. </w:t>
      </w:r>
      <w:proofErr w:type="spellStart"/>
      <w:r w:rsidRPr="00091FAF">
        <w:rPr>
          <w:rFonts w:cstheme="minorHAnsi"/>
          <w:iCs/>
        </w:rPr>
        <w:t>GrimAgeAccel</w:t>
      </w:r>
      <w:proofErr w:type="spellEnd"/>
      <w:r w:rsidRPr="00091FAF">
        <w:rPr>
          <w:rFonts w:cstheme="minorHAnsi"/>
          <w:iCs/>
        </w:rPr>
        <w:t xml:space="preserve"> is a marker enriched for DNA methylation sites that are surrogate markers for blood plasma proteins related to mortality. </w:t>
      </w:r>
      <w:proofErr w:type="spellStart"/>
      <w:r w:rsidR="00BE1AE5" w:rsidRPr="00091FAF">
        <w:rPr>
          <w:rFonts w:cstheme="minorHAnsi"/>
          <w:iCs/>
        </w:rPr>
        <w:t>DNAm</w:t>
      </w:r>
      <w:proofErr w:type="spellEnd"/>
      <w:r w:rsidR="00BE1AE5" w:rsidRPr="00091FAF">
        <w:rPr>
          <w:rFonts w:cstheme="minorHAnsi"/>
          <w:iCs/>
        </w:rPr>
        <w:t xml:space="preserve"> PAI-1, </w:t>
      </w:r>
      <w:proofErr w:type="spellStart"/>
      <w:r w:rsidR="00BE1AE5" w:rsidRPr="00091FAF">
        <w:rPr>
          <w:rFonts w:cstheme="minorHAnsi"/>
          <w:iCs/>
        </w:rPr>
        <w:t>DNAm</w:t>
      </w:r>
      <w:proofErr w:type="spellEnd"/>
      <w:r w:rsidR="00BE1AE5" w:rsidRPr="00091FAF">
        <w:rPr>
          <w:rFonts w:cstheme="minorHAnsi"/>
          <w:iCs/>
        </w:rPr>
        <w:t xml:space="preserve"> ADM, </w:t>
      </w:r>
      <w:proofErr w:type="spellStart"/>
      <w:r w:rsidR="00BE1AE5" w:rsidRPr="00091FAF">
        <w:rPr>
          <w:rFonts w:cstheme="minorHAnsi"/>
          <w:iCs/>
        </w:rPr>
        <w:t>DNAm</w:t>
      </w:r>
      <w:proofErr w:type="spellEnd"/>
      <w:r w:rsidR="00BE1AE5" w:rsidRPr="00091FAF">
        <w:rPr>
          <w:rFonts w:cstheme="minorHAnsi"/>
          <w:iCs/>
        </w:rPr>
        <w:t xml:space="preserve">, B2M, </w:t>
      </w:r>
      <w:proofErr w:type="spellStart"/>
      <w:r w:rsidR="00BE1AE5" w:rsidRPr="00091FAF">
        <w:rPr>
          <w:rFonts w:cstheme="minorHAnsi"/>
          <w:iCs/>
        </w:rPr>
        <w:t>DNAm</w:t>
      </w:r>
      <w:proofErr w:type="spellEnd"/>
      <w:r w:rsidR="00BE1AE5" w:rsidRPr="00091FAF">
        <w:rPr>
          <w:rFonts w:cstheme="minorHAnsi"/>
          <w:iCs/>
        </w:rPr>
        <w:t xml:space="preserve"> cystatin C, </w:t>
      </w:r>
      <w:proofErr w:type="spellStart"/>
      <w:r w:rsidR="00BE1AE5" w:rsidRPr="00091FAF">
        <w:rPr>
          <w:rFonts w:cstheme="minorHAnsi"/>
          <w:iCs/>
        </w:rPr>
        <w:t>DNAm</w:t>
      </w:r>
      <w:proofErr w:type="spellEnd"/>
      <w:r w:rsidR="00BE1AE5" w:rsidRPr="00091FAF">
        <w:rPr>
          <w:rFonts w:cstheme="minorHAnsi"/>
          <w:iCs/>
        </w:rPr>
        <w:t xml:space="preserve"> GDF, </w:t>
      </w:r>
      <w:proofErr w:type="spellStart"/>
      <w:r w:rsidR="00BE1AE5" w:rsidRPr="00091FAF">
        <w:rPr>
          <w:rFonts w:cstheme="minorHAnsi"/>
          <w:iCs/>
        </w:rPr>
        <w:t>DNAm</w:t>
      </w:r>
      <w:proofErr w:type="spellEnd"/>
      <w:r w:rsidR="00BE1AE5" w:rsidRPr="00091FAF">
        <w:rPr>
          <w:rFonts w:cstheme="minorHAnsi"/>
          <w:iCs/>
        </w:rPr>
        <w:t xml:space="preserve"> leptin, </w:t>
      </w:r>
      <w:proofErr w:type="spellStart"/>
      <w:r w:rsidR="00BE1AE5" w:rsidRPr="00091FAF">
        <w:rPr>
          <w:rFonts w:cstheme="minorHAnsi"/>
          <w:iCs/>
        </w:rPr>
        <w:t>DNAm</w:t>
      </w:r>
      <w:proofErr w:type="spellEnd"/>
      <w:r w:rsidR="00BE1AE5" w:rsidRPr="00091FAF">
        <w:rPr>
          <w:rFonts w:cstheme="minorHAnsi"/>
          <w:iCs/>
        </w:rPr>
        <w:t xml:space="preserve"> TIMP1, and </w:t>
      </w:r>
      <w:proofErr w:type="spellStart"/>
      <w:r w:rsidR="00BE1AE5" w:rsidRPr="00091FAF">
        <w:rPr>
          <w:rFonts w:cstheme="minorHAnsi"/>
          <w:iCs/>
        </w:rPr>
        <w:t>DNAm</w:t>
      </w:r>
      <w:proofErr w:type="spellEnd"/>
      <w:r w:rsidR="00BE1AE5" w:rsidRPr="00091FAF">
        <w:rPr>
          <w:rFonts w:cstheme="minorHAnsi"/>
          <w:iCs/>
        </w:rPr>
        <w:t xml:space="preserve"> smoking pack years </w:t>
      </w:r>
      <w:r w:rsidRPr="00091FAF">
        <w:rPr>
          <w:rFonts w:cstheme="minorHAnsi"/>
          <w:iCs/>
        </w:rPr>
        <w:t>serve as these surrogate DNA methylation markers</w:t>
      </w:r>
      <w:r w:rsidR="00F55BDF">
        <w:rPr>
          <w:rFonts w:cstheme="minorHAnsi"/>
          <w:iCs/>
        </w:rPr>
        <w:t xml:space="preserve"> </w:t>
      </w:r>
      <w:r w:rsidR="00F55BDF">
        <w:rPr>
          <w:rFonts w:cstheme="minorHAnsi"/>
          <w:iCs/>
        </w:rPr>
        <w:fldChar w:fldCharType="begin"/>
      </w:r>
      <w:r w:rsidR="00F55BDF">
        <w:rPr>
          <w:rFonts w:cstheme="minorHAnsi"/>
          <w:iCs/>
        </w:rPr>
        <w:instrText xml:space="preserve"> ADDIN ZOTERO_ITEM CSL_CITATION {"citationID":"xksqobx6","properties":{"formattedCitation":"(Lu, Quach, et al., 2019)","plainCitation":"(Lu, Quach, et al., 2019)","noteIndex":0},"citationItems":[{"id":9655,"uris":["http://zotero.org/users/451958/items/6X6KY3JR"],"uri":["http://zotero.org/users/451958/items/6X6KY3JR"],"itemData":{"id":9655,"type":"article-journal","abstract":"It was unknown whether plasma protein levels can be estimated based on DNA methylation (DNAm) levels, and if so, how the resulting surrogates can be consolidated into a powerful predictor of lifespan. We present here, seven DNAm‐based estimators of plasma proteins including those of plasminogen activator inhibitor 1 (PAI‐1) and growth differentiation factor 15. The resulting predictor of lifespan, DNAm GrimAge (in units of years), is a composite biomarker based on the seven DNAm surrogates and a DNAm‐based estimator of smoking packyears. Adjusting DNAm GrimAge for chronological age generated novel measure of epigenetic age acceleration, AgeAccelGrim.","container-title":"Aging","DOI":"10.18632/aging.101684","ISSN":"1945-4589","issue":"2","journalAbbreviation":"aging","language":"en","page":"303-327","source":"DOI.org (Crossref)","title":"DNA methylation GrimAge strongly predicts lifespan and healthspan","volume":"11","author":[{"family":"Lu","given":"Ake T."},{"family":"Quach","given":"Austin"},{"family":"Wilson","given":"James G."},{"family":"Reiner","given":"Alex P."},{"family":"Aviv","given":"Abraham"},{"family":"Raj","given":"Kenneth"},{"family":"Hou","given":"Lifang"},{"family":"Baccarelli","given":"Andrea A."},{"family":"Li","given":"Yun"},{"family":"Stewart","given":"James D."},{"family":"Whitsel","given":"Eric A."},{"family":"Assimes","given":"Themistocles L."},{"family":"Ferrucci","given":"Luigi"},{"family":"Horvath","given":"Steve"}],"issued":{"date-parts":[["2019",1,21]]}}}],"schema":"https://github.com/citation-style-language/schema/raw/master/csl-citation.json"} </w:instrText>
      </w:r>
      <w:r w:rsidR="00F55BDF">
        <w:rPr>
          <w:rFonts w:cstheme="minorHAnsi"/>
          <w:iCs/>
        </w:rPr>
        <w:fldChar w:fldCharType="separate"/>
      </w:r>
      <w:r w:rsidR="00F55BDF">
        <w:rPr>
          <w:rFonts w:cstheme="minorHAnsi"/>
          <w:iCs/>
          <w:noProof/>
        </w:rPr>
        <w:t>(Lu, Quach, et al., 2019)</w:t>
      </w:r>
      <w:r w:rsidR="00F55BDF">
        <w:rPr>
          <w:rFonts w:cstheme="minorHAnsi"/>
          <w:iCs/>
        </w:rPr>
        <w:fldChar w:fldCharType="end"/>
      </w:r>
      <w:r w:rsidRPr="00091FAF">
        <w:rPr>
          <w:rFonts w:cstheme="minorHAnsi"/>
          <w:iCs/>
        </w:rPr>
        <w:t>.</w:t>
      </w:r>
      <w:r w:rsidR="00091FAF">
        <w:rPr>
          <w:rFonts w:cstheme="minorHAnsi"/>
          <w:iCs/>
        </w:rPr>
        <w:t xml:space="preserve"> In all cases, maternal epigenetic age acceleration (EAA), the residual of epigenetic age on chronological age </w:t>
      </w:r>
      <w:r w:rsidR="00F55BDF">
        <w:rPr>
          <w:rFonts w:cstheme="minorHAnsi"/>
          <w:iCs/>
        </w:rPr>
        <w:t>(</w:t>
      </w:r>
      <w:r w:rsidR="00091FAF">
        <w:rPr>
          <w:rFonts w:cstheme="minorHAnsi"/>
          <w:iCs/>
        </w:rPr>
        <w:t>as well as days since conception</w:t>
      </w:r>
      <w:r w:rsidR="00F55BDF">
        <w:rPr>
          <w:rFonts w:cstheme="minorHAnsi"/>
          <w:iCs/>
        </w:rPr>
        <w:t>)</w:t>
      </w:r>
      <w:r w:rsidR="00091FAF">
        <w:rPr>
          <w:rFonts w:cstheme="minorHAnsi"/>
          <w:iCs/>
        </w:rPr>
        <w:t xml:space="preserve">, was used as predictor of interest. </w:t>
      </w:r>
    </w:p>
    <w:p w14:paraId="4DC315B7" w14:textId="77777777" w:rsidR="00CC6929" w:rsidRPr="00CC6929" w:rsidRDefault="00CC6929" w:rsidP="00CC6929">
      <w:pPr>
        <w:spacing w:line="240" w:lineRule="auto"/>
        <w:rPr>
          <w:rFonts w:cstheme="minorHAnsi"/>
          <w:i/>
        </w:rPr>
      </w:pPr>
      <w:r w:rsidRPr="00CC6929">
        <w:rPr>
          <w:rFonts w:cstheme="minorHAnsi"/>
          <w:i/>
        </w:rPr>
        <w:t xml:space="preserve">Statistical analysis </w:t>
      </w:r>
    </w:p>
    <w:p w14:paraId="23D75025" w14:textId="0CE686F8" w:rsidR="00CC6929" w:rsidRDefault="00FD47BE" w:rsidP="00CC6929">
      <w:pPr>
        <w:widowControl w:val="0"/>
        <w:autoSpaceDE w:val="0"/>
        <w:autoSpaceDN w:val="0"/>
        <w:adjustRightInd w:val="0"/>
        <w:spacing w:line="240" w:lineRule="auto"/>
        <w:rPr>
          <w:rFonts w:cstheme="minorHAnsi"/>
        </w:rPr>
      </w:pPr>
      <w:r>
        <w:rPr>
          <w:rFonts w:cstheme="minorHAnsi"/>
        </w:rPr>
        <w:t>We first</w:t>
      </w:r>
      <w:r w:rsidR="00CC6929" w:rsidRPr="00CC6929">
        <w:rPr>
          <w:rFonts w:cstheme="minorHAnsi"/>
        </w:rPr>
        <w:t xml:space="preserve"> ran a sequence of multivariate linear regression models designed to assess relationships between</w:t>
      </w:r>
      <w:r w:rsidR="00AC5E05">
        <w:rPr>
          <w:rFonts w:cstheme="minorHAnsi"/>
        </w:rPr>
        <w:t xml:space="preserve"> maternal epigenetic age acceleration and</w:t>
      </w:r>
      <w:r w:rsidR="00CC6929" w:rsidRPr="00CC6929">
        <w:rPr>
          <w:rFonts w:cstheme="minorHAnsi"/>
        </w:rPr>
        <w:t xml:space="preserve"> two fetal outcomes (gestational age and measured weight after birth). </w:t>
      </w:r>
      <w:r>
        <w:rPr>
          <w:rFonts w:cstheme="minorHAnsi"/>
        </w:rPr>
        <w:t>Building on these analyses, we then</w:t>
      </w:r>
      <w:r w:rsidR="00340D2F">
        <w:rPr>
          <w:rFonts w:cstheme="minorHAnsi"/>
        </w:rPr>
        <w:t xml:space="preserve"> ran a set of secondary analyses on a set of alternative measures of infant growth and development: infant length, arm circumference, abdominal circumference, head circumference, and the sum of skin fold thickness. </w:t>
      </w:r>
      <w:r w:rsidR="00CC6929" w:rsidRPr="00CC6929">
        <w:rPr>
          <w:rFonts w:cstheme="minorHAnsi"/>
        </w:rPr>
        <w:t xml:space="preserve">Models predicting postnatal outcomes were adjusted for days after birth of anthropometry measurement, gestational age at birth, offspring gender, </w:t>
      </w:r>
      <w:r w:rsidR="00D046CF">
        <w:rPr>
          <w:rFonts w:cstheme="minorHAnsi"/>
        </w:rPr>
        <w:t xml:space="preserve">and our </w:t>
      </w:r>
      <w:r w:rsidR="00AC5E05">
        <w:rPr>
          <w:rFonts w:cstheme="minorHAnsi"/>
        </w:rPr>
        <w:t xml:space="preserve">composite </w:t>
      </w:r>
      <w:r w:rsidR="00CC6929" w:rsidRPr="00CC6929">
        <w:rPr>
          <w:rFonts w:cstheme="minorHAnsi"/>
        </w:rPr>
        <w:t>socioeconomic status</w:t>
      </w:r>
      <w:r w:rsidR="00AC5E05">
        <w:rPr>
          <w:rFonts w:cstheme="minorHAnsi"/>
        </w:rPr>
        <w:t xml:space="preserve"> score. </w:t>
      </w:r>
      <w:r w:rsidR="00AC5E05" w:rsidRPr="00CC6929">
        <w:rPr>
          <w:rFonts w:cstheme="minorHAnsi"/>
        </w:rPr>
        <w:t>Because birth outcomes are potentially impacted by the mother’s adiposity, we also adjusted for the</w:t>
      </w:r>
      <w:r w:rsidR="00AC5E05">
        <w:rPr>
          <w:rFonts w:cstheme="minorHAnsi"/>
        </w:rPr>
        <w:t xml:space="preserve"> mother’s</w:t>
      </w:r>
      <w:r w:rsidR="00CC6929" w:rsidRPr="00CC6929">
        <w:rPr>
          <w:rFonts w:cstheme="minorHAnsi"/>
        </w:rPr>
        <w:t xml:space="preserve"> pre-pregnancy </w:t>
      </w:r>
      <w:r w:rsidR="00AC5E05">
        <w:rPr>
          <w:rFonts w:cstheme="minorHAnsi"/>
        </w:rPr>
        <w:t>body mass index (</w:t>
      </w:r>
      <w:r w:rsidR="00CC6929" w:rsidRPr="00CC6929">
        <w:rPr>
          <w:rFonts w:cstheme="minorHAnsi"/>
        </w:rPr>
        <w:t>BMI</w:t>
      </w:r>
      <w:r w:rsidR="00AC5E05">
        <w:rPr>
          <w:rFonts w:cstheme="minorHAnsi"/>
        </w:rPr>
        <w:t>)</w:t>
      </w:r>
      <w:r w:rsidR="00CC6929" w:rsidRPr="00CC6929">
        <w:rPr>
          <w:rFonts w:cstheme="minorHAnsi"/>
        </w:rPr>
        <w:t xml:space="preserve"> z-scores. </w:t>
      </w:r>
      <w:r w:rsidR="00AC5E05" w:rsidRPr="00CC6929">
        <w:rPr>
          <w:rFonts w:cstheme="minorHAnsi"/>
        </w:rPr>
        <w:t xml:space="preserve">All statistical analyses were conducted using R. </w:t>
      </w:r>
    </w:p>
    <w:p w14:paraId="4972C7BC" w14:textId="77777777" w:rsidR="00AC5E05" w:rsidRDefault="00AC5E05" w:rsidP="00CC6929">
      <w:pPr>
        <w:widowControl w:val="0"/>
        <w:autoSpaceDE w:val="0"/>
        <w:autoSpaceDN w:val="0"/>
        <w:adjustRightInd w:val="0"/>
        <w:spacing w:line="240" w:lineRule="auto"/>
        <w:rPr>
          <w:rFonts w:cstheme="minorHAnsi"/>
        </w:rPr>
      </w:pPr>
    </w:p>
    <w:p w14:paraId="7213A8AB" w14:textId="4B538EB4" w:rsidR="00CC6929" w:rsidRDefault="00CC6929" w:rsidP="00CC6929">
      <w:pPr>
        <w:widowControl w:val="0"/>
        <w:autoSpaceDE w:val="0"/>
        <w:autoSpaceDN w:val="0"/>
        <w:adjustRightInd w:val="0"/>
        <w:spacing w:line="240" w:lineRule="auto"/>
        <w:rPr>
          <w:rFonts w:cstheme="minorHAnsi"/>
          <w:b/>
          <w:bCs/>
        </w:rPr>
      </w:pPr>
      <w:r>
        <w:rPr>
          <w:rFonts w:cstheme="minorHAnsi"/>
          <w:b/>
          <w:bCs/>
        </w:rPr>
        <w:t>Results</w:t>
      </w:r>
    </w:p>
    <w:p w14:paraId="326244A4" w14:textId="726D85EA" w:rsidR="002F20E4" w:rsidRDefault="00CF5048" w:rsidP="00CC6929">
      <w:pPr>
        <w:widowControl w:val="0"/>
        <w:autoSpaceDE w:val="0"/>
        <w:autoSpaceDN w:val="0"/>
        <w:adjustRightInd w:val="0"/>
        <w:spacing w:line="240" w:lineRule="auto"/>
        <w:rPr>
          <w:rFonts w:cstheme="minorHAnsi"/>
        </w:rPr>
      </w:pPr>
      <w:r>
        <w:rPr>
          <w:rFonts w:cstheme="minorHAnsi"/>
        </w:rPr>
        <w:t xml:space="preserve">The women in our study ranged between 25 and 30.8 years at the time of the study (mean age = 27.8 years old). Blood spots for </w:t>
      </w:r>
      <w:proofErr w:type="spellStart"/>
      <w:r>
        <w:rPr>
          <w:rFonts w:cstheme="minorHAnsi"/>
        </w:rPr>
        <w:t>DNAm</w:t>
      </w:r>
      <w:proofErr w:type="spellEnd"/>
      <w:r>
        <w:rPr>
          <w:rFonts w:cstheme="minorHAnsi"/>
        </w:rPr>
        <w:t xml:space="preserve"> were taken between 160 and 288 days into pregnancy, with a mean pregnancy duration of 207 days. </w:t>
      </w:r>
      <w:r w:rsidR="002F20E4">
        <w:rPr>
          <w:rFonts w:cstheme="minorHAnsi"/>
        </w:rPr>
        <w:t xml:space="preserve">Education ranged from 2 years to </w:t>
      </w:r>
      <w:r w:rsidR="001130F1">
        <w:rPr>
          <w:rFonts w:cstheme="minorHAnsi"/>
        </w:rPr>
        <w:t>22 years (</w:t>
      </w:r>
      <w:r w:rsidR="00D51542">
        <w:rPr>
          <w:rFonts w:cstheme="minorHAnsi"/>
        </w:rPr>
        <w:t>22 equivalent to an</w:t>
      </w:r>
      <w:r w:rsidR="001130F1">
        <w:rPr>
          <w:rFonts w:cstheme="minorHAnsi"/>
        </w:rPr>
        <w:t xml:space="preserve"> MD, law degree, or priesthood), and 17 women smoked. </w:t>
      </w:r>
      <w:r w:rsidR="002F20E4">
        <w:rPr>
          <w:rFonts w:cstheme="minorHAnsi"/>
        </w:rPr>
        <w:t>Over 16% of the women in the study had experienced 5 or more pregnancies, while 57% had experienced at least 3 pregnancie</w:t>
      </w:r>
      <w:r w:rsidR="00572F30">
        <w:rPr>
          <w:rFonts w:cstheme="minorHAnsi"/>
        </w:rPr>
        <w:t>s</w:t>
      </w:r>
      <w:r w:rsidR="001130F1">
        <w:rPr>
          <w:rFonts w:cstheme="minorHAnsi"/>
        </w:rPr>
        <w:t xml:space="preserve">. </w:t>
      </w:r>
      <w:r w:rsidR="00572F30">
        <w:rPr>
          <w:rFonts w:cstheme="minorHAnsi"/>
        </w:rPr>
        <w:t>Descriptive statistics</w:t>
      </w:r>
      <w:r w:rsidR="001130F1">
        <w:rPr>
          <w:rFonts w:cstheme="minorHAnsi"/>
        </w:rPr>
        <w:t xml:space="preserve"> of </w:t>
      </w:r>
      <w:r w:rsidR="00572F30">
        <w:rPr>
          <w:rFonts w:cstheme="minorHAnsi"/>
        </w:rPr>
        <w:t xml:space="preserve">these and other </w:t>
      </w:r>
      <w:r w:rsidR="001130F1">
        <w:rPr>
          <w:rFonts w:cstheme="minorHAnsi"/>
        </w:rPr>
        <w:t>maternal</w:t>
      </w:r>
      <w:r w:rsidR="00572F30">
        <w:rPr>
          <w:rFonts w:cstheme="minorHAnsi"/>
        </w:rPr>
        <w:t xml:space="preserve"> covariates are provided in Table 1.</w:t>
      </w:r>
    </w:p>
    <w:p w14:paraId="6F5EA444" w14:textId="6E9F1E8F" w:rsidR="001130F1" w:rsidRDefault="001130F1" w:rsidP="00CC6929">
      <w:pPr>
        <w:widowControl w:val="0"/>
        <w:autoSpaceDE w:val="0"/>
        <w:autoSpaceDN w:val="0"/>
        <w:adjustRightInd w:val="0"/>
        <w:spacing w:line="240" w:lineRule="auto"/>
        <w:rPr>
          <w:rFonts w:cstheme="minorHAnsi"/>
        </w:rPr>
      </w:pPr>
      <w:r>
        <w:rPr>
          <w:rFonts w:cstheme="minorHAnsi"/>
        </w:rPr>
        <w:t xml:space="preserve">Slightly more infants were categorized as male (52%), with mean gestational age at birth of 277 days. </w:t>
      </w:r>
      <w:r>
        <w:rPr>
          <w:rFonts w:cstheme="minorHAnsi"/>
        </w:rPr>
        <w:lastRenderedPageBreak/>
        <w:t xml:space="preserve">Post-natal measurement occurred between 1 and 14 days after birth, with the mean age at measurement of roughly 4 days. </w:t>
      </w:r>
      <w:r w:rsidR="00572F30">
        <w:rPr>
          <w:rFonts w:cstheme="minorHAnsi"/>
        </w:rPr>
        <w:t xml:space="preserve">Descriptive statistics of infant weight, length, and other anthropometric measures are provided in Table 2. </w:t>
      </w:r>
    </w:p>
    <w:p w14:paraId="04BF632F" w14:textId="14728758" w:rsidR="00623FB6" w:rsidRPr="00623FB6" w:rsidRDefault="00623FB6" w:rsidP="00CC6929">
      <w:pPr>
        <w:widowControl w:val="0"/>
        <w:autoSpaceDE w:val="0"/>
        <w:autoSpaceDN w:val="0"/>
        <w:adjustRightInd w:val="0"/>
        <w:spacing w:line="240" w:lineRule="auto"/>
        <w:rPr>
          <w:rFonts w:cstheme="minorHAnsi"/>
        </w:rPr>
      </w:pPr>
      <w:r>
        <w:rPr>
          <w:rFonts w:cstheme="minorHAnsi"/>
          <w:b/>
          <w:bCs/>
        </w:rPr>
        <w:t xml:space="preserve">Table 1. </w:t>
      </w:r>
      <w:r>
        <w:rPr>
          <w:rFonts w:cstheme="minorHAnsi"/>
        </w:rPr>
        <w:t xml:space="preserve">Descriptive statistics for mothers in the study.  </w:t>
      </w:r>
    </w:p>
    <w:tbl>
      <w:tblPr>
        <w:tblW w:w="0" w:type="auto"/>
        <w:tblLayout w:type="fixed"/>
        <w:tblLook w:val="0420" w:firstRow="1" w:lastRow="0" w:firstColumn="0" w:lastColumn="0" w:noHBand="0" w:noVBand="1"/>
      </w:tblPr>
      <w:tblGrid>
        <w:gridCol w:w="2250"/>
        <w:gridCol w:w="2387"/>
      </w:tblGrid>
      <w:tr w:rsidR="0015093C" w:rsidRPr="00623FB6" w14:paraId="408D84D6" w14:textId="77777777" w:rsidTr="009E1C76">
        <w:trPr>
          <w:cantSplit/>
          <w:tblHeader/>
        </w:trPr>
        <w:tc>
          <w:tcPr>
            <w:tcW w:w="2250" w:type="dxa"/>
            <w:tcBorders>
              <w:top w:val="single" w:sz="8" w:space="0" w:color="000000"/>
              <w:bottom w:val="single" w:sz="8" w:space="0" w:color="000000"/>
            </w:tcBorders>
            <w:shd w:val="clear" w:color="auto" w:fill="FFFFFF"/>
            <w:tcMar>
              <w:top w:w="0" w:type="dxa"/>
              <w:left w:w="0" w:type="dxa"/>
              <w:bottom w:w="0" w:type="dxa"/>
              <w:right w:w="0" w:type="dxa"/>
            </w:tcMar>
          </w:tcPr>
          <w:p w14:paraId="742AD23E" w14:textId="77777777" w:rsidR="0015093C" w:rsidRPr="006F56DB" w:rsidRDefault="0015093C" w:rsidP="00BF4F72">
            <w:pPr>
              <w:spacing w:after="0"/>
              <w:ind w:left="100" w:right="100"/>
              <w:rPr>
                <w:rFonts w:cstheme="minorHAnsi"/>
                <w:b/>
                <w:bCs/>
              </w:rPr>
            </w:pPr>
            <w:r w:rsidRPr="006F56DB">
              <w:rPr>
                <w:rFonts w:eastAsia="Helvetica" w:cstheme="minorHAnsi"/>
                <w:b/>
                <w:bCs/>
                <w:color w:val="000000"/>
              </w:rPr>
              <w:t>Characteristic</w:t>
            </w:r>
          </w:p>
        </w:tc>
        <w:tc>
          <w:tcPr>
            <w:tcW w:w="2387" w:type="dxa"/>
            <w:tcBorders>
              <w:top w:val="single" w:sz="8" w:space="0" w:color="000000"/>
              <w:bottom w:val="single" w:sz="8" w:space="0" w:color="000000"/>
            </w:tcBorders>
            <w:shd w:val="clear" w:color="auto" w:fill="FFFFFF"/>
            <w:tcMar>
              <w:top w:w="0" w:type="dxa"/>
              <w:left w:w="0" w:type="dxa"/>
              <w:bottom w:w="0" w:type="dxa"/>
              <w:right w:w="0" w:type="dxa"/>
            </w:tcMar>
          </w:tcPr>
          <w:p w14:paraId="29D08BBC" w14:textId="77777777" w:rsidR="0015093C" w:rsidRPr="006F56DB" w:rsidRDefault="0015093C" w:rsidP="00BF4F72">
            <w:pPr>
              <w:spacing w:after="0"/>
              <w:ind w:left="100" w:right="100"/>
              <w:jc w:val="center"/>
              <w:rPr>
                <w:rFonts w:cstheme="minorHAnsi"/>
                <w:b/>
                <w:bCs/>
              </w:rPr>
            </w:pPr>
            <w:r w:rsidRPr="006F56DB">
              <w:rPr>
                <w:rFonts w:eastAsia="Helvetica" w:cstheme="minorHAnsi"/>
                <w:b/>
                <w:bCs/>
                <w:color w:val="000000"/>
              </w:rPr>
              <w:t>N = 296</w:t>
            </w:r>
            <w:r w:rsidRPr="006F56DB">
              <w:rPr>
                <w:rFonts w:eastAsia="Helvetica" w:cstheme="minorHAnsi"/>
                <w:b/>
                <w:bCs/>
                <w:color w:val="000000"/>
                <w:vertAlign w:val="superscript"/>
              </w:rPr>
              <w:t>1</w:t>
            </w:r>
          </w:p>
        </w:tc>
      </w:tr>
      <w:tr w:rsidR="0015093C" w:rsidRPr="00623FB6" w14:paraId="7B9BEC78" w14:textId="77777777" w:rsidTr="009E1C76">
        <w:trPr>
          <w:cantSplit/>
        </w:trPr>
        <w:tc>
          <w:tcPr>
            <w:tcW w:w="2250" w:type="dxa"/>
            <w:shd w:val="clear" w:color="auto" w:fill="FFFFFF"/>
            <w:tcMar>
              <w:top w:w="0" w:type="dxa"/>
              <w:left w:w="0" w:type="dxa"/>
              <w:bottom w:w="0" w:type="dxa"/>
              <w:right w:w="0" w:type="dxa"/>
            </w:tcMar>
          </w:tcPr>
          <w:p w14:paraId="102DE1E8" w14:textId="37BA2E19" w:rsidR="0015093C" w:rsidRPr="00623FB6" w:rsidRDefault="0015093C" w:rsidP="00BF4F72">
            <w:pPr>
              <w:spacing w:after="0"/>
              <w:ind w:left="100" w:right="100"/>
              <w:rPr>
                <w:rFonts w:cstheme="minorHAnsi"/>
              </w:rPr>
            </w:pPr>
            <w:r w:rsidRPr="00623FB6">
              <w:rPr>
                <w:rFonts w:eastAsia="Helvetica" w:cstheme="minorHAnsi"/>
                <w:color w:val="000000"/>
              </w:rPr>
              <w:t>Maternal age</w:t>
            </w:r>
            <w:r w:rsidR="00623FB6" w:rsidRPr="00623FB6">
              <w:rPr>
                <w:rFonts w:eastAsia="Helvetica" w:cstheme="minorHAnsi"/>
                <w:color w:val="000000"/>
              </w:rPr>
              <w:t xml:space="preserve"> at measurement</w:t>
            </w:r>
          </w:p>
        </w:tc>
        <w:tc>
          <w:tcPr>
            <w:tcW w:w="2387" w:type="dxa"/>
            <w:shd w:val="clear" w:color="auto" w:fill="FFFFFF"/>
            <w:tcMar>
              <w:top w:w="0" w:type="dxa"/>
              <w:left w:w="0" w:type="dxa"/>
              <w:bottom w:w="0" w:type="dxa"/>
              <w:right w:w="0" w:type="dxa"/>
            </w:tcMar>
          </w:tcPr>
          <w:p w14:paraId="4B4044CB" w14:textId="77777777" w:rsidR="0015093C" w:rsidRPr="00623FB6" w:rsidRDefault="0015093C" w:rsidP="00BF4F72">
            <w:pPr>
              <w:spacing w:after="0"/>
              <w:ind w:left="100" w:right="100"/>
              <w:jc w:val="center"/>
              <w:rPr>
                <w:rFonts w:cstheme="minorHAnsi"/>
              </w:rPr>
            </w:pPr>
            <w:r w:rsidRPr="00623FB6">
              <w:rPr>
                <w:rFonts w:eastAsia="Helvetica" w:cstheme="minorHAnsi"/>
                <w:color w:val="000000"/>
              </w:rPr>
              <w:t>27.82 (24.99, 30.79)</w:t>
            </w:r>
          </w:p>
        </w:tc>
      </w:tr>
      <w:tr w:rsidR="009E1C76" w:rsidRPr="00623FB6" w14:paraId="14703544" w14:textId="77777777" w:rsidTr="009E1C76">
        <w:trPr>
          <w:cantSplit/>
        </w:trPr>
        <w:tc>
          <w:tcPr>
            <w:tcW w:w="2250" w:type="dxa"/>
            <w:shd w:val="clear" w:color="auto" w:fill="FFFFFF"/>
            <w:tcMar>
              <w:top w:w="0" w:type="dxa"/>
              <w:left w:w="0" w:type="dxa"/>
              <w:bottom w:w="0" w:type="dxa"/>
              <w:right w:w="0" w:type="dxa"/>
            </w:tcMar>
          </w:tcPr>
          <w:p w14:paraId="5293F96A" w14:textId="1877DEAD" w:rsidR="009E1C76" w:rsidRPr="00623FB6" w:rsidRDefault="00623FB6" w:rsidP="009E1C76">
            <w:pPr>
              <w:spacing w:after="0"/>
              <w:ind w:left="100" w:right="100"/>
              <w:rPr>
                <w:rFonts w:eastAsia="Helvetica" w:cstheme="minorHAnsi"/>
                <w:color w:val="000000"/>
              </w:rPr>
            </w:pPr>
            <w:r w:rsidRPr="00623FB6">
              <w:rPr>
                <w:rFonts w:eastAsia="Helvetica" w:cstheme="minorHAnsi"/>
                <w:color w:val="000000"/>
              </w:rPr>
              <w:t>Days pregnant at measurement</w:t>
            </w:r>
          </w:p>
        </w:tc>
        <w:tc>
          <w:tcPr>
            <w:tcW w:w="2387" w:type="dxa"/>
            <w:shd w:val="clear" w:color="auto" w:fill="FFFFFF"/>
            <w:tcMar>
              <w:top w:w="0" w:type="dxa"/>
              <w:left w:w="0" w:type="dxa"/>
              <w:bottom w:w="0" w:type="dxa"/>
              <w:right w:w="0" w:type="dxa"/>
            </w:tcMar>
          </w:tcPr>
          <w:p w14:paraId="11D43133" w14:textId="28BAE9DA" w:rsidR="009E1C76" w:rsidRPr="00623FB6" w:rsidRDefault="009E1C76" w:rsidP="009E1C76">
            <w:pPr>
              <w:spacing w:after="0"/>
              <w:ind w:left="100" w:right="100"/>
              <w:jc w:val="center"/>
              <w:rPr>
                <w:rFonts w:eastAsia="Helvetica" w:cstheme="minorHAnsi"/>
                <w:color w:val="000000"/>
              </w:rPr>
            </w:pPr>
            <w:r w:rsidRPr="00623FB6">
              <w:rPr>
                <w:rFonts w:eastAsia="Helvetica" w:cstheme="minorHAnsi"/>
                <w:color w:val="000000"/>
              </w:rPr>
              <w:t>207 (160, 288)</w:t>
            </w:r>
          </w:p>
        </w:tc>
      </w:tr>
      <w:tr w:rsidR="00623FB6" w:rsidRPr="00623FB6" w14:paraId="6AB7A9A0" w14:textId="77777777" w:rsidTr="009E1C76">
        <w:trPr>
          <w:cantSplit/>
        </w:trPr>
        <w:tc>
          <w:tcPr>
            <w:tcW w:w="2250" w:type="dxa"/>
            <w:shd w:val="clear" w:color="auto" w:fill="FFFFFF"/>
            <w:tcMar>
              <w:top w:w="0" w:type="dxa"/>
              <w:left w:w="0" w:type="dxa"/>
              <w:bottom w:w="0" w:type="dxa"/>
              <w:right w:w="0" w:type="dxa"/>
            </w:tcMar>
          </w:tcPr>
          <w:p w14:paraId="30C9B89F" w14:textId="0C83E398" w:rsidR="00623FB6" w:rsidRPr="00623FB6" w:rsidRDefault="00623FB6" w:rsidP="00623FB6">
            <w:pPr>
              <w:spacing w:after="0"/>
              <w:ind w:left="100" w:right="100"/>
              <w:rPr>
                <w:rFonts w:eastAsia="Helvetica" w:cstheme="minorHAnsi"/>
                <w:color w:val="000000"/>
              </w:rPr>
            </w:pPr>
            <w:r w:rsidRPr="00623FB6">
              <w:rPr>
                <w:rFonts w:cstheme="minorHAnsi"/>
              </w:rPr>
              <w:t>Current smoker?</w:t>
            </w:r>
          </w:p>
        </w:tc>
        <w:tc>
          <w:tcPr>
            <w:tcW w:w="2387" w:type="dxa"/>
            <w:shd w:val="clear" w:color="auto" w:fill="FFFFFF"/>
            <w:tcMar>
              <w:top w:w="0" w:type="dxa"/>
              <w:left w:w="0" w:type="dxa"/>
              <w:bottom w:w="0" w:type="dxa"/>
              <w:right w:w="0" w:type="dxa"/>
            </w:tcMar>
          </w:tcPr>
          <w:p w14:paraId="45BC7A96" w14:textId="3ABEFEE2" w:rsidR="00623FB6" w:rsidRPr="00623FB6" w:rsidRDefault="00623FB6" w:rsidP="00623FB6">
            <w:pPr>
              <w:spacing w:after="0"/>
              <w:ind w:left="100" w:right="100"/>
              <w:jc w:val="center"/>
              <w:rPr>
                <w:rFonts w:eastAsia="Helvetica" w:cstheme="minorHAnsi"/>
                <w:color w:val="000000"/>
              </w:rPr>
            </w:pPr>
            <w:r w:rsidRPr="00623FB6">
              <w:rPr>
                <w:rFonts w:eastAsia="Helvetica" w:cstheme="minorHAnsi"/>
                <w:color w:val="000000"/>
              </w:rPr>
              <w:t>17 (5.7%)</w:t>
            </w:r>
          </w:p>
        </w:tc>
      </w:tr>
      <w:tr w:rsidR="00623FB6" w:rsidRPr="00623FB6" w14:paraId="1BE0DD95" w14:textId="77777777" w:rsidTr="009E1C76">
        <w:trPr>
          <w:cantSplit/>
        </w:trPr>
        <w:tc>
          <w:tcPr>
            <w:tcW w:w="2250" w:type="dxa"/>
            <w:shd w:val="clear" w:color="auto" w:fill="FFFFFF"/>
            <w:tcMar>
              <w:top w:w="0" w:type="dxa"/>
              <w:left w:w="0" w:type="dxa"/>
              <w:bottom w:w="0" w:type="dxa"/>
              <w:right w:w="0" w:type="dxa"/>
            </w:tcMar>
          </w:tcPr>
          <w:p w14:paraId="0AE2AC30" w14:textId="4C44F493" w:rsidR="00623FB6" w:rsidRPr="00623FB6" w:rsidRDefault="00623FB6" w:rsidP="00623FB6">
            <w:pPr>
              <w:spacing w:after="0"/>
              <w:ind w:left="100" w:right="100"/>
              <w:rPr>
                <w:rFonts w:eastAsia="Helvetica" w:cstheme="minorHAnsi"/>
                <w:color w:val="000000"/>
              </w:rPr>
            </w:pPr>
            <w:r w:rsidRPr="00623FB6">
              <w:rPr>
                <w:rFonts w:eastAsia="Helvetica" w:cstheme="minorHAnsi"/>
                <w:color w:val="000000"/>
              </w:rPr>
              <w:t>Grade Completed</w:t>
            </w:r>
          </w:p>
        </w:tc>
        <w:tc>
          <w:tcPr>
            <w:tcW w:w="2387" w:type="dxa"/>
            <w:shd w:val="clear" w:color="auto" w:fill="FFFFFF"/>
            <w:tcMar>
              <w:top w:w="0" w:type="dxa"/>
              <w:left w:w="0" w:type="dxa"/>
              <w:bottom w:w="0" w:type="dxa"/>
              <w:right w:w="0" w:type="dxa"/>
            </w:tcMar>
          </w:tcPr>
          <w:p w14:paraId="34F45154" w14:textId="0C678864" w:rsidR="00623FB6" w:rsidRPr="00623FB6" w:rsidRDefault="00623FB6" w:rsidP="00623FB6">
            <w:pPr>
              <w:spacing w:after="0"/>
              <w:ind w:left="100" w:right="100"/>
              <w:jc w:val="center"/>
              <w:rPr>
                <w:rFonts w:eastAsia="Helvetica" w:cstheme="minorHAnsi"/>
                <w:color w:val="000000"/>
              </w:rPr>
            </w:pPr>
            <w:r w:rsidRPr="00623FB6">
              <w:rPr>
                <w:rFonts w:eastAsia="Helvetica" w:cstheme="minorHAnsi"/>
                <w:color w:val="000000"/>
              </w:rPr>
              <w:t>11.2 (2.0, 22.0)</w:t>
            </w:r>
          </w:p>
        </w:tc>
      </w:tr>
      <w:tr w:rsidR="00623FB6" w:rsidRPr="00623FB6" w14:paraId="4E6696FC" w14:textId="77777777" w:rsidTr="009E1C76">
        <w:trPr>
          <w:cantSplit/>
        </w:trPr>
        <w:tc>
          <w:tcPr>
            <w:tcW w:w="2250" w:type="dxa"/>
            <w:shd w:val="clear" w:color="auto" w:fill="FFFFFF"/>
            <w:tcMar>
              <w:top w:w="0" w:type="dxa"/>
              <w:left w:w="0" w:type="dxa"/>
              <w:bottom w:w="0" w:type="dxa"/>
              <w:right w:w="0" w:type="dxa"/>
            </w:tcMar>
          </w:tcPr>
          <w:p w14:paraId="1CA15D58" w14:textId="5EDF1272" w:rsidR="00623FB6" w:rsidRPr="00623FB6" w:rsidRDefault="00623FB6" w:rsidP="00623FB6">
            <w:pPr>
              <w:spacing w:after="0"/>
              <w:ind w:left="100" w:right="100"/>
              <w:rPr>
                <w:rFonts w:eastAsia="Helvetica" w:cstheme="minorHAnsi"/>
                <w:color w:val="000000"/>
              </w:rPr>
            </w:pPr>
            <w:r w:rsidRPr="00623FB6">
              <w:rPr>
                <w:rFonts w:eastAsia="Helvetica" w:cstheme="minorHAnsi"/>
                <w:color w:val="000000"/>
              </w:rPr>
              <w:t>SES z-score</w:t>
            </w:r>
          </w:p>
        </w:tc>
        <w:tc>
          <w:tcPr>
            <w:tcW w:w="2387" w:type="dxa"/>
            <w:shd w:val="clear" w:color="auto" w:fill="FFFFFF"/>
            <w:tcMar>
              <w:top w:w="0" w:type="dxa"/>
              <w:left w:w="0" w:type="dxa"/>
              <w:bottom w:w="0" w:type="dxa"/>
              <w:right w:w="0" w:type="dxa"/>
            </w:tcMar>
          </w:tcPr>
          <w:p w14:paraId="7586C5FE" w14:textId="374A4FF6" w:rsidR="00623FB6" w:rsidRPr="00623FB6" w:rsidRDefault="00623FB6" w:rsidP="00623FB6">
            <w:pPr>
              <w:spacing w:after="0"/>
              <w:ind w:left="100" w:right="100"/>
              <w:jc w:val="center"/>
              <w:rPr>
                <w:rFonts w:eastAsia="Helvetica" w:cstheme="minorHAnsi"/>
                <w:color w:val="000000"/>
              </w:rPr>
            </w:pPr>
            <w:r w:rsidRPr="00623FB6">
              <w:rPr>
                <w:rFonts w:eastAsia="Helvetica" w:cstheme="minorHAnsi"/>
                <w:color w:val="000000"/>
              </w:rPr>
              <w:t>0.06 (-3.32, 5.10)</w:t>
            </w:r>
          </w:p>
        </w:tc>
      </w:tr>
      <w:tr w:rsidR="00623FB6" w:rsidRPr="00623FB6" w14:paraId="18B057EB" w14:textId="77777777" w:rsidTr="009E1C76">
        <w:trPr>
          <w:cantSplit/>
        </w:trPr>
        <w:tc>
          <w:tcPr>
            <w:tcW w:w="2250" w:type="dxa"/>
            <w:shd w:val="clear" w:color="auto" w:fill="FFFFFF"/>
            <w:tcMar>
              <w:top w:w="0" w:type="dxa"/>
              <w:left w:w="0" w:type="dxa"/>
              <w:bottom w:w="0" w:type="dxa"/>
              <w:right w:w="0" w:type="dxa"/>
            </w:tcMar>
          </w:tcPr>
          <w:p w14:paraId="27CBB7CC" w14:textId="11A71CDE" w:rsidR="00623FB6" w:rsidRPr="00623FB6" w:rsidRDefault="00623FB6" w:rsidP="00623FB6">
            <w:pPr>
              <w:spacing w:after="0"/>
              <w:ind w:left="100" w:right="100"/>
              <w:rPr>
                <w:rFonts w:cstheme="minorHAnsi"/>
              </w:rPr>
            </w:pPr>
            <w:r w:rsidRPr="00623FB6">
              <w:rPr>
                <w:rFonts w:eastAsia="Helvetica" w:cstheme="minorHAnsi"/>
                <w:color w:val="000000"/>
              </w:rPr>
              <w:t>Pre-pregnancy BMI z-score</w:t>
            </w:r>
          </w:p>
        </w:tc>
        <w:tc>
          <w:tcPr>
            <w:tcW w:w="2387" w:type="dxa"/>
            <w:shd w:val="clear" w:color="auto" w:fill="FFFFFF"/>
            <w:tcMar>
              <w:top w:w="0" w:type="dxa"/>
              <w:left w:w="0" w:type="dxa"/>
              <w:bottom w:w="0" w:type="dxa"/>
              <w:right w:w="0" w:type="dxa"/>
            </w:tcMar>
          </w:tcPr>
          <w:p w14:paraId="4D56DEDB"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0.02 (-1.89, 3.90)</w:t>
            </w:r>
          </w:p>
        </w:tc>
      </w:tr>
      <w:tr w:rsidR="00623FB6" w:rsidRPr="00623FB6" w14:paraId="5650249A" w14:textId="77777777" w:rsidTr="009E1C76">
        <w:trPr>
          <w:cantSplit/>
        </w:trPr>
        <w:tc>
          <w:tcPr>
            <w:tcW w:w="2250" w:type="dxa"/>
            <w:shd w:val="clear" w:color="auto" w:fill="FFFFFF"/>
            <w:tcMar>
              <w:top w:w="0" w:type="dxa"/>
              <w:left w:w="0" w:type="dxa"/>
              <w:bottom w:w="0" w:type="dxa"/>
              <w:right w:w="0" w:type="dxa"/>
            </w:tcMar>
          </w:tcPr>
          <w:p w14:paraId="6B3BBF34" w14:textId="6651154F" w:rsidR="00623FB6" w:rsidRPr="00623FB6" w:rsidRDefault="00623FB6" w:rsidP="00623FB6">
            <w:pPr>
              <w:spacing w:after="0"/>
              <w:ind w:left="100" w:right="100"/>
              <w:rPr>
                <w:rFonts w:cstheme="minorHAnsi"/>
              </w:rPr>
            </w:pPr>
            <w:r w:rsidRPr="00623FB6">
              <w:rPr>
                <w:rFonts w:eastAsia="Helvetica" w:cstheme="minorHAnsi"/>
                <w:color w:val="000000"/>
              </w:rPr>
              <w:t>Pregnancy number</w:t>
            </w:r>
          </w:p>
        </w:tc>
        <w:tc>
          <w:tcPr>
            <w:tcW w:w="2387" w:type="dxa"/>
            <w:shd w:val="clear" w:color="auto" w:fill="FFFFFF"/>
            <w:tcMar>
              <w:top w:w="0" w:type="dxa"/>
              <w:left w:w="0" w:type="dxa"/>
              <w:bottom w:w="0" w:type="dxa"/>
              <w:right w:w="0" w:type="dxa"/>
            </w:tcMar>
          </w:tcPr>
          <w:p w14:paraId="6E232BB1" w14:textId="77777777" w:rsidR="00623FB6" w:rsidRPr="00623FB6" w:rsidRDefault="00623FB6" w:rsidP="00623FB6">
            <w:pPr>
              <w:spacing w:after="0"/>
              <w:ind w:left="100" w:right="100"/>
              <w:jc w:val="center"/>
              <w:rPr>
                <w:rFonts w:cstheme="minorHAnsi"/>
              </w:rPr>
            </w:pPr>
          </w:p>
        </w:tc>
      </w:tr>
      <w:tr w:rsidR="00623FB6" w:rsidRPr="00623FB6" w14:paraId="5F106693" w14:textId="77777777" w:rsidTr="009E1C76">
        <w:trPr>
          <w:cantSplit/>
        </w:trPr>
        <w:tc>
          <w:tcPr>
            <w:tcW w:w="2250" w:type="dxa"/>
            <w:shd w:val="clear" w:color="auto" w:fill="FFFFFF"/>
            <w:tcMar>
              <w:top w:w="0" w:type="dxa"/>
              <w:left w:w="0" w:type="dxa"/>
              <w:bottom w:w="0" w:type="dxa"/>
              <w:right w:w="0" w:type="dxa"/>
            </w:tcMar>
          </w:tcPr>
          <w:p w14:paraId="5B991929" w14:textId="77777777" w:rsidR="00623FB6" w:rsidRPr="00623FB6" w:rsidRDefault="00623FB6" w:rsidP="00623FB6">
            <w:pPr>
              <w:spacing w:after="0"/>
              <w:ind w:left="300" w:right="100"/>
              <w:rPr>
                <w:rFonts w:cstheme="minorHAnsi"/>
              </w:rPr>
            </w:pPr>
            <w:r w:rsidRPr="00623FB6">
              <w:rPr>
                <w:rFonts w:eastAsia="Helvetica" w:cstheme="minorHAnsi"/>
                <w:color w:val="000000"/>
              </w:rPr>
              <w:t>1</w:t>
            </w:r>
          </w:p>
        </w:tc>
        <w:tc>
          <w:tcPr>
            <w:tcW w:w="2387" w:type="dxa"/>
            <w:shd w:val="clear" w:color="auto" w:fill="FFFFFF"/>
            <w:tcMar>
              <w:top w:w="0" w:type="dxa"/>
              <w:left w:w="0" w:type="dxa"/>
              <w:bottom w:w="0" w:type="dxa"/>
              <w:right w:w="0" w:type="dxa"/>
            </w:tcMar>
          </w:tcPr>
          <w:p w14:paraId="1B672558"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41 (14%)</w:t>
            </w:r>
          </w:p>
        </w:tc>
      </w:tr>
      <w:tr w:rsidR="00623FB6" w:rsidRPr="00623FB6" w14:paraId="0391C2E6" w14:textId="77777777" w:rsidTr="009E1C76">
        <w:trPr>
          <w:cantSplit/>
        </w:trPr>
        <w:tc>
          <w:tcPr>
            <w:tcW w:w="2250" w:type="dxa"/>
            <w:shd w:val="clear" w:color="auto" w:fill="FFFFFF"/>
            <w:tcMar>
              <w:top w:w="0" w:type="dxa"/>
              <w:left w:w="0" w:type="dxa"/>
              <w:bottom w:w="0" w:type="dxa"/>
              <w:right w:w="0" w:type="dxa"/>
            </w:tcMar>
          </w:tcPr>
          <w:p w14:paraId="133C0BCB" w14:textId="77777777" w:rsidR="00623FB6" w:rsidRPr="00623FB6" w:rsidRDefault="00623FB6" w:rsidP="00623FB6">
            <w:pPr>
              <w:spacing w:after="0"/>
              <w:ind w:left="300" w:right="100"/>
              <w:rPr>
                <w:rFonts w:cstheme="minorHAnsi"/>
              </w:rPr>
            </w:pPr>
            <w:r w:rsidRPr="00623FB6">
              <w:rPr>
                <w:rFonts w:eastAsia="Helvetica" w:cstheme="minorHAnsi"/>
                <w:color w:val="000000"/>
              </w:rPr>
              <w:t>2</w:t>
            </w:r>
          </w:p>
        </w:tc>
        <w:tc>
          <w:tcPr>
            <w:tcW w:w="2387" w:type="dxa"/>
            <w:shd w:val="clear" w:color="auto" w:fill="FFFFFF"/>
            <w:tcMar>
              <w:top w:w="0" w:type="dxa"/>
              <w:left w:w="0" w:type="dxa"/>
              <w:bottom w:w="0" w:type="dxa"/>
              <w:right w:w="0" w:type="dxa"/>
            </w:tcMar>
          </w:tcPr>
          <w:p w14:paraId="019D1DED"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87 (29%)</w:t>
            </w:r>
          </w:p>
        </w:tc>
      </w:tr>
      <w:tr w:rsidR="00623FB6" w:rsidRPr="00623FB6" w14:paraId="4B989AEB" w14:textId="77777777" w:rsidTr="009E1C76">
        <w:trPr>
          <w:cantSplit/>
        </w:trPr>
        <w:tc>
          <w:tcPr>
            <w:tcW w:w="2250" w:type="dxa"/>
            <w:shd w:val="clear" w:color="auto" w:fill="FFFFFF"/>
            <w:tcMar>
              <w:top w:w="0" w:type="dxa"/>
              <w:left w:w="0" w:type="dxa"/>
              <w:bottom w:w="0" w:type="dxa"/>
              <w:right w:w="0" w:type="dxa"/>
            </w:tcMar>
          </w:tcPr>
          <w:p w14:paraId="09EEB512" w14:textId="77777777" w:rsidR="00623FB6" w:rsidRPr="00623FB6" w:rsidRDefault="00623FB6" w:rsidP="00623FB6">
            <w:pPr>
              <w:spacing w:after="0"/>
              <w:ind w:left="300" w:right="100"/>
              <w:rPr>
                <w:rFonts w:cstheme="minorHAnsi"/>
              </w:rPr>
            </w:pPr>
            <w:r w:rsidRPr="00623FB6">
              <w:rPr>
                <w:rFonts w:eastAsia="Helvetica" w:cstheme="minorHAnsi"/>
                <w:color w:val="000000"/>
              </w:rPr>
              <w:t>3</w:t>
            </w:r>
          </w:p>
        </w:tc>
        <w:tc>
          <w:tcPr>
            <w:tcW w:w="2387" w:type="dxa"/>
            <w:shd w:val="clear" w:color="auto" w:fill="FFFFFF"/>
            <w:tcMar>
              <w:top w:w="0" w:type="dxa"/>
              <w:left w:w="0" w:type="dxa"/>
              <w:bottom w:w="0" w:type="dxa"/>
              <w:right w:w="0" w:type="dxa"/>
            </w:tcMar>
          </w:tcPr>
          <w:p w14:paraId="25A52567"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67 (23%)</w:t>
            </w:r>
          </w:p>
        </w:tc>
      </w:tr>
      <w:tr w:rsidR="00623FB6" w:rsidRPr="00623FB6" w14:paraId="5636008E" w14:textId="77777777" w:rsidTr="009E1C76">
        <w:trPr>
          <w:cantSplit/>
        </w:trPr>
        <w:tc>
          <w:tcPr>
            <w:tcW w:w="2250" w:type="dxa"/>
            <w:shd w:val="clear" w:color="auto" w:fill="FFFFFF"/>
            <w:tcMar>
              <w:top w:w="0" w:type="dxa"/>
              <w:left w:w="0" w:type="dxa"/>
              <w:bottom w:w="0" w:type="dxa"/>
              <w:right w:w="0" w:type="dxa"/>
            </w:tcMar>
          </w:tcPr>
          <w:p w14:paraId="387C05C2" w14:textId="77777777" w:rsidR="00623FB6" w:rsidRPr="00623FB6" w:rsidRDefault="00623FB6" w:rsidP="00623FB6">
            <w:pPr>
              <w:spacing w:after="0"/>
              <w:ind w:left="300" w:right="100"/>
              <w:rPr>
                <w:rFonts w:cstheme="minorHAnsi"/>
              </w:rPr>
            </w:pPr>
            <w:r w:rsidRPr="00623FB6">
              <w:rPr>
                <w:rFonts w:eastAsia="Helvetica" w:cstheme="minorHAnsi"/>
                <w:color w:val="000000"/>
              </w:rPr>
              <w:t>4</w:t>
            </w:r>
          </w:p>
        </w:tc>
        <w:tc>
          <w:tcPr>
            <w:tcW w:w="2387" w:type="dxa"/>
            <w:shd w:val="clear" w:color="auto" w:fill="FFFFFF"/>
            <w:tcMar>
              <w:top w:w="0" w:type="dxa"/>
              <w:left w:w="0" w:type="dxa"/>
              <w:bottom w:w="0" w:type="dxa"/>
              <w:right w:w="0" w:type="dxa"/>
            </w:tcMar>
          </w:tcPr>
          <w:p w14:paraId="08F5BBE5"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52 (18%)</w:t>
            </w:r>
          </w:p>
        </w:tc>
      </w:tr>
      <w:tr w:rsidR="00623FB6" w:rsidRPr="00623FB6" w14:paraId="3CCF78E4" w14:textId="77777777" w:rsidTr="009E1C76">
        <w:trPr>
          <w:cantSplit/>
        </w:trPr>
        <w:tc>
          <w:tcPr>
            <w:tcW w:w="2250" w:type="dxa"/>
            <w:shd w:val="clear" w:color="auto" w:fill="FFFFFF"/>
            <w:tcMar>
              <w:top w:w="0" w:type="dxa"/>
              <w:left w:w="0" w:type="dxa"/>
              <w:bottom w:w="0" w:type="dxa"/>
              <w:right w:w="0" w:type="dxa"/>
            </w:tcMar>
          </w:tcPr>
          <w:p w14:paraId="70C0228C" w14:textId="77777777" w:rsidR="00623FB6" w:rsidRPr="00623FB6" w:rsidRDefault="00623FB6" w:rsidP="00623FB6">
            <w:pPr>
              <w:spacing w:after="0"/>
              <w:ind w:left="300" w:right="100"/>
              <w:rPr>
                <w:rFonts w:cstheme="minorHAnsi"/>
              </w:rPr>
            </w:pPr>
            <w:r w:rsidRPr="00623FB6">
              <w:rPr>
                <w:rFonts w:eastAsia="Helvetica" w:cstheme="minorHAnsi"/>
                <w:color w:val="000000"/>
              </w:rPr>
              <w:t>5</w:t>
            </w:r>
          </w:p>
        </w:tc>
        <w:tc>
          <w:tcPr>
            <w:tcW w:w="2387" w:type="dxa"/>
            <w:shd w:val="clear" w:color="auto" w:fill="FFFFFF"/>
            <w:tcMar>
              <w:top w:w="0" w:type="dxa"/>
              <w:left w:w="0" w:type="dxa"/>
              <w:bottom w:w="0" w:type="dxa"/>
              <w:right w:w="0" w:type="dxa"/>
            </w:tcMar>
          </w:tcPr>
          <w:p w14:paraId="15FA4255" w14:textId="77777777" w:rsidR="00623FB6" w:rsidRPr="00623FB6" w:rsidRDefault="00623FB6" w:rsidP="00623FB6">
            <w:pPr>
              <w:spacing w:after="0"/>
              <w:ind w:left="100" w:right="100"/>
              <w:jc w:val="center"/>
              <w:rPr>
                <w:rFonts w:cstheme="minorHAnsi"/>
              </w:rPr>
            </w:pPr>
            <w:r w:rsidRPr="00623FB6">
              <w:rPr>
                <w:rFonts w:eastAsia="Helvetica" w:cstheme="minorHAnsi"/>
                <w:color w:val="000000"/>
              </w:rPr>
              <w:t>25 (8.4%)</w:t>
            </w:r>
          </w:p>
        </w:tc>
      </w:tr>
      <w:tr w:rsidR="00623FB6" w:rsidRPr="00623FB6" w14:paraId="7E272EC9" w14:textId="77777777" w:rsidTr="009E1C76">
        <w:trPr>
          <w:cantSplit/>
        </w:trPr>
        <w:tc>
          <w:tcPr>
            <w:tcW w:w="2250" w:type="dxa"/>
            <w:shd w:val="clear" w:color="auto" w:fill="FFFFFF"/>
            <w:tcMar>
              <w:top w:w="0" w:type="dxa"/>
              <w:left w:w="0" w:type="dxa"/>
              <w:bottom w:w="0" w:type="dxa"/>
              <w:right w:w="0" w:type="dxa"/>
            </w:tcMar>
          </w:tcPr>
          <w:p w14:paraId="7E5D9DA3" w14:textId="4FAB7700" w:rsidR="00623FB6" w:rsidRPr="00623FB6" w:rsidRDefault="00623FB6" w:rsidP="00623FB6">
            <w:pPr>
              <w:spacing w:after="0"/>
              <w:ind w:left="300" w:right="100"/>
              <w:rPr>
                <w:rFonts w:cstheme="minorHAnsi"/>
              </w:rPr>
            </w:pPr>
            <w:r w:rsidRPr="00623FB6">
              <w:rPr>
                <w:rFonts w:eastAsia="Helvetica" w:cstheme="minorHAnsi"/>
                <w:color w:val="000000"/>
              </w:rPr>
              <w:t>6+</w:t>
            </w:r>
          </w:p>
        </w:tc>
        <w:tc>
          <w:tcPr>
            <w:tcW w:w="2387" w:type="dxa"/>
            <w:shd w:val="clear" w:color="auto" w:fill="FFFFFF"/>
            <w:tcMar>
              <w:top w:w="0" w:type="dxa"/>
              <w:left w:w="0" w:type="dxa"/>
              <w:bottom w:w="0" w:type="dxa"/>
              <w:right w:w="0" w:type="dxa"/>
            </w:tcMar>
          </w:tcPr>
          <w:p w14:paraId="68757C1C" w14:textId="41274574" w:rsidR="00623FB6" w:rsidRPr="00623FB6" w:rsidRDefault="00623FB6" w:rsidP="00623FB6">
            <w:pPr>
              <w:spacing w:after="0"/>
              <w:ind w:left="100" w:right="100"/>
              <w:jc w:val="center"/>
              <w:rPr>
                <w:rFonts w:cstheme="minorHAnsi"/>
              </w:rPr>
            </w:pPr>
            <w:r w:rsidRPr="00623FB6">
              <w:rPr>
                <w:rFonts w:eastAsia="Helvetica" w:cstheme="minorHAnsi"/>
                <w:color w:val="000000"/>
              </w:rPr>
              <w:t>23 (8.1%)</w:t>
            </w:r>
          </w:p>
        </w:tc>
      </w:tr>
      <w:tr w:rsidR="00623FB6" w:rsidRPr="00623FB6" w14:paraId="1EFC4513" w14:textId="77777777" w:rsidTr="009E1C76">
        <w:trPr>
          <w:cantSplit/>
        </w:trPr>
        <w:tc>
          <w:tcPr>
            <w:tcW w:w="2250" w:type="dxa"/>
            <w:tcBorders>
              <w:bottom w:val="single" w:sz="8" w:space="0" w:color="000000"/>
            </w:tcBorders>
            <w:shd w:val="clear" w:color="auto" w:fill="FFFFFF"/>
            <w:tcMar>
              <w:top w:w="0" w:type="dxa"/>
              <w:left w:w="0" w:type="dxa"/>
              <w:bottom w:w="0" w:type="dxa"/>
              <w:right w:w="0" w:type="dxa"/>
            </w:tcMar>
          </w:tcPr>
          <w:p w14:paraId="51C44135" w14:textId="4C7B1A71" w:rsidR="00623FB6" w:rsidRPr="00623FB6" w:rsidRDefault="00623FB6" w:rsidP="00623FB6">
            <w:pPr>
              <w:spacing w:after="0"/>
              <w:ind w:left="100" w:right="100"/>
              <w:rPr>
                <w:rFonts w:cstheme="minorHAnsi"/>
              </w:rPr>
            </w:pPr>
          </w:p>
        </w:tc>
        <w:tc>
          <w:tcPr>
            <w:tcW w:w="2387" w:type="dxa"/>
            <w:tcBorders>
              <w:bottom w:val="single" w:sz="8" w:space="0" w:color="000000"/>
            </w:tcBorders>
            <w:shd w:val="clear" w:color="auto" w:fill="FFFFFF"/>
            <w:tcMar>
              <w:top w:w="0" w:type="dxa"/>
              <w:left w:w="0" w:type="dxa"/>
              <w:bottom w:w="0" w:type="dxa"/>
              <w:right w:w="0" w:type="dxa"/>
            </w:tcMar>
          </w:tcPr>
          <w:p w14:paraId="71066FCF" w14:textId="7A954B6A" w:rsidR="00623FB6" w:rsidRPr="00623FB6" w:rsidRDefault="00623FB6" w:rsidP="00623FB6">
            <w:pPr>
              <w:spacing w:after="0"/>
              <w:ind w:left="100" w:right="100"/>
              <w:jc w:val="center"/>
              <w:rPr>
                <w:rFonts w:cstheme="minorHAnsi"/>
              </w:rPr>
            </w:pPr>
          </w:p>
        </w:tc>
      </w:tr>
      <w:tr w:rsidR="00623FB6" w:rsidRPr="00623FB6" w14:paraId="4C1F28D3" w14:textId="77777777" w:rsidTr="009E1C76">
        <w:trPr>
          <w:cantSplit/>
        </w:trPr>
        <w:tc>
          <w:tcPr>
            <w:tcW w:w="4637" w:type="dxa"/>
            <w:gridSpan w:val="2"/>
            <w:shd w:val="clear" w:color="auto" w:fill="FFFFFF"/>
            <w:tcMar>
              <w:top w:w="0" w:type="dxa"/>
              <w:left w:w="0" w:type="dxa"/>
              <w:bottom w:w="0" w:type="dxa"/>
              <w:right w:w="0" w:type="dxa"/>
            </w:tcMar>
          </w:tcPr>
          <w:p w14:paraId="4EF29A88" w14:textId="77777777" w:rsidR="00623FB6" w:rsidRPr="00623FB6" w:rsidRDefault="00623FB6" w:rsidP="00623FB6">
            <w:pPr>
              <w:spacing w:after="0"/>
              <w:ind w:left="100" w:right="100"/>
              <w:rPr>
                <w:rFonts w:cstheme="minorHAnsi"/>
              </w:rPr>
            </w:pPr>
            <w:r w:rsidRPr="00623FB6">
              <w:rPr>
                <w:rFonts w:eastAsia="Helvetica" w:cstheme="minorHAnsi"/>
                <w:color w:val="000000"/>
                <w:vertAlign w:val="superscript"/>
              </w:rPr>
              <w:t>1</w:t>
            </w:r>
            <w:r w:rsidRPr="00623FB6">
              <w:rPr>
                <w:rFonts w:eastAsia="Helvetica" w:cstheme="minorHAnsi"/>
                <w:color w:val="000000"/>
              </w:rPr>
              <w:t>Mean (Range); n (%)</w:t>
            </w:r>
          </w:p>
        </w:tc>
      </w:tr>
    </w:tbl>
    <w:p w14:paraId="005991D9" w14:textId="1F896031" w:rsidR="002C03A3" w:rsidRDefault="002C03A3" w:rsidP="00CC6929">
      <w:pPr>
        <w:widowControl w:val="0"/>
        <w:autoSpaceDE w:val="0"/>
        <w:autoSpaceDN w:val="0"/>
        <w:adjustRightInd w:val="0"/>
        <w:spacing w:line="240" w:lineRule="auto"/>
        <w:rPr>
          <w:rFonts w:cstheme="minorHAnsi"/>
        </w:rPr>
      </w:pPr>
    </w:p>
    <w:p w14:paraId="26FE5A7B" w14:textId="77777777" w:rsidR="0066665A" w:rsidRDefault="00623FB6" w:rsidP="00623FB6">
      <w:pPr>
        <w:widowControl w:val="0"/>
        <w:autoSpaceDE w:val="0"/>
        <w:autoSpaceDN w:val="0"/>
        <w:adjustRightInd w:val="0"/>
        <w:spacing w:line="240" w:lineRule="auto"/>
        <w:rPr>
          <w:rFonts w:cstheme="minorHAnsi"/>
        </w:rPr>
      </w:pPr>
      <w:r>
        <w:rPr>
          <w:rFonts w:cstheme="minorHAnsi"/>
          <w:b/>
          <w:bCs/>
        </w:rPr>
        <w:t xml:space="preserve">Table 2. </w:t>
      </w:r>
      <w:r>
        <w:rPr>
          <w:rFonts w:cstheme="minorHAnsi"/>
        </w:rPr>
        <w:t>Descriptive statistics for infant outcomes.</w:t>
      </w:r>
    </w:p>
    <w:tbl>
      <w:tblPr>
        <w:tblW w:w="0" w:type="auto"/>
        <w:tblLayout w:type="fixed"/>
        <w:tblLook w:val="0420" w:firstRow="1" w:lastRow="0" w:firstColumn="0" w:lastColumn="0" w:noHBand="0" w:noVBand="1"/>
      </w:tblPr>
      <w:tblGrid>
        <w:gridCol w:w="3690"/>
        <w:gridCol w:w="2340"/>
      </w:tblGrid>
      <w:tr w:rsidR="0066665A" w:rsidRPr="0066665A" w14:paraId="3C622669" w14:textId="77777777" w:rsidTr="00D51542">
        <w:trPr>
          <w:cantSplit/>
          <w:trHeight w:hRule="exact" w:val="360"/>
          <w:tblHeader/>
        </w:trPr>
        <w:tc>
          <w:tcPr>
            <w:tcW w:w="3690" w:type="dxa"/>
            <w:tcBorders>
              <w:top w:val="double" w:sz="4" w:space="0" w:color="auto"/>
              <w:bottom w:val="single" w:sz="8" w:space="0" w:color="000000"/>
            </w:tcBorders>
            <w:shd w:val="clear" w:color="auto" w:fill="FFFFFF"/>
            <w:tcMar>
              <w:top w:w="0" w:type="dxa"/>
              <w:left w:w="0" w:type="dxa"/>
              <w:bottom w:w="0" w:type="dxa"/>
              <w:right w:w="0" w:type="dxa"/>
            </w:tcMar>
          </w:tcPr>
          <w:p w14:paraId="06E1F249" w14:textId="77777777" w:rsidR="0066665A" w:rsidRPr="006F56DB" w:rsidRDefault="0066665A" w:rsidP="00BF4F72">
            <w:pPr>
              <w:spacing w:before="40" w:after="40"/>
              <w:ind w:left="100" w:right="100"/>
              <w:rPr>
                <w:rFonts w:cstheme="minorHAnsi"/>
                <w:b/>
                <w:bCs/>
              </w:rPr>
            </w:pPr>
            <w:r w:rsidRPr="006F56DB">
              <w:rPr>
                <w:rFonts w:eastAsia="Helvetica" w:cstheme="minorHAnsi"/>
                <w:b/>
                <w:bCs/>
                <w:color w:val="000000"/>
              </w:rPr>
              <w:t>Characteristic</w:t>
            </w:r>
          </w:p>
        </w:tc>
        <w:tc>
          <w:tcPr>
            <w:tcW w:w="2340" w:type="dxa"/>
            <w:tcBorders>
              <w:top w:val="double" w:sz="4" w:space="0" w:color="auto"/>
              <w:bottom w:val="single" w:sz="8" w:space="0" w:color="000000"/>
            </w:tcBorders>
            <w:shd w:val="clear" w:color="auto" w:fill="FFFFFF"/>
            <w:tcMar>
              <w:top w:w="0" w:type="dxa"/>
              <w:left w:w="0" w:type="dxa"/>
              <w:bottom w:w="0" w:type="dxa"/>
              <w:right w:w="0" w:type="dxa"/>
            </w:tcMar>
          </w:tcPr>
          <w:p w14:paraId="25189D95" w14:textId="77777777" w:rsidR="0066665A" w:rsidRPr="006F56DB" w:rsidRDefault="0066665A" w:rsidP="00BF4F72">
            <w:pPr>
              <w:spacing w:before="40" w:after="40"/>
              <w:ind w:left="100" w:right="100"/>
              <w:jc w:val="center"/>
              <w:rPr>
                <w:rFonts w:cstheme="minorHAnsi"/>
                <w:b/>
                <w:bCs/>
              </w:rPr>
            </w:pPr>
            <w:r w:rsidRPr="006F56DB">
              <w:rPr>
                <w:rFonts w:eastAsia="Helvetica" w:cstheme="minorHAnsi"/>
                <w:b/>
                <w:bCs/>
                <w:color w:val="000000"/>
              </w:rPr>
              <w:t>N = 296</w:t>
            </w:r>
            <w:r w:rsidRPr="006F56DB">
              <w:rPr>
                <w:rFonts w:eastAsia="Helvetica" w:cstheme="minorHAnsi"/>
                <w:b/>
                <w:bCs/>
                <w:color w:val="000000"/>
                <w:vertAlign w:val="superscript"/>
              </w:rPr>
              <w:t>1</w:t>
            </w:r>
          </w:p>
        </w:tc>
      </w:tr>
      <w:tr w:rsidR="0066665A" w:rsidRPr="0066665A" w14:paraId="5490D1A2" w14:textId="77777777" w:rsidTr="006F56DB">
        <w:trPr>
          <w:cantSplit/>
          <w:trHeight w:hRule="exact" w:val="360"/>
        </w:trPr>
        <w:tc>
          <w:tcPr>
            <w:tcW w:w="3690" w:type="dxa"/>
            <w:shd w:val="clear" w:color="auto" w:fill="FFFFFF"/>
            <w:tcMar>
              <w:top w:w="0" w:type="dxa"/>
              <w:left w:w="0" w:type="dxa"/>
              <w:bottom w:w="0" w:type="dxa"/>
              <w:right w:w="0" w:type="dxa"/>
            </w:tcMar>
          </w:tcPr>
          <w:p w14:paraId="1C685659" w14:textId="0459E7B8" w:rsidR="0066665A" w:rsidRPr="0066665A" w:rsidRDefault="0066665A" w:rsidP="00BF4F72">
            <w:pPr>
              <w:spacing w:before="100" w:after="100"/>
              <w:ind w:left="100" w:right="100"/>
              <w:rPr>
                <w:rFonts w:cstheme="minorHAnsi"/>
              </w:rPr>
            </w:pPr>
            <w:r>
              <w:rPr>
                <w:rFonts w:eastAsia="Helvetica" w:cstheme="minorHAnsi"/>
                <w:color w:val="000000"/>
              </w:rPr>
              <w:t>Infant Sex</w:t>
            </w:r>
          </w:p>
        </w:tc>
        <w:tc>
          <w:tcPr>
            <w:tcW w:w="2340" w:type="dxa"/>
            <w:shd w:val="clear" w:color="auto" w:fill="FFFFFF"/>
            <w:tcMar>
              <w:top w:w="0" w:type="dxa"/>
              <w:left w:w="0" w:type="dxa"/>
              <w:bottom w:w="0" w:type="dxa"/>
              <w:right w:w="0" w:type="dxa"/>
            </w:tcMar>
          </w:tcPr>
          <w:p w14:paraId="69C563C1" w14:textId="77777777" w:rsidR="0066665A" w:rsidRPr="0066665A" w:rsidRDefault="0066665A" w:rsidP="00BF4F72">
            <w:pPr>
              <w:spacing w:before="100" w:after="100"/>
              <w:ind w:left="100" w:right="100"/>
              <w:jc w:val="center"/>
              <w:rPr>
                <w:rFonts w:cstheme="minorHAnsi"/>
              </w:rPr>
            </w:pPr>
          </w:p>
        </w:tc>
      </w:tr>
      <w:tr w:rsidR="0066665A" w:rsidRPr="0066665A" w14:paraId="4C020454" w14:textId="77777777" w:rsidTr="006F56DB">
        <w:trPr>
          <w:cantSplit/>
          <w:trHeight w:hRule="exact" w:val="360"/>
        </w:trPr>
        <w:tc>
          <w:tcPr>
            <w:tcW w:w="3690" w:type="dxa"/>
            <w:shd w:val="clear" w:color="auto" w:fill="FFFFFF"/>
            <w:tcMar>
              <w:top w:w="0" w:type="dxa"/>
              <w:left w:w="0" w:type="dxa"/>
              <w:bottom w:w="0" w:type="dxa"/>
              <w:right w:w="0" w:type="dxa"/>
            </w:tcMar>
          </w:tcPr>
          <w:p w14:paraId="52C70A9E" w14:textId="77777777" w:rsidR="0066665A" w:rsidRPr="0066665A" w:rsidRDefault="0066665A" w:rsidP="00BF4F72">
            <w:pPr>
              <w:spacing w:before="100" w:after="100"/>
              <w:ind w:left="300" w:right="100"/>
              <w:rPr>
                <w:rFonts w:cstheme="minorHAnsi"/>
              </w:rPr>
            </w:pPr>
            <w:r w:rsidRPr="0066665A">
              <w:rPr>
                <w:rFonts w:eastAsia="Helvetica" w:cstheme="minorHAnsi"/>
                <w:color w:val="000000"/>
              </w:rPr>
              <w:t>Female</w:t>
            </w:r>
          </w:p>
        </w:tc>
        <w:tc>
          <w:tcPr>
            <w:tcW w:w="2340" w:type="dxa"/>
            <w:shd w:val="clear" w:color="auto" w:fill="FFFFFF"/>
            <w:tcMar>
              <w:top w:w="0" w:type="dxa"/>
              <w:left w:w="0" w:type="dxa"/>
              <w:bottom w:w="0" w:type="dxa"/>
              <w:right w:w="0" w:type="dxa"/>
            </w:tcMar>
          </w:tcPr>
          <w:p w14:paraId="38EF3647"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141 (48%)</w:t>
            </w:r>
          </w:p>
        </w:tc>
      </w:tr>
      <w:tr w:rsidR="0066665A" w:rsidRPr="0066665A" w14:paraId="549EE6B4" w14:textId="77777777" w:rsidTr="006F56DB">
        <w:trPr>
          <w:cantSplit/>
          <w:trHeight w:hRule="exact" w:val="360"/>
        </w:trPr>
        <w:tc>
          <w:tcPr>
            <w:tcW w:w="3690" w:type="dxa"/>
            <w:shd w:val="clear" w:color="auto" w:fill="FFFFFF"/>
            <w:tcMar>
              <w:top w:w="0" w:type="dxa"/>
              <w:left w:w="0" w:type="dxa"/>
              <w:bottom w:w="0" w:type="dxa"/>
              <w:right w:w="0" w:type="dxa"/>
            </w:tcMar>
          </w:tcPr>
          <w:p w14:paraId="046CEFBF" w14:textId="77777777" w:rsidR="0066665A" w:rsidRPr="0066665A" w:rsidRDefault="0066665A" w:rsidP="00BF4F72">
            <w:pPr>
              <w:spacing w:before="100" w:after="100"/>
              <w:ind w:left="300" w:right="100"/>
              <w:rPr>
                <w:rFonts w:cstheme="minorHAnsi"/>
              </w:rPr>
            </w:pPr>
            <w:r w:rsidRPr="0066665A">
              <w:rPr>
                <w:rFonts w:eastAsia="Helvetica" w:cstheme="minorHAnsi"/>
                <w:color w:val="000000"/>
              </w:rPr>
              <w:t>Male</w:t>
            </w:r>
          </w:p>
        </w:tc>
        <w:tc>
          <w:tcPr>
            <w:tcW w:w="2340" w:type="dxa"/>
            <w:shd w:val="clear" w:color="auto" w:fill="FFFFFF"/>
            <w:tcMar>
              <w:top w:w="0" w:type="dxa"/>
              <w:left w:w="0" w:type="dxa"/>
              <w:bottom w:w="0" w:type="dxa"/>
              <w:right w:w="0" w:type="dxa"/>
            </w:tcMar>
          </w:tcPr>
          <w:p w14:paraId="62363512"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155 (52%)</w:t>
            </w:r>
          </w:p>
        </w:tc>
      </w:tr>
      <w:tr w:rsidR="0066665A" w:rsidRPr="0066665A" w14:paraId="3B6FEB1B" w14:textId="77777777" w:rsidTr="006F56DB">
        <w:trPr>
          <w:cantSplit/>
          <w:trHeight w:hRule="exact" w:val="360"/>
        </w:trPr>
        <w:tc>
          <w:tcPr>
            <w:tcW w:w="3690" w:type="dxa"/>
            <w:shd w:val="clear" w:color="auto" w:fill="FFFFFF"/>
            <w:tcMar>
              <w:top w:w="0" w:type="dxa"/>
              <w:left w:w="0" w:type="dxa"/>
              <w:bottom w:w="0" w:type="dxa"/>
              <w:right w:w="0" w:type="dxa"/>
            </w:tcMar>
          </w:tcPr>
          <w:p w14:paraId="6F056832" w14:textId="094A8FD4" w:rsidR="0066665A" w:rsidRPr="0066665A" w:rsidRDefault="0066665A" w:rsidP="00BF4F72">
            <w:pPr>
              <w:spacing w:before="100" w:after="100"/>
              <w:ind w:left="100" w:right="100"/>
              <w:rPr>
                <w:rFonts w:cstheme="minorHAnsi"/>
              </w:rPr>
            </w:pPr>
            <w:r>
              <w:rPr>
                <w:rFonts w:eastAsia="Helvetica" w:cstheme="minorHAnsi"/>
                <w:color w:val="000000"/>
              </w:rPr>
              <w:t>Gestational Age (days)</w:t>
            </w:r>
          </w:p>
        </w:tc>
        <w:tc>
          <w:tcPr>
            <w:tcW w:w="2340" w:type="dxa"/>
            <w:shd w:val="clear" w:color="auto" w:fill="FFFFFF"/>
            <w:tcMar>
              <w:top w:w="0" w:type="dxa"/>
              <w:left w:w="0" w:type="dxa"/>
              <w:bottom w:w="0" w:type="dxa"/>
              <w:right w:w="0" w:type="dxa"/>
            </w:tcMar>
          </w:tcPr>
          <w:p w14:paraId="3D7B3A14"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277 (227, 308)</w:t>
            </w:r>
          </w:p>
        </w:tc>
      </w:tr>
      <w:tr w:rsidR="0066665A" w:rsidRPr="0066665A" w14:paraId="7A4AEB20" w14:textId="77777777" w:rsidTr="006F56DB">
        <w:trPr>
          <w:cantSplit/>
          <w:trHeight w:hRule="exact" w:val="360"/>
        </w:trPr>
        <w:tc>
          <w:tcPr>
            <w:tcW w:w="3690" w:type="dxa"/>
            <w:shd w:val="clear" w:color="auto" w:fill="FFFFFF"/>
            <w:tcMar>
              <w:top w:w="0" w:type="dxa"/>
              <w:left w:w="0" w:type="dxa"/>
              <w:bottom w:w="0" w:type="dxa"/>
              <w:right w:w="0" w:type="dxa"/>
            </w:tcMar>
          </w:tcPr>
          <w:p w14:paraId="4F9B3C7B" w14:textId="07A5EF6B" w:rsidR="0066665A" w:rsidRPr="0066665A" w:rsidRDefault="0066665A" w:rsidP="00BF4F72">
            <w:pPr>
              <w:spacing w:before="100" w:after="100"/>
              <w:ind w:left="100" w:right="100"/>
              <w:rPr>
                <w:rFonts w:cstheme="minorHAnsi"/>
              </w:rPr>
            </w:pPr>
            <w:r>
              <w:rPr>
                <w:rFonts w:eastAsia="Helvetica" w:cstheme="minorHAnsi"/>
                <w:color w:val="000000"/>
              </w:rPr>
              <w:t>Post-natal measurement age (days)</w:t>
            </w:r>
          </w:p>
        </w:tc>
        <w:tc>
          <w:tcPr>
            <w:tcW w:w="2340" w:type="dxa"/>
            <w:shd w:val="clear" w:color="auto" w:fill="FFFFFF"/>
            <w:tcMar>
              <w:top w:w="0" w:type="dxa"/>
              <w:left w:w="0" w:type="dxa"/>
              <w:bottom w:w="0" w:type="dxa"/>
              <w:right w:w="0" w:type="dxa"/>
            </w:tcMar>
          </w:tcPr>
          <w:p w14:paraId="116C1414"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3.98 (1.00, 14.00)</w:t>
            </w:r>
          </w:p>
        </w:tc>
      </w:tr>
      <w:tr w:rsidR="0066665A" w:rsidRPr="0066665A" w14:paraId="11D0CDC2" w14:textId="77777777" w:rsidTr="006F56DB">
        <w:trPr>
          <w:cantSplit/>
          <w:trHeight w:hRule="exact" w:val="360"/>
        </w:trPr>
        <w:tc>
          <w:tcPr>
            <w:tcW w:w="3690" w:type="dxa"/>
            <w:shd w:val="clear" w:color="auto" w:fill="FFFFFF"/>
            <w:tcMar>
              <w:top w:w="0" w:type="dxa"/>
              <w:left w:w="0" w:type="dxa"/>
              <w:bottom w:w="0" w:type="dxa"/>
              <w:right w:w="0" w:type="dxa"/>
            </w:tcMar>
          </w:tcPr>
          <w:p w14:paraId="272B1CBE" w14:textId="3336A058" w:rsidR="0066665A" w:rsidRPr="0066665A" w:rsidRDefault="00F80625" w:rsidP="00BF4F72">
            <w:pPr>
              <w:spacing w:before="100" w:after="100"/>
              <w:ind w:left="100" w:right="100"/>
              <w:rPr>
                <w:rFonts w:cstheme="minorHAnsi"/>
              </w:rPr>
            </w:pPr>
            <w:r>
              <w:rPr>
                <w:rFonts w:eastAsia="Helvetica" w:cstheme="minorHAnsi"/>
                <w:color w:val="000000"/>
              </w:rPr>
              <w:t>L</w:t>
            </w:r>
            <w:r w:rsidR="0066665A">
              <w:rPr>
                <w:rFonts w:eastAsia="Helvetica" w:cstheme="minorHAnsi"/>
                <w:color w:val="000000"/>
              </w:rPr>
              <w:t>ength (cm)</w:t>
            </w:r>
          </w:p>
        </w:tc>
        <w:tc>
          <w:tcPr>
            <w:tcW w:w="2340" w:type="dxa"/>
            <w:shd w:val="clear" w:color="auto" w:fill="FFFFFF"/>
            <w:tcMar>
              <w:top w:w="0" w:type="dxa"/>
              <w:left w:w="0" w:type="dxa"/>
              <w:bottom w:w="0" w:type="dxa"/>
              <w:right w:w="0" w:type="dxa"/>
            </w:tcMar>
          </w:tcPr>
          <w:p w14:paraId="3BFA7114"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48.70 (38.30, 54.20)</w:t>
            </w:r>
          </w:p>
        </w:tc>
      </w:tr>
      <w:tr w:rsidR="0066665A" w:rsidRPr="0066665A" w14:paraId="1F66003B" w14:textId="77777777" w:rsidTr="006F56DB">
        <w:trPr>
          <w:cantSplit/>
          <w:trHeight w:hRule="exact" w:val="360"/>
        </w:trPr>
        <w:tc>
          <w:tcPr>
            <w:tcW w:w="3690" w:type="dxa"/>
            <w:shd w:val="clear" w:color="auto" w:fill="FFFFFF"/>
            <w:tcMar>
              <w:top w:w="0" w:type="dxa"/>
              <w:left w:w="0" w:type="dxa"/>
              <w:bottom w:w="0" w:type="dxa"/>
              <w:right w:w="0" w:type="dxa"/>
            </w:tcMar>
          </w:tcPr>
          <w:p w14:paraId="12723584" w14:textId="54B4DA8C" w:rsidR="0066665A" w:rsidRPr="0066665A" w:rsidRDefault="00F80625" w:rsidP="00BF4F72">
            <w:pPr>
              <w:spacing w:before="100" w:after="100"/>
              <w:ind w:left="100" w:right="100"/>
              <w:rPr>
                <w:rFonts w:cstheme="minorHAnsi"/>
              </w:rPr>
            </w:pPr>
            <w:r>
              <w:rPr>
                <w:rFonts w:eastAsia="Helvetica" w:cstheme="minorHAnsi"/>
                <w:color w:val="000000"/>
              </w:rPr>
              <w:t>W</w:t>
            </w:r>
            <w:r w:rsidR="0066665A">
              <w:rPr>
                <w:rFonts w:eastAsia="Helvetica" w:cstheme="minorHAnsi"/>
                <w:color w:val="000000"/>
              </w:rPr>
              <w:t>eight (kg)</w:t>
            </w:r>
          </w:p>
        </w:tc>
        <w:tc>
          <w:tcPr>
            <w:tcW w:w="2340" w:type="dxa"/>
            <w:shd w:val="clear" w:color="auto" w:fill="FFFFFF"/>
            <w:tcMar>
              <w:top w:w="0" w:type="dxa"/>
              <w:left w:w="0" w:type="dxa"/>
              <w:bottom w:w="0" w:type="dxa"/>
              <w:right w:w="0" w:type="dxa"/>
            </w:tcMar>
          </w:tcPr>
          <w:p w14:paraId="427BB89C"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3.08 (1.68, 4.30)</w:t>
            </w:r>
          </w:p>
        </w:tc>
      </w:tr>
      <w:tr w:rsidR="0066665A" w:rsidRPr="0066665A" w14:paraId="72DE7EAE" w14:textId="77777777" w:rsidTr="006F56DB">
        <w:trPr>
          <w:cantSplit/>
          <w:trHeight w:hRule="exact" w:val="360"/>
        </w:trPr>
        <w:tc>
          <w:tcPr>
            <w:tcW w:w="3690" w:type="dxa"/>
            <w:shd w:val="clear" w:color="auto" w:fill="FFFFFF"/>
            <w:tcMar>
              <w:top w:w="0" w:type="dxa"/>
              <w:left w:w="0" w:type="dxa"/>
              <w:bottom w:w="0" w:type="dxa"/>
              <w:right w:w="0" w:type="dxa"/>
            </w:tcMar>
          </w:tcPr>
          <w:p w14:paraId="27239CD2" w14:textId="6939E7A7" w:rsidR="0066665A" w:rsidRPr="0066665A" w:rsidRDefault="00F80625" w:rsidP="00BF4F72">
            <w:pPr>
              <w:spacing w:before="100" w:after="100"/>
              <w:ind w:left="100" w:right="100"/>
              <w:rPr>
                <w:rFonts w:cstheme="minorHAnsi"/>
              </w:rPr>
            </w:pPr>
            <w:r>
              <w:rPr>
                <w:rFonts w:eastAsia="Helvetica" w:cstheme="minorHAnsi"/>
                <w:color w:val="000000"/>
              </w:rPr>
              <w:t>A</w:t>
            </w:r>
            <w:r w:rsidR="006F56DB">
              <w:rPr>
                <w:rFonts w:eastAsia="Helvetica" w:cstheme="minorHAnsi"/>
                <w:color w:val="000000"/>
              </w:rPr>
              <w:t>rm circumference (cm)</w:t>
            </w:r>
          </w:p>
        </w:tc>
        <w:tc>
          <w:tcPr>
            <w:tcW w:w="2340" w:type="dxa"/>
            <w:shd w:val="clear" w:color="auto" w:fill="FFFFFF"/>
            <w:tcMar>
              <w:top w:w="0" w:type="dxa"/>
              <w:left w:w="0" w:type="dxa"/>
              <w:bottom w:w="0" w:type="dxa"/>
              <w:right w:w="0" w:type="dxa"/>
            </w:tcMar>
          </w:tcPr>
          <w:p w14:paraId="1C43DF69"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10.65 (8.50, 16.67)</w:t>
            </w:r>
          </w:p>
        </w:tc>
      </w:tr>
      <w:tr w:rsidR="0066665A" w:rsidRPr="0066665A" w14:paraId="5E200138" w14:textId="77777777" w:rsidTr="006F56DB">
        <w:trPr>
          <w:cantSplit/>
          <w:trHeight w:hRule="exact" w:val="360"/>
        </w:trPr>
        <w:tc>
          <w:tcPr>
            <w:tcW w:w="3690" w:type="dxa"/>
            <w:shd w:val="clear" w:color="auto" w:fill="FFFFFF"/>
            <w:tcMar>
              <w:top w:w="0" w:type="dxa"/>
              <w:left w:w="0" w:type="dxa"/>
              <w:bottom w:w="0" w:type="dxa"/>
              <w:right w:w="0" w:type="dxa"/>
            </w:tcMar>
          </w:tcPr>
          <w:p w14:paraId="5CAEDA9C" w14:textId="02F5D064" w:rsidR="0066665A" w:rsidRPr="0066665A" w:rsidRDefault="00F80625" w:rsidP="00BF4F72">
            <w:pPr>
              <w:spacing w:before="100" w:after="100"/>
              <w:ind w:left="100" w:right="100"/>
              <w:rPr>
                <w:rFonts w:cstheme="minorHAnsi"/>
              </w:rPr>
            </w:pPr>
            <w:r>
              <w:rPr>
                <w:rFonts w:eastAsia="Helvetica" w:cstheme="minorHAnsi"/>
                <w:color w:val="000000"/>
              </w:rPr>
              <w:t>A</w:t>
            </w:r>
            <w:r w:rsidR="006F56DB">
              <w:rPr>
                <w:rFonts w:eastAsia="Helvetica" w:cstheme="minorHAnsi"/>
                <w:color w:val="000000"/>
              </w:rPr>
              <w:t>bdominal circumference (cm)</w:t>
            </w:r>
          </w:p>
        </w:tc>
        <w:tc>
          <w:tcPr>
            <w:tcW w:w="2340" w:type="dxa"/>
            <w:shd w:val="clear" w:color="auto" w:fill="FFFFFF"/>
            <w:tcMar>
              <w:top w:w="0" w:type="dxa"/>
              <w:left w:w="0" w:type="dxa"/>
              <w:bottom w:w="0" w:type="dxa"/>
              <w:right w:w="0" w:type="dxa"/>
            </w:tcMar>
          </w:tcPr>
          <w:p w14:paraId="3B058730"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32.75 (27.50, 37.77)</w:t>
            </w:r>
          </w:p>
        </w:tc>
      </w:tr>
      <w:tr w:rsidR="0066665A" w:rsidRPr="0066665A" w14:paraId="4FF61A02" w14:textId="77777777" w:rsidTr="006F56DB">
        <w:trPr>
          <w:cantSplit/>
          <w:trHeight w:hRule="exact" w:val="360"/>
        </w:trPr>
        <w:tc>
          <w:tcPr>
            <w:tcW w:w="3690" w:type="dxa"/>
            <w:shd w:val="clear" w:color="auto" w:fill="FFFFFF"/>
            <w:tcMar>
              <w:top w:w="0" w:type="dxa"/>
              <w:left w:w="0" w:type="dxa"/>
              <w:bottom w:w="0" w:type="dxa"/>
              <w:right w:w="0" w:type="dxa"/>
            </w:tcMar>
          </w:tcPr>
          <w:p w14:paraId="0CDBB7CF" w14:textId="37E39558" w:rsidR="0066665A" w:rsidRPr="0066665A" w:rsidRDefault="00F80625" w:rsidP="00BF4F72">
            <w:pPr>
              <w:spacing w:before="100" w:after="100"/>
              <w:ind w:left="100" w:right="100"/>
              <w:rPr>
                <w:rFonts w:cstheme="minorHAnsi"/>
              </w:rPr>
            </w:pPr>
            <w:r>
              <w:rPr>
                <w:rFonts w:eastAsia="Helvetica" w:cstheme="minorHAnsi"/>
                <w:color w:val="000000"/>
              </w:rPr>
              <w:t>T</w:t>
            </w:r>
            <w:r w:rsidR="006F56DB">
              <w:rPr>
                <w:rFonts w:eastAsia="Helvetica" w:cstheme="minorHAnsi"/>
                <w:color w:val="000000"/>
              </w:rPr>
              <w:t>riceps circumference (cm)</w:t>
            </w:r>
          </w:p>
        </w:tc>
        <w:tc>
          <w:tcPr>
            <w:tcW w:w="2340" w:type="dxa"/>
            <w:shd w:val="clear" w:color="auto" w:fill="FFFFFF"/>
            <w:tcMar>
              <w:top w:w="0" w:type="dxa"/>
              <w:left w:w="0" w:type="dxa"/>
              <w:bottom w:w="0" w:type="dxa"/>
              <w:right w:w="0" w:type="dxa"/>
            </w:tcMar>
          </w:tcPr>
          <w:p w14:paraId="64273A57"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5.12 (2.67, 10.00)</w:t>
            </w:r>
          </w:p>
        </w:tc>
      </w:tr>
      <w:tr w:rsidR="0066665A" w:rsidRPr="0066665A" w14:paraId="7C2AF9C6" w14:textId="77777777" w:rsidTr="006F56DB">
        <w:trPr>
          <w:cantSplit/>
          <w:trHeight w:hRule="exact" w:val="360"/>
        </w:trPr>
        <w:tc>
          <w:tcPr>
            <w:tcW w:w="3690" w:type="dxa"/>
            <w:shd w:val="clear" w:color="auto" w:fill="FFFFFF"/>
            <w:tcMar>
              <w:top w:w="0" w:type="dxa"/>
              <w:left w:w="0" w:type="dxa"/>
              <w:bottom w:w="0" w:type="dxa"/>
              <w:right w:w="0" w:type="dxa"/>
            </w:tcMar>
          </w:tcPr>
          <w:p w14:paraId="2F50A8FA" w14:textId="420D4638" w:rsidR="0066665A" w:rsidRPr="0066665A" w:rsidRDefault="00F80625" w:rsidP="00BF4F72">
            <w:pPr>
              <w:spacing w:before="100" w:after="100"/>
              <w:ind w:left="100" w:right="100"/>
              <w:rPr>
                <w:rFonts w:cstheme="minorHAnsi"/>
              </w:rPr>
            </w:pPr>
            <w:proofErr w:type="gramStart"/>
            <w:r>
              <w:rPr>
                <w:rFonts w:eastAsia="Helvetica" w:cstheme="minorHAnsi"/>
                <w:color w:val="000000"/>
              </w:rPr>
              <w:t>B</w:t>
            </w:r>
            <w:r w:rsidR="006F56DB">
              <w:rPr>
                <w:rFonts w:eastAsia="Helvetica" w:cstheme="minorHAnsi"/>
                <w:color w:val="000000"/>
              </w:rPr>
              <w:t>iceps</w:t>
            </w:r>
            <w:proofErr w:type="gramEnd"/>
            <w:r w:rsidR="006F56DB">
              <w:rPr>
                <w:rFonts w:eastAsia="Helvetica" w:cstheme="minorHAnsi"/>
                <w:color w:val="000000"/>
              </w:rPr>
              <w:t xml:space="preserve"> circumference (cm)</w:t>
            </w:r>
          </w:p>
        </w:tc>
        <w:tc>
          <w:tcPr>
            <w:tcW w:w="2340" w:type="dxa"/>
            <w:shd w:val="clear" w:color="auto" w:fill="FFFFFF"/>
            <w:tcMar>
              <w:top w:w="0" w:type="dxa"/>
              <w:left w:w="0" w:type="dxa"/>
              <w:bottom w:w="0" w:type="dxa"/>
              <w:right w:w="0" w:type="dxa"/>
            </w:tcMar>
          </w:tcPr>
          <w:p w14:paraId="446F4806"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3.86 (2.00, 7.00)</w:t>
            </w:r>
          </w:p>
        </w:tc>
      </w:tr>
      <w:tr w:rsidR="0066665A" w:rsidRPr="0066665A" w14:paraId="4E0FCBA0" w14:textId="77777777" w:rsidTr="006F56DB">
        <w:trPr>
          <w:cantSplit/>
          <w:trHeight w:hRule="exact" w:val="360"/>
        </w:trPr>
        <w:tc>
          <w:tcPr>
            <w:tcW w:w="3690" w:type="dxa"/>
            <w:shd w:val="clear" w:color="auto" w:fill="FFFFFF"/>
            <w:tcMar>
              <w:top w:w="0" w:type="dxa"/>
              <w:left w:w="0" w:type="dxa"/>
              <w:bottom w:w="0" w:type="dxa"/>
              <w:right w:w="0" w:type="dxa"/>
            </w:tcMar>
          </w:tcPr>
          <w:p w14:paraId="17BD1AD7" w14:textId="68E9142B" w:rsidR="0066665A" w:rsidRPr="0066665A" w:rsidRDefault="00F80625" w:rsidP="00BF4F72">
            <w:pPr>
              <w:spacing w:before="100" w:after="100"/>
              <w:ind w:left="100" w:right="100"/>
              <w:rPr>
                <w:rFonts w:cstheme="minorHAnsi"/>
              </w:rPr>
            </w:pPr>
            <w:r>
              <w:rPr>
                <w:rFonts w:eastAsia="Helvetica" w:cstheme="minorHAnsi"/>
                <w:color w:val="000000"/>
              </w:rPr>
              <w:t>S</w:t>
            </w:r>
            <w:r w:rsidR="006F56DB">
              <w:rPr>
                <w:rFonts w:eastAsia="Helvetica" w:cstheme="minorHAnsi"/>
                <w:color w:val="000000"/>
              </w:rPr>
              <w:t>ubscapularis skinfold (cm)</w:t>
            </w:r>
          </w:p>
        </w:tc>
        <w:tc>
          <w:tcPr>
            <w:tcW w:w="2340" w:type="dxa"/>
            <w:shd w:val="clear" w:color="auto" w:fill="FFFFFF"/>
            <w:tcMar>
              <w:top w:w="0" w:type="dxa"/>
              <w:left w:w="0" w:type="dxa"/>
              <w:bottom w:w="0" w:type="dxa"/>
              <w:right w:w="0" w:type="dxa"/>
            </w:tcMar>
          </w:tcPr>
          <w:p w14:paraId="4CBB71F6"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5.03 (3.00, 10.00)</w:t>
            </w:r>
          </w:p>
        </w:tc>
      </w:tr>
      <w:tr w:rsidR="0066665A" w:rsidRPr="0066665A" w14:paraId="27F77CB6" w14:textId="77777777" w:rsidTr="006F56DB">
        <w:trPr>
          <w:cantSplit/>
          <w:trHeight w:hRule="exact" w:val="360"/>
        </w:trPr>
        <w:tc>
          <w:tcPr>
            <w:tcW w:w="3690" w:type="dxa"/>
            <w:shd w:val="clear" w:color="auto" w:fill="FFFFFF"/>
            <w:tcMar>
              <w:top w:w="0" w:type="dxa"/>
              <w:left w:w="0" w:type="dxa"/>
              <w:bottom w:w="0" w:type="dxa"/>
              <w:right w:w="0" w:type="dxa"/>
            </w:tcMar>
          </w:tcPr>
          <w:p w14:paraId="4F038A1F" w14:textId="5A7CF6F7" w:rsidR="0066665A" w:rsidRPr="0066665A" w:rsidRDefault="00F80625" w:rsidP="00BF4F72">
            <w:pPr>
              <w:spacing w:before="100" w:after="100"/>
              <w:ind w:left="100" w:right="100"/>
              <w:rPr>
                <w:rFonts w:cstheme="minorHAnsi"/>
              </w:rPr>
            </w:pPr>
            <w:proofErr w:type="spellStart"/>
            <w:r>
              <w:rPr>
                <w:rFonts w:eastAsia="Helvetica" w:cstheme="minorHAnsi"/>
                <w:color w:val="000000"/>
              </w:rPr>
              <w:t>S</w:t>
            </w:r>
            <w:r w:rsidR="006F56DB">
              <w:rPr>
                <w:rFonts w:eastAsia="Helvetica" w:cstheme="minorHAnsi"/>
                <w:color w:val="000000"/>
              </w:rPr>
              <w:t>uprailiac</w:t>
            </w:r>
            <w:proofErr w:type="spellEnd"/>
            <w:r w:rsidR="006F56DB">
              <w:rPr>
                <w:rFonts w:eastAsia="Helvetica" w:cstheme="minorHAnsi"/>
                <w:color w:val="000000"/>
              </w:rPr>
              <w:t xml:space="preserve"> skinfold (cm)</w:t>
            </w:r>
          </w:p>
        </w:tc>
        <w:tc>
          <w:tcPr>
            <w:tcW w:w="2340" w:type="dxa"/>
            <w:shd w:val="clear" w:color="auto" w:fill="FFFFFF"/>
            <w:tcMar>
              <w:top w:w="0" w:type="dxa"/>
              <w:left w:w="0" w:type="dxa"/>
              <w:bottom w:w="0" w:type="dxa"/>
              <w:right w:w="0" w:type="dxa"/>
            </w:tcMar>
          </w:tcPr>
          <w:p w14:paraId="55D6AEA9"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3.66 (2.00, 7.00)</w:t>
            </w:r>
          </w:p>
        </w:tc>
      </w:tr>
      <w:tr w:rsidR="0066665A" w:rsidRPr="0066665A" w14:paraId="5F5790B6" w14:textId="77777777" w:rsidTr="006F56DB">
        <w:trPr>
          <w:cantSplit/>
          <w:trHeight w:hRule="exact" w:val="360"/>
        </w:trPr>
        <w:tc>
          <w:tcPr>
            <w:tcW w:w="3690" w:type="dxa"/>
            <w:shd w:val="clear" w:color="auto" w:fill="FFFFFF"/>
            <w:tcMar>
              <w:top w:w="0" w:type="dxa"/>
              <w:left w:w="0" w:type="dxa"/>
              <w:bottom w:w="0" w:type="dxa"/>
              <w:right w:w="0" w:type="dxa"/>
            </w:tcMar>
          </w:tcPr>
          <w:p w14:paraId="42E99569" w14:textId="578A50B4" w:rsidR="00F55BDF" w:rsidRDefault="00F55BDF" w:rsidP="00BF4F72">
            <w:pPr>
              <w:spacing w:before="100" w:after="100"/>
              <w:ind w:left="100" w:right="100"/>
              <w:rPr>
                <w:rFonts w:eastAsia="Helvetica" w:cstheme="minorHAnsi"/>
                <w:color w:val="000000"/>
              </w:rPr>
            </w:pPr>
            <w:proofErr w:type="spellStart"/>
            <w:r>
              <w:rPr>
                <w:rFonts w:eastAsia="Helvetica" w:cstheme="minorHAnsi"/>
                <w:color w:val="000000"/>
              </w:rPr>
              <w:lastRenderedPageBreak/>
              <w:t>Ccccc</w:t>
            </w:r>
            <w:proofErr w:type="spellEnd"/>
          </w:p>
          <w:p w14:paraId="6D4B404A" w14:textId="77777777" w:rsidR="00F55BDF" w:rsidRDefault="00F55BDF" w:rsidP="00BF4F72">
            <w:pPr>
              <w:spacing w:before="100" w:after="100"/>
              <w:ind w:left="100" w:right="100"/>
              <w:rPr>
                <w:rFonts w:eastAsia="Helvetica" w:cstheme="minorHAnsi"/>
                <w:color w:val="000000"/>
              </w:rPr>
            </w:pPr>
          </w:p>
          <w:p w14:paraId="220BD5B6" w14:textId="77777777" w:rsidR="00F55BDF" w:rsidRDefault="00F55BDF" w:rsidP="00BF4F72">
            <w:pPr>
              <w:spacing w:before="100" w:after="100"/>
              <w:ind w:left="100" w:right="100"/>
              <w:rPr>
                <w:rFonts w:eastAsia="Helvetica" w:cstheme="minorHAnsi"/>
                <w:color w:val="000000"/>
              </w:rPr>
            </w:pPr>
          </w:p>
          <w:p w14:paraId="4B833B5F" w14:textId="77777777" w:rsidR="00F55BDF" w:rsidRDefault="00F55BDF" w:rsidP="00BF4F72">
            <w:pPr>
              <w:spacing w:before="100" w:after="100"/>
              <w:ind w:left="100" w:right="100"/>
              <w:rPr>
                <w:rFonts w:eastAsia="Helvetica" w:cstheme="minorHAnsi"/>
                <w:color w:val="000000"/>
              </w:rPr>
            </w:pPr>
          </w:p>
          <w:p w14:paraId="2B5D58E7" w14:textId="77777777" w:rsidR="00F55BDF" w:rsidRDefault="00F55BDF" w:rsidP="00BF4F72">
            <w:pPr>
              <w:spacing w:before="100" w:after="100"/>
              <w:ind w:left="100" w:right="100"/>
              <w:rPr>
                <w:rFonts w:eastAsia="Helvetica" w:cstheme="minorHAnsi"/>
                <w:color w:val="000000"/>
              </w:rPr>
            </w:pPr>
          </w:p>
          <w:p w14:paraId="2320D080" w14:textId="77777777" w:rsidR="00F55BDF" w:rsidRDefault="00F55BDF" w:rsidP="00BF4F72">
            <w:pPr>
              <w:spacing w:before="100" w:after="100"/>
              <w:ind w:left="100" w:right="100"/>
              <w:rPr>
                <w:rFonts w:eastAsia="Helvetica" w:cstheme="minorHAnsi"/>
                <w:color w:val="000000"/>
              </w:rPr>
            </w:pPr>
          </w:p>
          <w:p w14:paraId="2FBF92A6" w14:textId="77777777" w:rsidR="00F55BDF" w:rsidRDefault="00F55BDF" w:rsidP="00BF4F72">
            <w:pPr>
              <w:spacing w:before="100" w:after="100"/>
              <w:ind w:left="100" w:right="100"/>
              <w:rPr>
                <w:rFonts w:eastAsia="Helvetica" w:cstheme="minorHAnsi"/>
                <w:color w:val="000000"/>
              </w:rPr>
            </w:pPr>
          </w:p>
          <w:p w14:paraId="696EA9F1" w14:textId="77777777" w:rsidR="00F55BDF" w:rsidRDefault="00F55BDF" w:rsidP="00BF4F72">
            <w:pPr>
              <w:spacing w:before="100" w:after="100"/>
              <w:ind w:left="100" w:right="100"/>
              <w:rPr>
                <w:rFonts w:eastAsia="Helvetica" w:cstheme="minorHAnsi"/>
                <w:color w:val="000000"/>
              </w:rPr>
            </w:pPr>
          </w:p>
          <w:p w14:paraId="55BDD164" w14:textId="77777777" w:rsidR="00F55BDF" w:rsidRDefault="00F55BDF" w:rsidP="00BF4F72">
            <w:pPr>
              <w:spacing w:before="100" w:after="100"/>
              <w:ind w:left="100" w:right="100"/>
              <w:rPr>
                <w:rFonts w:eastAsia="Helvetica" w:cstheme="minorHAnsi"/>
                <w:color w:val="000000"/>
              </w:rPr>
            </w:pPr>
          </w:p>
          <w:p w14:paraId="1B371ADA" w14:textId="2AB774E3" w:rsidR="00F55BDF" w:rsidRDefault="00F55BDF" w:rsidP="00BF4F72">
            <w:pPr>
              <w:spacing w:before="100" w:after="100"/>
              <w:ind w:left="100" w:right="100"/>
              <w:rPr>
                <w:rFonts w:eastAsia="Helvetica" w:cstheme="minorHAnsi"/>
                <w:color w:val="000000"/>
              </w:rPr>
            </w:pPr>
            <w:proofErr w:type="spellStart"/>
            <w:r>
              <w:rPr>
                <w:rFonts w:eastAsia="Helvetica" w:cstheme="minorHAnsi"/>
                <w:color w:val="000000"/>
              </w:rPr>
              <w:t>Ccccc</w:t>
            </w:r>
            <w:proofErr w:type="spellEnd"/>
          </w:p>
          <w:p w14:paraId="76A75D2B" w14:textId="77777777" w:rsidR="00F55BDF" w:rsidRDefault="00F55BDF" w:rsidP="00BF4F72">
            <w:pPr>
              <w:spacing w:before="100" w:after="100"/>
              <w:ind w:left="100" w:right="100"/>
              <w:rPr>
                <w:rFonts w:eastAsia="Helvetica" w:cstheme="minorHAnsi"/>
                <w:color w:val="000000"/>
              </w:rPr>
            </w:pPr>
          </w:p>
          <w:p w14:paraId="6FD1654C" w14:textId="77777777" w:rsidR="00F55BDF" w:rsidRDefault="00F55BDF" w:rsidP="00BF4F72">
            <w:pPr>
              <w:spacing w:before="100" w:after="100"/>
              <w:ind w:left="100" w:right="100"/>
              <w:rPr>
                <w:rFonts w:eastAsia="Helvetica" w:cstheme="minorHAnsi"/>
                <w:color w:val="000000"/>
              </w:rPr>
            </w:pPr>
          </w:p>
          <w:p w14:paraId="4C970535" w14:textId="77777777" w:rsidR="00F55BDF" w:rsidRDefault="00F55BDF" w:rsidP="00BF4F72">
            <w:pPr>
              <w:spacing w:before="100" w:after="100"/>
              <w:ind w:left="100" w:right="100"/>
              <w:rPr>
                <w:rFonts w:eastAsia="Helvetica" w:cstheme="minorHAnsi"/>
                <w:color w:val="000000"/>
              </w:rPr>
            </w:pPr>
          </w:p>
          <w:p w14:paraId="64A22F47" w14:textId="77777777" w:rsidR="00F55BDF" w:rsidRDefault="00F55BDF" w:rsidP="00BF4F72">
            <w:pPr>
              <w:spacing w:before="100" w:after="100"/>
              <w:ind w:left="100" w:right="100"/>
              <w:rPr>
                <w:rFonts w:eastAsia="Helvetica" w:cstheme="minorHAnsi"/>
                <w:color w:val="000000"/>
              </w:rPr>
            </w:pPr>
          </w:p>
          <w:p w14:paraId="40BB4339" w14:textId="77777777" w:rsidR="00F55BDF" w:rsidRDefault="00F55BDF" w:rsidP="00BF4F72">
            <w:pPr>
              <w:spacing w:before="100" w:after="100"/>
              <w:ind w:left="100" w:right="100"/>
              <w:rPr>
                <w:rFonts w:eastAsia="Helvetica" w:cstheme="minorHAnsi"/>
                <w:color w:val="000000"/>
              </w:rPr>
            </w:pPr>
          </w:p>
          <w:p w14:paraId="2CD97714" w14:textId="77777777" w:rsidR="00F55BDF" w:rsidRDefault="00F55BDF" w:rsidP="00BF4F72">
            <w:pPr>
              <w:spacing w:before="100" w:after="100"/>
              <w:ind w:left="100" w:right="100"/>
              <w:rPr>
                <w:rFonts w:eastAsia="Helvetica" w:cstheme="minorHAnsi"/>
                <w:color w:val="000000"/>
              </w:rPr>
            </w:pPr>
          </w:p>
          <w:p w14:paraId="55E46A04" w14:textId="77777777" w:rsidR="00F55BDF" w:rsidRDefault="00F55BDF" w:rsidP="00BF4F72">
            <w:pPr>
              <w:spacing w:before="100" w:after="100"/>
              <w:ind w:left="100" w:right="100"/>
              <w:rPr>
                <w:rFonts w:eastAsia="Helvetica" w:cstheme="minorHAnsi"/>
                <w:color w:val="000000"/>
              </w:rPr>
            </w:pPr>
          </w:p>
          <w:p w14:paraId="17190ABF" w14:textId="77777777" w:rsidR="00F55BDF" w:rsidRDefault="00F55BDF" w:rsidP="00BF4F72">
            <w:pPr>
              <w:spacing w:before="100" w:after="100"/>
              <w:ind w:left="100" w:right="100"/>
              <w:rPr>
                <w:rFonts w:eastAsia="Helvetica" w:cstheme="minorHAnsi"/>
                <w:color w:val="000000"/>
              </w:rPr>
            </w:pPr>
          </w:p>
          <w:p w14:paraId="5C781A7F" w14:textId="36C3F84A" w:rsidR="0066665A" w:rsidRPr="0066665A" w:rsidRDefault="00F80625" w:rsidP="00BF4F72">
            <w:pPr>
              <w:spacing w:before="100" w:after="100"/>
              <w:ind w:left="100" w:right="100"/>
              <w:rPr>
                <w:rFonts w:cstheme="minorHAnsi"/>
              </w:rPr>
            </w:pPr>
            <w:r>
              <w:rPr>
                <w:rFonts w:eastAsia="Helvetica" w:cstheme="minorHAnsi"/>
                <w:color w:val="000000"/>
              </w:rPr>
              <w:t>C</w:t>
            </w:r>
            <w:r w:rsidR="006F56DB">
              <w:rPr>
                <w:rFonts w:eastAsia="Helvetica" w:cstheme="minorHAnsi"/>
                <w:color w:val="000000"/>
              </w:rPr>
              <w:t>alf circumference (cm)</w:t>
            </w:r>
          </w:p>
        </w:tc>
        <w:tc>
          <w:tcPr>
            <w:tcW w:w="2340" w:type="dxa"/>
            <w:shd w:val="clear" w:color="auto" w:fill="FFFFFF"/>
            <w:tcMar>
              <w:top w:w="0" w:type="dxa"/>
              <w:left w:w="0" w:type="dxa"/>
              <w:bottom w:w="0" w:type="dxa"/>
              <w:right w:w="0" w:type="dxa"/>
            </w:tcMar>
          </w:tcPr>
          <w:p w14:paraId="069D65D0"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5.34 (3.00, 10.00)</w:t>
            </w:r>
          </w:p>
        </w:tc>
      </w:tr>
      <w:tr w:rsidR="0066665A" w:rsidRPr="0066665A" w14:paraId="6957AD9E" w14:textId="77777777" w:rsidTr="00D51542">
        <w:trPr>
          <w:cantSplit/>
          <w:trHeight w:hRule="exact" w:val="360"/>
        </w:trPr>
        <w:tc>
          <w:tcPr>
            <w:tcW w:w="3690" w:type="dxa"/>
            <w:shd w:val="clear" w:color="auto" w:fill="FFFFFF"/>
            <w:tcMar>
              <w:top w:w="0" w:type="dxa"/>
              <w:left w:w="0" w:type="dxa"/>
              <w:bottom w:w="0" w:type="dxa"/>
              <w:right w:w="0" w:type="dxa"/>
            </w:tcMar>
          </w:tcPr>
          <w:p w14:paraId="3D578024" w14:textId="20F42B29" w:rsidR="0066665A" w:rsidRPr="0066665A" w:rsidRDefault="00F80625" w:rsidP="00BF4F72">
            <w:pPr>
              <w:spacing w:before="100" w:after="100"/>
              <w:ind w:left="100" w:right="100"/>
              <w:rPr>
                <w:rFonts w:cstheme="minorHAnsi"/>
              </w:rPr>
            </w:pPr>
            <w:r>
              <w:rPr>
                <w:rFonts w:eastAsia="Helvetica" w:cstheme="minorHAnsi"/>
                <w:color w:val="000000"/>
              </w:rPr>
              <w:t>T</w:t>
            </w:r>
            <w:r w:rsidR="006F56DB">
              <w:rPr>
                <w:rFonts w:eastAsia="Helvetica" w:cstheme="minorHAnsi"/>
                <w:color w:val="000000"/>
              </w:rPr>
              <w:t>high circumference (cm)</w:t>
            </w:r>
          </w:p>
        </w:tc>
        <w:tc>
          <w:tcPr>
            <w:tcW w:w="2340" w:type="dxa"/>
            <w:shd w:val="clear" w:color="auto" w:fill="FFFFFF"/>
            <w:tcMar>
              <w:top w:w="0" w:type="dxa"/>
              <w:left w:w="0" w:type="dxa"/>
              <w:bottom w:w="0" w:type="dxa"/>
              <w:right w:w="0" w:type="dxa"/>
            </w:tcMar>
          </w:tcPr>
          <w:p w14:paraId="60DBBFBD"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6.12 (3.00, 14.00)</w:t>
            </w:r>
          </w:p>
        </w:tc>
      </w:tr>
      <w:tr w:rsidR="0066665A" w:rsidRPr="0066665A" w14:paraId="4154FA9D" w14:textId="77777777" w:rsidTr="00D51542">
        <w:trPr>
          <w:cantSplit/>
          <w:trHeight w:hRule="exact" w:val="360"/>
        </w:trPr>
        <w:tc>
          <w:tcPr>
            <w:tcW w:w="3690" w:type="dxa"/>
            <w:tcBorders>
              <w:bottom w:val="double" w:sz="4" w:space="0" w:color="auto"/>
            </w:tcBorders>
            <w:shd w:val="clear" w:color="auto" w:fill="FFFFFF"/>
            <w:tcMar>
              <w:top w:w="0" w:type="dxa"/>
              <w:left w:w="0" w:type="dxa"/>
              <w:bottom w:w="0" w:type="dxa"/>
              <w:right w:w="0" w:type="dxa"/>
            </w:tcMar>
          </w:tcPr>
          <w:p w14:paraId="63AC7F2E" w14:textId="6BFE102F" w:rsidR="0066665A" w:rsidRPr="0066665A" w:rsidRDefault="00F80625" w:rsidP="00BF4F72">
            <w:pPr>
              <w:spacing w:before="100" w:after="100"/>
              <w:ind w:left="100" w:right="100"/>
              <w:rPr>
                <w:rFonts w:cstheme="minorHAnsi"/>
              </w:rPr>
            </w:pPr>
            <w:r>
              <w:rPr>
                <w:rFonts w:eastAsia="Helvetica" w:cstheme="minorHAnsi"/>
                <w:color w:val="000000"/>
              </w:rPr>
              <w:t>H</w:t>
            </w:r>
            <w:r w:rsidR="006F56DB">
              <w:rPr>
                <w:rFonts w:eastAsia="Helvetica" w:cstheme="minorHAnsi"/>
                <w:color w:val="000000"/>
              </w:rPr>
              <w:t>ead circumference (cm)</w:t>
            </w:r>
          </w:p>
        </w:tc>
        <w:tc>
          <w:tcPr>
            <w:tcW w:w="2340" w:type="dxa"/>
            <w:tcBorders>
              <w:bottom w:val="double" w:sz="4" w:space="0" w:color="auto"/>
            </w:tcBorders>
            <w:shd w:val="clear" w:color="auto" w:fill="FFFFFF"/>
            <w:tcMar>
              <w:top w:w="0" w:type="dxa"/>
              <w:left w:w="0" w:type="dxa"/>
              <w:bottom w:w="0" w:type="dxa"/>
              <w:right w:w="0" w:type="dxa"/>
            </w:tcMar>
          </w:tcPr>
          <w:p w14:paraId="6B98006B" w14:textId="77777777" w:rsidR="0066665A" w:rsidRPr="0066665A" w:rsidRDefault="0066665A" w:rsidP="00BF4F72">
            <w:pPr>
              <w:spacing w:before="100" w:after="100"/>
              <w:ind w:left="100" w:right="100"/>
              <w:jc w:val="center"/>
              <w:rPr>
                <w:rFonts w:cstheme="minorHAnsi"/>
              </w:rPr>
            </w:pPr>
            <w:r w:rsidRPr="0066665A">
              <w:rPr>
                <w:rFonts w:eastAsia="Helvetica" w:cstheme="minorHAnsi"/>
                <w:color w:val="000000"/>
              </w:rPr>
              <w:t>33.12 (28.07, 37.77)</w:t>
            </w:r>
          </w:p>
        </w:tc>
      </w:tr>
      <w:tr w:rsidR="0066665A" w:rsidRPr="0066665A" w14:paraId="6A689EA2" w14:textId="77777777" w:rsidTr="00D51542">
        <w:trPr>
          <w:cantSplit/>
          <w:trHeight w:hRule="exact" w:val="360"/>
        </w:trPr>
        <w:tc>
          <w:tcPr>
            <w:tcW w:w="6030" w:type="dxa"/>
            <w:gridSpan w:val="2"/>
            <w:tcBorders>
              <w:top w:val="double" w:sz="4" w:space="0" w:color="auto"/>
            </w:tcBorders>
            <w:shd w:val="clear" w:color="auto" w:fill="FFFFFF"/>
            <w:tcMar>
              <w:top w:w="0" w:type="dxa"/>
              <w:left w:w="0" w:type="dxa"/>
              <w:bottom w:w="0" w:type="dxa"/>
              <w:right w:w="0" w:type="dxa"/>
            </w:tcMar>
          </w:tcPr>
          <w:p w14:paraId="741F28AE" w14:textId="77777777" w:rsidR="0066665A" w:rsidRPr="0066665A" w:rsidRDefault="0066665A" w:rsidP="00BF4F72">
            <w:pPr>
              <w:spacing w:before="100" w:after="100"/>
              <w:ind w:left="100" w:right="100"/>
              <w:rPr>
                <w:rFonts w:cstheme="minorHAnsi"/>
              </w:rPr>
            </w:pPr>
            <w:r w:rsidRPr="0066665A">
              <w:rPr>
                <w:rFonts w:eastAsia="Helvetica" w:cstheme="minorHAnsi"/>
                <w:color w:val="000000"/>
                <w:vertAlign w:val="superscript"/>
              </w:rPr>
              <w:t>1</w:t>
            </w:r>
            <w:r w:rsidRPr="0066665A">
              <w:rPr>
                <w:rFonts w:eastAsia="Helvetica" w:cstheme="minorHAnsi"/>
                <w:color w:val="000000"/>
              </w:rPr>
              <w:t>n (%); Mean (Range)</w:t>
            </w:r>
          </w:p>
        </w:tc>
      </w:tr>
    </w:tbl>
    <w:p w14:paraId="7467A40B" w14:textId="0E0264B1" w:rsidR="00C85C23" w:rsidRDefault="00C85C23" w:rsidP="00D3439B">
      <w:pPr>
        <w:widowControl w:val="0"/>
        <w:autoSpaceDE w:val="0"/>
        <w:autoSpaceDN w:val="0"/>
        <w:adjustRightInd w:val="0"/>
        <w:spacing w:line="240" w:lineRule="auto"/>
        <w:rPr>
          <w:rFonts w:cstheme="minorHAnsi"/>
        </w:rPr>
      </w:pPr>
    </w:p>
    <w:p w14:paraId="4D0FC7E8" w14:textId="77777777" w:rsidR="00474883" w:rsidRDefault="00744B4B" w:rsidP="00744B4B">
      <w:pPr>
        <w:widowControl w:val="0"/>
        <w:autoSpaceDE w:val="0"/>
        <w:autoSpaceDN w:val="0"/>
        <w:adjustRightInd w:val="0"/>
        <w:spacing w:line="240" w:lineRule="auto"/>
        <w:rPr>
          <w:rFonts w:cstheme="minorHAnsi"/>
        </w:rPr>
      </w:pPr>
      <w:r>
        <w:rPr>
          <w:rFonts w:cstheme="minorHAnsi"/>
        </w:rPr>
        <w:t xml:space="preserve">We found no evidence that </w:t>
      </w:r>
      <w:r w:rsidR="00DC4355">
        <w:rPr>
          <w:rFonts w:cstheme="minorHAnsi"/>
        </w:rPr>
        <w:t>nine of the 13 maternal clocks (</w:t>
      </w:r>
      <w:r>
        <w:rPr>
          <w:rFonts w:cstheme="minorHAnsi"/>
        </w:rPr>
        <w:t xml:space="preserve">IEAA, EEAA, </w:t>
      </w:r>
      <w:proofErr w:type="spellStart"/>
      <w:r w:rsidR="00244753">
        <w:rPr>
          <w:rFonts w:cstheme="minorHAnsi"/>
        </w:rPr>
        <w:t>DNAm</w:t>
      </w:r>
      <w:r>
        <w:rPr>
          <w:rFonts w:cstheme="minorHAnsi"/>
        </w:rPr>
        <w:t>Phenotypic</w:t>
      </w:r>
      <w:proofErr w:type="spellEnd"/>
      <w:r>
        <w:rPr>
          <w:rFonts w:cstheme="minorHAnsi"/>
        </w:rPr>
        <w:t xml:space="preserve"> EAA, </w:t>
      </w:r>
      <w:r w:rsidR="00244753">
        <w:rPr>
          <w:rFonts w:cstheme="minorHAnsi"/>
        </w:rPr>
        <w:t>DNAm</w:t>
      </w:r>
      <w:r>
        <w:rPr>
          <w:rFonts w:cstheme="minorHAnsi"/>
        </w:rPr>
        <w:t xml:space="preserve">B2M EAA, </w:t>
      </w:r>
      <w:proofErr w:type="spellStart"/>
      <w:r w:rsidR="00244753">
        <w:rPr>
          <w:rFonts w:cstheme="minorHAnsi"/>
        </w:rPr>
        <w:t>DNAm</w:t>
      </w:r>
      <w:r>
        <w:rPr>
          <w:rFonts w:cstheme="minorHAnsi"/>
        </w:rPr>
        <w:t>Cystatin</w:t>
      </w:r>
      <w:proofErr w:type="spellEnd"/>
      <w:r>
        <w:rPr>
          <w:rFonts w:cstheme="minorHAnsi"/>
        </w:rPr>
        <w:t xml:space="preserve"> EAA, </w:t>
      </w:r>
      <w:r w:rsidR="00244753">
        <w:rPr>
          <w:rFonts w:cstheme="minorHAnsi"/>
        </w:rPr>
        <w:t>DNAm</w:t>
      </w:r>
      <w:r>
        <w:rPr>
          <w:rFonts w:cstheme="minorHAnsi"/>
        </w:rPr>
        <w:t xml:space="preserve">GDF15 EAA, </w:t>
      </w:r>
      <w:proofErr w:type="spellStart"/>
      <w:r w:rsidR="00244753">
        <w:rPr>
          <w:rFonts w:cstheme="minorHAnsi"/>
        </w:rPr>
        <w:t>DNAmPackYears</w:t>
      </w:r>
      <w:proofErr w:type="spellEnd"/>
      <w:r w:rsidR="00244753">
        <w:rPr>
          <w:rFonts w:cstheme="minorHAnsi"/>
        </w:rPr>
        <w:t>, DNAmPAI1, or DNAmTIMP1</w:t>
      </w:r>
      <w:r w:rsidR="00DC4355">
        <w:rPr>
          <w:rFonts w:cstheme="minorHAnsi"/>
        </w:rPr>
        <w:t xml:space="preserve">) </w:t>
      </w:r>
      <w:r w:rsidR="00244753">
        <w:rPr>
          <w:rFonts w:cstheme="minorHAnsi"/>
        </w:rPr>
        <w:t xml:space="preserve">were associated with any of the </w:t>
      </w:r>
      <w:r w:rsidR="00BA200F">
        <w:rPr>
          <w:rFonts w:cstheme="minorHAnsi"/>
        </w:rPr>
        <w:t xml:space="preserve">seven birth </w:t>
      </w:r>
      <w:r w:rsidR="00244753">
        <w:rPr>
          <w:rFonts w:cstheme="minorHAnsi"/>
        </w:rPr>
        <w:t xml:space="preserve">outcomes we examined (Table 3, Supplementary Tables S3-S15). </w:t>
      </w:r>
    </w:p>
    <w:p w14:paraId="2D37D65D" w14:textId="1F2ED2BF" w:rsidR="00744B4B" w:rsidRDefault="002B538A" w:rsidP="00744B4B">
      <w:pPr>
        <w:widowControl w:val="0"/>
        <w:autoSpaceDE w:val="0"/>
        <w:autoSpaceDN w:val="0"/>
        <w:adjustRightInd w:val="0"/>
        <w:spacing w:line="240" w:lineRule="auto"/>
        <w:rPr>
          <w:rFonts w:cstheme="minorHAnsi"/>
        </w:rPr>
      </w:pPr>
      <w:r>
        <w:rPr>
          <w:rFonts w:cstheme="minorHAnsi"/>
        </w:rPr>
        <w:t>However, t</w:t>
      </w:r>
      <w:r w:rsidR="00BA200F">
        <w:rPr>
          <w:rFonts w:cstheme="minorHAnsi"/>
        </w:rPr>
        <w:t xml:space="preserve">he </w:t>
      </w:r>
      <w:proofErr w:type="spellStart"/>
      <w:r w:rsidR="00BA200F">
        <w:rPr>
          <w:rFonts w:cstheme="minorHAnsi"/>
        </w:rPr>
        <w:t>DNAmLeptin</w:t>
      </w:r>
      <w:proofErr w:type="spellEnd"/>
      <w:r w:rsidR="00BA200F">
        <w:rPr>
          <w:rFonts w:cstheme="minorHAnsi"/>
        </w:rPr>
        <w:t xml:space="preserve"> clock was significantly and negatively associated with gestational age (Fig</w:t>
      </w:r>
      <w:r w:rsidR="00225AFD">
        <w:rPr>
          <w:rFonts w:cstheme="minorHAnsi"/>
        </w:rPr>
        <w:t>.</w:t>
      </w:r>
      <w:r w:rsidR="00474883">
        <w:rPr>
          <w:rFonts w:cstheme="minorHAnsi"/>
        </w:rPr>
        <w:t xml:space="preserve"> 1A</w:t>
      </w:r>
      <w:r w:rsidR="00BA200F">
        <w:rPr>
          <w:rFonts w:cstheme="minorHAnsi"/>
        </w:rPr>
        <w:t>)</w:t>
      </w:r>
      <w:r w:rsidR="00576400">
        <w:rPr>
          <w:rFonts w:cstheme="minorHAnsi"/>
        </w:rPr>
        <w:t>.</w:t>
      </w:r>
      <w:r w:rsidR="00474883">
        <w:rPr>
          <w:rFonts w:cstheme="minorHAnsi"/>
        </w:rPr>
        <w:t xml:space="preserve"> </w:t>
      </w:r>
      <w:proofErr w:type="spellStart"/>
      <w:r w:rsidR="00576400">
        <w:rPr>
          <w:rFonts w:cstheme="minorHAnsi"/>
        </w:rPr>
        <w:t>DNAmADM</w:t>
      </w:r>
      <w:proofErr w:type="spellEnd"/>
      <w:r w:rsidR="00576400">
        <w:rPr>
          <w:rFonts w:cstheme="minorHAnsi"/>
        </w:rPr>
        <w:t xml:space="preserve"> EEA was significantly and </w:t>
      </w:r>
      <w:r w:rsidR="00576400" w:rsidRPr="00474883">
        <w:rPr>
          <w:rFonts w:cstheme="minorHAnsi"/>
        </w:rPr>
        <w:t xml:space="preserve">positively associated with postnatal </w:t>
      </w:r>
      <w:r w:rsidR="002D0CC8" w:rsidRPr="00474883">
        <w:rPr>
          <w:rFonts w:cstheme="minorHAnsi"/>
        </w:rPr>
        <w:t>infant</w:t>
      </w:r>
      <w:r w:rsidR="00576400" w:rsidRPr="00474883">
        <w:rPr>
          <w:rFonts w:cstheme="minorHAnsi"/>
        </w:rPr>
        <w:t xml:space="preserve"> length (</w:t>
      </w:r>
      <w:r w:rsidR="00072172" w:rsidRPr="00474883">
        <w:rPr>
          <w:rFonts w:cstheme="minorHAnsi"/>
        </w:rPr>
        <w:t>p = 0.013</w:t>
      </w:r>
      <w:r w:rsidR="00474883" w:rsidRPr="00474883">
        <w:rPr>
          <w:rFonts w:cstheme="minorHAnsi"/>
        </w:rPr>
        <w:t>, Fi</w:t>
      </w:r>
      <w:r w:rsidR="00225AFD">
        <w:rPr>
          <w:rFonts w:cstheme="minorHAnsi"/>
        </w:rPr>
        <w:t>g.</w:t>
      </w:r>
      <w:r w:rsidR="00474883" w:rsidRPr="00474883">
        <w:rPr>
          <w:rFonts w:cstheme="minorHAnsi"/>
        </w:rPr>
        <w:t xml:space="preserve"> 1B</w:t>
      </w:r>
      <w:r w:rsidR="00576400" w:rsidRPr="00474883">
        <w:rPr>
          <w:rFonts w:cstheme="minorHAnsi"/>
        </w:rPr>
        <w:t xml:space="preserve">), and marginally and positively </w:t>
      </w:r>
      <w:r w:rsidR="00576400" w:rsidRPr="003F6815">
        <w:rPr>
          <w:rFonts w:cstheme="minorHAnsi"/>
        </w:rPr>
        <w:t>associated with head circumference (</w:t>
      </w:r>
      <w:r w:rsidR="00072172" w:rsidRPr="003F6815">
        <w:rPr>
          <w:rFonts w:cstheme="minorHAnsi"/>
        </w:rPr>
        <w:t>p = 0.086</w:t>
      </w:r>
      <w:r w:rsidR="00474883" w:rsidRPr="003F6815">
        <w:rPr>
          <w:rFonts w:cstheme="minorHAnsi"/>
        </w:rPr>
        <w:t>, Fi</w:t>
      </w:r>
      <w:r w:rsidR="00225AFD">
        <w:rPr>
          <w:rFonts w:cstheme="minorHAnsi"/>
        </w:rPr>
        <w:t>g.</w:t>
      </w:r>
      <w:r w:rsidR="00474883" w:rsidRPr="003F6815">
        <w:rPr>
          <w:rFonts w:cstheme="minorHAnsi"/>
        </w:rPr>
        <w:t xml:space="preserve"> 1C</w:t>
      </w:r>
      <w:r w:rsidR="00576400" w:rsidRPr="003F6815">
        <w:rPr>
          <w:rFonts w:cstheme="minorHAnsi"/>
        </w:rPr>
        <w:t>)</w:t>
      </w:r>
      <w:r w:rsidR="00474883" w:rsidRPr="003F6815">
        <w:rPr>
          <w:rFonts w:cstheme="minorHAnsi"/>
        </w:rPr>
        <w:t>,</w:t>
      </w:r>
      <w:r w:rsidR="00576400" w:rsidRPr="003F6815">
        <w:rPr>
          <w:rFonts w:cstheme="minorHAnsi"/>
        </w:rPr>
        <w:t xml:space="preserve"> </w:t>
      </w:r>
      <w:r w:rsidR="00474883" w:rsidRPr="003F6815">
        <w:rPr>
          <w:rFonts w:cstheme="minorHAnsi"/>
        </w:rPr>
        <w:t xml:space="preserve">and </w:t>
      </w:r>
      <w:r w:rsidR="00576400" w:rsidRPr="003F6815">
        <w:rPr>
          <w:rFonts w:cstheme="minorHAnsi"/>
        </w:rPr>
        <w:t xml:space="preserve">with postnatal birth </w:t>
      </w:r>
      <w:r w:rsidR="00474883" w:rsidRPr="003F6815">
        <w:rPr>
          <w:rFonts w:cstheme="minorHAnsi"/>
        </w:rPr>
        <w:t>head circumference</w:t>
      </w:r>
      <w:r w:rsidR="00576400" w:rsidRPr="003F6815">
        <w:rPr>
          <w:rFonts w:cstheme="minorHAnsi"/>
        </w:rPr>
        <w:t xml:space="preserve"> (</w:t>
      </w:r>
      <w:r w:rsidR="00072172" w:rsidRPr="003F6815">
        <w:rPr>
          <w:rFonts w:cstheme="minorHAnsi"/>
        </w:rPr>
        <w:t xml:space="preserve">p = </w:t>
      </w:r>
      <w:r w:rsidR="009F3364" w:rsidRPr="003F6815">
        <w:rPr>
          <w:rFonts w:cstheme="minorHAnsi"/>
        </w:rPr>
        <w:t xml:space="preserve">0.102, </w:t>
      </w:r>
      <w:r w:rsidR="00576400" w:rsidRPr="003F6815">
        <w:rPr>
          <w:rFonts w:cstheme="minorHAnsi"/>
        </w:rPr>
        <w:t>Figure</w:t>
      </w:r>
      <w:r w:rsidR="00474883" w:rsidRPr="003F6815">
        <w:rPr>
          <w:rFonts w:cstheme="minorHAnsi"/>
        </w:rPr>
        <w:t xml:space="preserve"> 1D</w:t>
      </w:r>
      <w:r w:rsidR="00576400" w:rsidRPr="003F6815">
        <w:rPr>
          <w:rFonts w:cstheme="minorHAnsi"/>
        </w:rPr>
        <w:t xml:space="preserve">). The </w:t>
      </w:r>
      <w:proofErr w:type="spellStart"/>
      <w:r w:rsidR="00BA200F" w:rsidRPr="003F6815">
        <w:rPr>
          <w:rFonts w:cstheme="minorHAnsi"/>
        </w:rPr>
        <w:t>DNAmGrim</w:t>
      </w:r>
      <w:proofErr w:type="spellEnd"/>
      <w:r w:rsidR="00BA200F" w:rsidRPr="003F6815">
        <w:rPr>
          <w:rFonts w:cstheme="minorHAnsi"/>
        </w:rPr>
        <w:t xml:space="preserve"> EAA clock – which built on the </w:t>
      </w:r>
      <w:proofErr w:type="spellStart"/>
      <w:r w:rsidR="00BA200F" w:rsidRPr="003F6815">
        <w:rPr>
          <w:rFonts w:cstheme="minorHAnsi"/>
        </w:rPr>
        <w:t>DNAmLeptin</w:t>
      </w:r>
      <w:proofErr w:type="spellEnd"/>
      <w:r w:rsidR="00576400" w:rsidRPr="003F6815">
        <w:rPr>
          <w:rFonts w:cstheme="minorHAnsi"/>
        </w:rPr>
        <w:t xml:space="preserve"> and </w:t>
      </w:r>
      <w:proofErr w:type="spellStart"/>
      <w:r w:rsidR="00576400" w:rsidRPr="003F6815">
        <w:rPr>
          <w:rFonts w:cstheme="minorHAnsi"/>
        </w:rPr>
        <w:t>DNAmADM</w:t>
      </w:r>
      <w:proofErr w:type="spellEnd"/>
      <w:r w:rsidR="00BA200F" w:rsidRPr="003F6815">
        <w:rPr>
          <w:rFonts w:cstheme="minorHAnsi"/>
        </w:rPr>
        <w:t xml:space="preserve"> surrogate clock</w:t>
      </w:r>
      <w:r w:rsidR="00576400" w:rsidRPr="003F6815">
        <w:rPr>
          <w:rFonts w:cstheme="minorHAnsi"/>
        </w:rPr>
        <w:t>s among others</w:t>
      </w:r>
      <w:r w:rsidR="00BA200F" w:rsidRPr="003F6815">
        <w:rPr>
          <w:rFonts w:cstheme="minorHAnsi"/>
        </w:rPr>
        <w:t xml:space="preserve"> </w:t>
      </w:r>
      <w:proofErr w:type="gramStart"/>
      <w:r w:rsidR="00BA200F" w:rsidRPr="003F6815">
        <w:rPr>
          <w:rFonts w:cstheme="minorHAnsi"/>
        </w:rPr>
        <w:t>–  was</w:t>
      </w:r>
      <w:proofErr w:type="gramEnd"/>
      <w:r w:rsidR="00BA200F" w:rsidRPr="003F6815">
        <w:rPr>
          <w:rFonts w:cstheme="minorHAnsi"/>
        </w:rPr>
        <w:t xml:space="preserve"> marginally </w:t>
      </w:r>
      <w:r w:rsidR="00576400" w:rsidRPr="003F6815">
        <w:rPr>
          <w:rFonts w:cstheme="minorHAnsi"/>
        </w:rPr>
        <w:t xml:space="preserve">and positively </w:t>
      </w:r>
      <w:r w:rsidR="00BA200F" w:rsidRPr="003F6815">
        <w:rPr>
          <w:rFonts w:cstheme="minorHAnsi"/>
        </w:rPr>
        <w:t>associated with post-natal birth length (</w:t>
      </w:r>
      <w:r w:rsidR="00576400" w:rsidRPr="003F6815">
        <w:rPr>
          <w:rFonts w:cstheme="minorHAnsi"/>
        </w:rPr>
        <w:t>p = 0.068</w:t>
      </w:r>
      <w:r w:rsidR="00225AFD">
        <w:rPr>
          <w:rFonts w:cstheme="minorHAnsi"/>
        </w:rPr>
        <w:t>, Fig. 2A</w:t>
      </w:r>
      <w:r w:rsidR="00576400" w:rsidRPr="003F6815">
        <w:rPr>
          <w:rFonts w:cstheme="minorHAnsi"/>
        </w:rPr>
        <w:t>) and head circumference (0.083</w:t>
      </w:r>
      <w:r w:rsidR="00225AFD">
        <w:rPr>
          <w:rFonts w:cstheme="minorHAnsi"/>
        </w:rPr>
        <w:t>, Fig. 2B</w:t>
      </w:r>
      <w:r w:rsidR="00576400" w:rsidRPr="003F6815">
        <w:rPr>
          <w:rFonts w:cstheme="minorHAnsi"/>
        </w:rPr>
        <w:t>).</w:t>
      </w:r>
      <w:r w:rsidR="002D0CC8" w:rsidRPr="003F6815">
        <w:rPr>
          <w:rFonts w:cstheme="minorHAnsi"/>
        </w:rPr>
        <w:t xml:space="preserve"> Finally, </w:t>
      </w:r>
      <w:proofErr w:type="spellStart"/>
      <w:r w:rsidR="002D0CC8" w:rsidRPr="003F6815">
        <w:rPr>
          <w:rFonts w:cstheme="minorHAnsi"/>
        </w:rPr>
        <w:t>DNAmTL</w:t>
      </w:r>
      <w:proofErr w:type="spellEnd"/>
      <w:r w:rsidR="002D0CC8" w:rsidRPr="003F6815">
        <w:rPr>
          <w:rFonts w:cstheme="minorHAnsi"/>
        </w:rPr>
        <w:t xml:space="preserve"> EAA was significantly and positively associated with postnatal infant length</w:t>
      </w:r>
      <w:r w:rsidR="009F3364" w:rsidRPr="003F6815">
        <w:rPr>
          <w:rFonts w:cstheme="minorHAnsi"/>
        </w:rPr>
        <w:t xml:space="preserve"> (p =</w:t>
      </w:r>
      <w:r w:rsidR="009F3364">
        <w:rPr>
          <w:rFonts w:cstheme="minorHAnsi"/>
        </w:rPr>
        <w:t xml:space="preserve"> 0.022</w:t>
      </w:r>
      <w:r w:rsidR="00225AFD">
        <w:rPr>
          <w:rFonts w:cstheme="minorHAnsi"/>
        </w:rPr>
        <w:t>, Fig 2C</w:t>
      </w:r>
      <w:r w:rsidR="009F3364">
        <w:rPr>
          <w:rFonts w:cstheme="minorHAnsi"/>
        </w:rPr>
        <w:t>).</w:t>
      </w:r>
    </w:p>
    <w:p w14:paraId="62561EA6" w14:textId="77777777" w:rsidR="00C85C23" w:rsidRDefault="00C85C23" w:rsidP="00D3439B">
      <w:pPr>
        <w:widowControl w:val="0"/>
        <w:autoSpaceDE w:val="0"/>
        <w:autoSpaceDN w:val="0"/>
        <w:adjustRightInd w:val="0"/>
        <w:spacing w:line="240" w:lineRule="auto"/>
        <w:rPr>
          <w:rFonts w:cstheme="minorHAnsi"/>
        </w:rPr>
      </w:pPr>
    </w:p>
    <w:p w14:paraId="0B829EDC" w14:textId="754F90B4" w:rsidR="00F621E8" w:rsidRPr="00F621E8" w:rsidRDefault="006F56DB" w:rsidP="00F621E8">
      <w:pPr>
        <w:widowControl w:val="0"/>
        <w:autoSpaceDE w:val="0"/>
        <w:autoSpaceDN w:val="0"/>
        <w:adjustRightInd w:val="0"/>
        <w:spacing w:line="240" w:lineRule="auto"/>
        <w:rPr>
          <w:rFonts w:cstheme="minorHAnsi"/>
        </w:rPr>
      </w:pPr>
      <w:r>
        <w:rPr>
          <w:rFonts w:cstheme="minorHAnsi"/>
        </w:rPr>
        <w:t>Table 3.</w:t>
      </w:r>
      <w:r w:rsidR="00244753">
        <w:rPr>
          <w:rFonts w:cstheme="minorHAnsi"/>
        </w:rPr>
        <w:t xml:space="preserve"> n = 296</w:t>
      </w:r>
      <w:r w:rsidR="005558D5">
        <w:rPr>
          <w:rFonts w:cstheme="minorHAnsi"/>
        </w:rPr>
        <w:t xml:space="preserve">, residuals on chronological age and </w:t>
      </w:r>
      <w:r w:rsidR="00C13691">
        <w:rPr>
          <w:rFonts w:cstheme="minorHAnsi"/>
        </w:rPr>
        <w:t>days since conception</w:t>
      </w:r>
    </w:p>
    <w:tbl>
      <w:tblPr>
        <w:tblW w:w="9289" w:type="dxa"/>
        <w:tblLook w:val="04A0" w:firstRow="1" w:lastRow="0" w:firstColumn="1" w:lastColumn="0" w:noHBand="0" w:noVBand="1"/>
      </w:tblPr>
      <w:tblGrid>
        <w:gridCol w:w="1680"/>
        <w:gridCol w:w="2659"/>
        <w:gridCol w:w="1219"/>
        <w:gridCol w:w="1391"/>
        <w:gridCol w:w="1440"/>
        <w:gridCol w:w="900"/>
      </w:tblGrid>
      <w:tr w:rsidR="00CC6929" w:rsidRPr="00CC6929" w14:paraId="6E447521" w14:textId="77777777" w:rsidTr="00D51542">
        <w:trPr>
          <w:trHeight w:val="285"/>
        </w:trPr>
        <w:tc>
          <w:tcPr>
            <w:tcW w:w="1680" w:type="dxa"/>
            <w:tcBorders>
              <w:top w:val="double" w:sz="4" w:space="0" w:color="auto"/>
              <w:left w:val="nil"/>
              <w:bottom w:val="single" w:sz="4" w:space="0" w:color="auto"/>
              <w:right w:val="nil"/>
            </w:tcBorders>
            <w:shd w:val="clear" w:color="auto" w:fill="auto"/>
            <w:noWrap/>
            <w:vAlign w:val="bottom"/>
            <w:hideMark/>
          </w:tcPr>
          <w:p w14:paraId="1B06B08E" w14:textId="77777777" w:rsidR="00CC6929" w:rsidRPr="00C85C23" w:rsidRDefault="00CC6929" w:rsidP="00CC6929">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Outcome</w:t>
            </w:r>
          </w:p>
        </w:tc>
        <w:tc>
          <w:tcPr>
            <w:tcW w:w="2659" w:type="dxa"/>
            <w:tcBorders>
              <w:top w:val="double" w:sz="4" w:space="0" w:color="auto"/>
              <w:left w:val="nil"/>
              <w:bottom w:val="single" w:sz="4" w:space="0" w:color="auto"/>
              <w:right w:val="nil"/>
            </w:tcBorders>
            <w:shd w:val="clear" w:color="auto" w:fill="auto"/>
            <w:noWrap/>
            <w:vAlign w:val="bottom"/>
            <w:hideMark/>
          </w:tcPr>
          <w:p w14:paraId="6AAFEB6F" w14:textId="77777777" w:rsidR="00CC6929" w:rsidRPr="00C85C23" w:rsidRDefault="00CC6929" w:rsidP="00CC6929">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Predictor</w:t>
            </w:r>
          </w:p>
        </w:tc>
        <w:tc>
          <w:tcPr>
            <w:tcW w:w="1219" w:type="dxa"/>
            <w:tcBorders>
              <w:top w:val="double" w:sz="4" w:space="0" w:color="auto"/>
              <w:left w:val="nil"/>
              <w:bottom w:val="single" w:sz="4" w:space="0" w:color="auto"/>
              <w:right w:val="nil"/>
            </w:tcBorders>
            <w:shd w:val="clear" w:color="auto" w:fill="auto"/>
            <w:noWrap/>
            <w:vAlign w:val="bottom"/>
            <w:hideMark/>
          </w:tcPr>
          <w:p w14:paraId="79E7F5D6" w14:textId="29BC8D40"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Std. β</w:t>
            </w:r>
          </w:p>
        </w:tc>
        <w:tc>
          <w:tcPr>
            <w:tcW w:w="1391" w:type="dxa"/>
            <w:tcBorders>
              <w:top w:val="double" w:sz="4" w:space="0" w:color="auto"/>
              <w:left w:val="nil"/>
              <w:bottom w:val="single" w:sz="4" w:space="0" w:color="auto"/>
              <w:right w:val="nil"/>
            </w:tcBorders>
            <w:shd w:val="clear" w:color="auto" w:fill="auto"/>
            <w:noWrap/>
            <w:vAlign w:val="bottom"/>
            <w:hideMark/>
          </w:tcPr>
          <w:p w14:paraId="52CEFDE4" w14:textId="5FD9029C"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Std. 95% CI</w:t>
            </w:r>
          </w:p>
        </w:tc>
        <w:tc>
          <w:tcPr>
            <w:tcW w:w="1440" w:type="dxa"/>
            <w:tcBorders>
              <w:top w:val="double" w:sz="4" w:space="0" w:color="auto"/>
              <w:left w:val="nil"/>
              <w:bottom w:val="single" w:sz="4" w:space="0" w:color="auto"/>
              <w:right w:val="nil"/>
            </w:tcBorders>
            <w:shd w:val="clear" w:color="auto" w:fill="auto"/>
            <w:noWrap/>
            <w:vAlign w:val="bottom"/>
            <w:hideMark/>
          </w:tcPr>
          <w:p w14:paraId="69EEE413" w14:textId="1A3021F9"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Test statistic</w:t>
            </w:r>
          </w:p>
        </w:tc>
        <w:tc>
          <w:tcPr>
            <w:tcW w:w="900" w:type="dxa"/>
            <w:tcBorders>
              <w:top w:val="double" w:sz="4" w:space="0" w:color="auto"/>
              <w:left w:val="nil"/>
              <w:bottom w:val="single" w:sz="4" w:space="0" w:color="auto"/>
              <w:right w:val="nil"/>
            </w:tcBorders>
            <w:shd w:val="clear" w:color="auto" w:fill="auto"/>
            <w:noWrap/>
            <w:vAlign w:val="bottom"/>
            <w:hideMark/>
          </w:tcPr>
          <w:p w14:paraId="0CB09B5A" w14:textId="11DCE502" w:rsidR="00CC6929" w:rsidRPr="00C85C23" w:rsidRDefault="002D3641" w:rsidP="00C85C23">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P-value</w:t>
            </w:r>
          </w:p>
        </w:tc>
      </w:tr>
      <w:tr w:rsidR="00744B4B" w:rsidRPr="00CC6929" w14:paraId="7FCFBABF" w14:textId="77777777" w:rsidTr="00795F7C">
        <w:trPr>
          <w:trHeight w:val="285"/>
        </w:trPr>
        <w:tc>
          <w:tcPr>
            <w:tcW w:w="1680" w:type="dxa"/>
            <w:tcBorders>
              <w:top w:val="nil"/>
              <w:left w:val="nil"/>
              <w:bottom w:val="nil"/>
              <w:right w:val="nil"/>
            </w:tcBorders>
            <w:shd w:val="clear" w:color="auto" w:fill="auto"/>
            <w:noWrap/>
            <w:vAlign w:val="bottom"/>
            <w:hideMark/>
          </w:tcPr>
          <w:p w14:paraId="534E5DFC" w14:textId="77777777" w:rsidR="00744B4B" w:rsidRPr="00C85C23" w:rsidRDefault="00744B4B" w:rsidP="00744B4B">
            <w:pPr>
              <w:spacing w:after="0" w:line="240" w:lineRule="auto"/>
              <w:rPr>
                <w:rFonts w:ascii="Calibri" w:eastAsia="Times New Roman" w:hAnsi="Calibri" w:cs="Calibri"/>
                <w:b/>
                <w:bCs/>
                <w:color w:val="000000"/>
              </w:rPr>
            </w:pPr>
            <w:r w:rsidRPr="00C85C23">
              <w:rPr>
                <w:rFonts w:ascii="Calibri" w:eastAsia="Times New Roman" w:hAnsi="Calibri" w:cs="Calibri"/>
                <w:b/>
                <w:bCs/>
                <w:color w:val="000000"/>
              </w:rPr>
              <w:t>Gestational Age</w:t>
            </w:r>
          </w:p>
        </w:tc>
        <w:tc>
          <w:tcPr>
            <w:tcW w:w="2659" w:type="dxa"/>
            <w:tcBorders>
              <w:top w:val="nil"/>
              <w:left w:val="nil"/>
              <w:bottom w:val="nil"/>
              <w:right w:val="nil"/>
            </w:tcBorders>
            <w:shd w:val="clear" w:color="auto" w:fill="auto"/>
            <w:noWrap/>
            <w:vAlign w:val="bottom"/>
          </w:tcPr>
          <w:p w14:paraId="00787513" w14:textId="30D92E12" w:rsidR="00744B4B" w:rsidRPr="00CC6929" w:rsidRDefault="00744B4B" w:rsidP="00744B4B">
            <w:pPr>
              <w:spacing w:after="0" w:line="240" w:lineRule="auto"/>
              <w:rPr>
                <w:rFonts w:ascii="Calibri" w:eastAsia="Times New Roman" w:hAnsi="Calibri" w:cs="Calibri"/>
                <w:color w:val="000000"/>
              </w:rPr>
            </w:pPr>
            <w:r>
              <w:rPr>
                <w:rFonts w:ascii="Calibri" w:hAnsi="Calibri" w:cs="Calibri"/>
                <w:color w:val="000000"/>
              </w:rPr>
              <w:t>IEAA</w:t>
            </w:r>
          </w:p>
        </w:tc>
        <w:tc>
          <w:tcPr>
            <w:tcW w:w="1219" w:type="dxa"/>
            <w:tcBorders>
              <w:top w:val="nil"/>
              <w:left w:val="nil"/>
              <w:bottom w:val="nil"/>
              <w:right w:val="nil"/>
            </w:tcBorders>
            <w:shd w:val="clear" w:color="auto" w:fill="auto"/>
            <w:noWrap/>
            <w:vAlign w:val="center"/>
          </w:tcPr>
          <w:p w14:paraId="28301C4A" w14:textId="4C61612D" w:rsidR="00744B4B" w:rsidRPr="00CC6929" w:rsidRDefault="00744B4B" w:rsidP="00744B4B">
            <w:pPr>
              <w:spacing w:after="0" w:line="240" w:lineRule="auto"/>
              <w:jc w:val="right"/>
              <w:rPr>
                <w:rFonts w:ascii="Calibri" w:eastAsia="Times New Roman" w:hAnsi="Calibri" w:cs="Calibri"/>
                <w:color w:val="000000"/>
              </w:rPr>
            </w:pPr>
            <w:r>
              <w:rPr>
                <w:color w:val="000000"/>
              </w:rPr>
              <w:t>0.02</w:t>
            </w:r>
          </w:p>
        </w:tc>
        <w:tc>
          <w:tcPr>
            <w:tcW w:w="1391" w:type="dxa"/>
            <w:tcBorders>
              <w:top w:val="nil"/>
              <w:left w:val="nil"/>
              <w:bottom w:val="nil"/>
              <w:right w:val="nil"/>
            </w:tcBorders>
            <w:shd w:val="clear" w:color="auto" w:fill="auto"/>
            <w:noWrap/>
            <w:vAlign w:val="center"/>
          </w:tcPr>
          <w:p w14:paraId="58BA1A2D" w14:textId="1419B807" w:rsidR="00744B4B" w:rsidRPr="00CC6929" w:rsidRDefault="00744B4B" w:rsidP="00744B4B">
            <w:pPr>
              <w:spacing w:after="0" w:line="240" w:lineRule="auto"/>
              <w:jc w:val="right"/>
              <w:rPr>
                <w:rFonts w:ascii="Calibri" w:eastAsia="Times New Roman" w:hAnsi="Calibri" w:cs="Calibri"/>
                <w:color w:val="000000"/>
              </w:rPr>
            </w:pPr>
            <w:r>
              <w:rPr>
                <w:color w:val="000000"/>
              </w:rPr>
              <w:t>-0.09 – 0.14</w:t>
            </w:r>
          </w:p>
        </w:tc>
        <w:tc>
          <w:tcPr>
            <w:tcW w:w="1440" w:type="dxa"/>
            <w:tcBorders>
              <w:top w:val="nil"/>
              <w:left w:val="nil"/>
              <w:bottom w:val="nil"/>
              <w:right w:val="nil"/>
            </w:tcBorders>
            <w:shd w:val="clear" w:color="auto" w:fill="auto"/>
            <w:noWrap/>
            <w:vAlign w:val="center"/>
          </w:tcPr>
          <w:p w14:paraId="768B06C6" w14:textId="09A3A651" w:rsidR="00744B4B" w:rsidRPr="00CC6929" w:rsidRDefault="00744B4B" w:rsidP="00744B4B">
            <w:pPr>
              <w:spacing w:after="0" w:line="240" w:lineRule="auto"/>
              <w:jc w:val="right"/>
              <w:rPr>
                <w:rFonts w:ascii="Calibri" w:eastAsia="Times New Roman" w:hAnsi="Calibri" w:cs="Calibri"/>
                <w:color w:val="000000"/>
              </w:rPr>
            </w:pPr>
            <w:r>
              <w:rPr>
                <w:color w:val="000000"/>
              </w:rPr>
              <w:t>0.4</w:t>
            </w:r>
          </w:p>
        </w:tc>
        <w:tc>
          <w:tcPr>
            <w:tcW w:w="900" w:type="dxa"/>
            <w:tcBorders>
              <w:top w:val="nil"/>
              <w:left w:val="nil"/>
              <w:bottom w:val="nil"/>
              <w:right w:val="nil"/>
            </w:tcBorders>
            <w:shd w:val="clear" w:color="auto" w:fill="auto"/>
            <w:noWrap/>
            <w:vAlign w:val="center"/>
          </w:tcPr>
          <w:p w14:paraId="4E8FDAF5" w14:textId="5EB152D9" w:rsidR="00744B4B" w:rsidRPr="00CC6929" w:rsidRDefault="00744B4B" w:rsidP="00744B4B">
            <w:pPr>
              <w:spacing w:after="0" w:line="240" w:lineRule="auto"/>
              <w:jc w:val="right"/>
              <w:rPr>
                <w:rFonts w:ascii="Calibri" w:eastAsia="Times New Roman" w:hAnsi="Calibri" w:cs="Calibri"/>
                <w:color w:val="000000"/>
              </w:rPr>
            </w:pPr>
            <w:r>
              <w:rPr>
                <w:color w:val="000000"/>
              </w:rPr>
              <w:t>0.687</w:t>
            </w:r>
          </w:p>
        </w:tc>
      </w:tr>
      <w:tr w:rsidR="00271DB1" w:rsidRPr="00CC6929" w14:paraId="4B91CD22" w14:textId="77777777" w:rsidTr="00F54189">
        <w:trPr>
          <w:trHeight w:val="285"/>
        </w:trPr>
        <w:tc>
          <w:tcPr>
            <w:tcW w:w="1680" w:type="dxa"/>
            <w:tcBorders>
              <w:top w:val="nil"/>
              <w:left w:val="nil"/>
              <w:bottom w:val="nil"/>
              <w:right w:val="nil"/>
            </w:tcBorders>
            <w:shd w:val="clear" w:color="auto" w:fill="auto"/>
            <w:noWrap/>
            <w:vAlign w:val="bottom"/>
            <w:hideMark/>
          </w:tcPr>
          <w:p w14:paraId="5F3C381B" w14:textId="77777777" w:rsidR="00271DB1" w:rsidRPr="00C85C23" w:rsidRDefault="00271DB1" w:rsidP="00271DB1">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2441546E" w14:textId="57E0C981" w:rsidR="00271DB1" w:rsidRPr="00CC6929" w:rsidRDefault="00271DB1" w:rsidP="00271DB1">
            <w:pPr>
              <w:spacing w:after="0" w:line="240" w:lineRule="auto"/>
              <w:rPr>
                <w:rFonts w:ascii="Calibri" w:eastAsia="Times New Roman" w:hAnsi="Calibri" w:cs="Calibri"/>
                <w:color w:val="000000"/>
              </w:rPr>
            </w:pPr>
            <w:r>
              <w:rPr>
                <w:rFonts w:ascii="Calibri" w:eastAsia="Times New Roman" w:hAnsi="Calibri" w:cs="Calibri"/>
                <w:color w:val="000000"/>
              </w:rPr>
              <w:t>EEAA</w:t>
            </w:r>
          </w:p>
        </w:tc>
        <w:tc>
          <w:tcPr>
            <w:tcW w:w="1219" w:type="dxa"/>
            <w:tcBorders>
              <w:top w:val="nil"/>
              <w:left w:val="nil"/>
              <w:bottom w:val="nil"/>
              <w:right w:val="nil"/>
            </w:tcBorders>
            <w:shd w:val="clear" w:color="auto" w:fill="auto"/>
            <w:noWrap/>
            <w:vAlign w:val="center"/>
          </w:tcPr>
          <w:p w14:paraId="7950B3A9" w14:textId="70B2C539" w:rsidR="00271DB1" w:rsidRPr="00CC6929" w:rsidRDefault="00271DB1" w:rsidP="00271DB1">
            <w:pPr>
              <w:spacing w:after="0" w:line="240" w:lineRule="auto"/>
              <w:jc w:val="right"/>
              <w:rPr>
                <w:rFonts w:ascii="Calibri" w:eastAsia="Times New Roman" w:hAnsi="Calibri" w:cs="Calibri"/>
                <w:color w:val="000000"/>
              </w:rPr>
            </w:pPr>
            <w:r>
              <w:rPr>
                <w:color w:val="000000"/>
              </w:rPr>
              <w:t>-0.01</w:t>
            </w:r>
          </w:p>
        </w:tc>
        <w:tc>
          <w:tcPr>
            <w:tcW w:w="1391" w:type="dxa"/>
            <w:tcBorders>
              <w:top w:val="nil"/>
              <w:left w:val="nil"/>
              <w:bottom w:val="nil"/>
              <w:right w:val="nil"/>
            </w:tcBorders>
            <w:shd w:val="clear" w:color="auto" w:fill="auto"/>
            <w:noWrap/>
            <w:vAlign w:val="center"/>
          </w:tcPr>
          <w:p w14:paraId="280940F9" w14:textId="1545013D" w:rsidR="00271DB1" w:rsidRPr="00CC6929" w:rsidRDefault="00271DB1" w:rsidP="00271DB1">
            <w:pPr>
              <w:spacing w:after="0" w:line="240" w:lineRule="auto"/>
              <w:jc w:val="right"/>
              <w:rPr>
                <w:rFonts w:ascii="Calibri" w:eastAsia="Times New Roman" w:hAnsi="Calibri" w:cs="Calibri"/>
                <w:color w:val="000000"/>
              </w:rPr>
            </w:pPr>
            <w:r>
              <w:rPr>
                <w:color w:val="000000"/>
              </w:rPr>
              <w:t>-0.12 – 0.11</w:t>
            </w:r>
          </w:p>
        </w:tc>
        <w:tc>
          <w:tcPr>
            <w:tcW w:w="1440" w:type="dxa"/>
            <w:tcBorders>
              <w:top w:val="nil"/>
              <w:left w:val="nil"/>
              <w:bottom w:val="nil"/>
              <w:right w:val="nil"/>
            </w:tcBorders>
            <w:shd w:val="clear" w:color="auto" w:fill="auto"/>
            <w:noWrap/>
            <w:vAlign w:val="center"/>
          </w:tcPr>
          <w:p w14:paraId="060E5D90" w14:textId="134D396F" w:rsidR="00271DB1" w:rsidRPr="00CC6929" w:rsidRDefault="00271DB1" w:rsidP="00271DB1">
            <w:pPr>
              <w:spacing w:after="0" w:line="240" w:lineRule="auto"/>
              <w:jc w:val="right"/>
              <w:rPr>
                <w:rFonts w:ascii="Calibri" w:eastAsia="Times New Roman" w:hAnsi="Calibri" w:cs="Calibri"/>
                <w:color w:val="000000"/>
              </w:rPr>
            </w:pPr>
            <w:r>
              <w:rPr>
                <w:color w:val="000000"/>
              </w:rPr>
              <w:t>-0.12</w:t>
            </w:r>
          </w:p>
        </w:tc>
        <w:tc>
          <w:tcPr>
            <w:tcW w:w="900" w:type="dxa"/>
            <w:tcBorders>
              <w:top w:val="nil"/>
              <w:left w:val="nil"/>
              <w:bottom w:val="nil"/>
              <w:right w:val="nil"/>
            </w:tcBorders>
            <w:shd w:val="clear" w:color="auto" w:fill="auto"/>
            <w:noWrap/>
            <w:vAlign w:val="center"/>
          </w:tcPr>
          <w:p w14:paraId="70280D44" w14:textId="14A11A9D" w:rsidR="00271DB1" w:rsidRPr="00CC6929" w:rsidRDefault="00271DB1" w:rsidP="00271DB1">
            <w:pPr>
              <w:spacing w:after="0" w:line="240" w:lineRule="auto"/>
              <w:jc w:val="right"/>
              <w:rPr>
                <w:rFonts w:ascii="Calibri" w:eastAsia="Times New Roman" w:hAnsi="Calibri" w:cs="Calibri"/>
                <w:color w:val="000000"/>
              </w:rPr>
            </w:pPr>
            <w:r>
              <w:rPr>
                <w:color w:val="000000"/>
              </w:rPr>
              <w:t>0.901</w:t>
            </w:r>
          </w:p>
        </w:tc>
      </w:tr>
      <w:tr w:rsidR="00271DB1" w:rsidRPr="00CC6929" w14:paraId="13A8531F" w14:textId="77777777" w:rsidTr="00A321CA">
        <w:trPr>
          <w:trHeight w:val="285"/>
        </w:trPr>
        <w:tc>
          <w:tcPr>
            <w:tcW w:w="1680" w:type="dxa"/>
            <w:tcBorders>
              <w:top w:val="nil"/>
              <w:left w:val="nil"/>
              <w:bottom w:val="nil"/>
              <w:right w:val="nil"/>
            </w:tcBorders>
            <w:shd w:val="clear" w:color="auto" w:fill="auto"/>
            <w:noWrap/>
            <w:vAlign w:val="bottom"/>
            <w:hideMark/>
          </w:tcPr>
          <w:p w14:paraId="33776CB1" w14:textId="77777777" w:rsidR="00271DB1" w:rsidRPr="00C85C23" w:rsidRDefault="00271DB1" w:rsidP="00271DB1">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079185E4" w14:textId="0AE45A3B" w:rsidR="00271DB1" w:rsidRPr="00CC6929" w:rsidRDefault="00271DB1" w:rsidP="00271DB1">
            <w:pPr>
              <w:spacing w:after="0" w:line="240" w:lineRule="auto"/>
              <w:rPr>
                <w:rFonts w:ascii="Calibri" w:eastAsia="Times New Roman" w:hAnsi="Calibri" w:cs="Calibri"/>
                <w:color w:val="000000"/>
              </w:rPr>
            </w:pPr>
            <w:r>
              <w:rPr>
                <w:rFonts w:ascii="Calibri" w:hAnsi="Calibri" w:cs="Calibri"/>
                <w:color w:val="000000"/>
              </w:rPr>
              <w:t>Phenotypic EAA</w:t>
            </w:r>
          </w:p>
        </w:tc>
        <w:tc>
          <w:tcPr>
            <w:tcW w:w="1219" w:type="dxa"/>
            <w:tcBorders>
              <w:top w:val="nil"/>
              <w:left w:val="nil"/>
              <w:bottom w:val="nil"/>
              <w:right w:val="nil"/>
            </w:tcBorders>
            <w:shd w:val="clear" w:color="auto" w:fill="auto"/>
            <w:noWrap/>
            <w:vAlign w:val="center"/>
          </w:tcPr>
          <w:p w14:paraId="74CA2928" w14:textId="69E0EEB0" w:rsidR="00271DB1" w:rsidRPr="00CC6929" w:rsidRDefault="00271DB1" w:rsidP="00271DB1">
            <w:pPr>
              <w:spacing w:after="0" w:line="240" w:lineRule="auto"/>
              <w:jc w:val="right"/>
              <w:rPr>
                <w:rFonts w:ascii="Calibri" w:eastAsia="Times New Roman" w:hAnsi="Calibri" w:cs="Calibri"/>
                <w:color w:val="000000"/>
              </w:rPr>
            </w:pPr>
            <w:r>
              <w:rPr>
                <w:color w:val="000000"/>
              </w:rPr>
              <w:t>-0.02</w:t>
            </w:r>
          </w:p>
        </w:tc>
        <w:tc>
          <w:tcPr>
            <w:tcW w:w="1391" w:type="dxa"/>
            <w:tcBorders>
              <w:top w:val="nil"/>
              <w:left w:val="nil"/>
              <w:bottom w:val="nil"/>
              <w:right w:val="nil"/>
            </w:tcBorders>
            <w:shd w:val="clear" w:color="auto" w:fill="auto"/>
            <w:noWrap/>
            <w:vAlign w:val="center"/>
          </w:tcPr>
          <w:p w14:paraId="0A99DF9E" w14:textId="7531D563" w:rsidR="00271DB1" w:rsidRPr="00CC6929" w:rsidRDefault="00271DB1" w:rsidP="00271DB1">
            <w:pPr>
              <w:spacing w:after="0" w:line="240" w:lineRule="auto"/>
              <w:jc w:val="right"/>
              <w:rPr>
                <w:rFonts w:ascii="Calibri" w:eastAsia="Times New Roman" w:hAnsi="Calibri" w:cs="Calibri"/>
                <w:color w:val="000000"/>
              </w:rPr>
            </w:pPr>
            <w:r>
              <w:rPr>
                <w:color w:val="000000"/>
              </w:rPr>
              <w:t>-0.14 – 0.09</w:t>
            </w:r>
          </w:p>
        </w:tc>
        <w:tc>
          <w:tcPr>
            <w:tcW w:w="1440" w:type="dxa"/>
            <w:tcBorders>
              <w:top w:val="nil"/>
              <w:left w:val="nil"/>
              <w:bottom w:val="nil"/>
              <w:right w:val="nil"/>
            </w:tcBorders>
            <w:shd w:val="clear" w:color="auto" w:fill="auto"/>
            <w:noWrap/>
            <w:vAlign w:val="center"/>
          </w:tcPr>
          <w:p w14:paraId="4C245C15" w14:textId="13D4360C" w:rsidR="00271DB1" w:rsidRPr="00CC6929" w:rsidRDefault="00271DB1" w:rsidP="00271DB1">
            <w:pPr>
              <w:spacing w:after="0" w:line="240" w:lineRule="auto"/>
              <w:jc w:val="right"/>
              <w:rPr>
                <w:rFonts w:ascii="Calibri" w:eastAsia="Times New Roman" w:hAnsi="Calibri" w:cs="Calibri"/>
                <w:color w:val="000000"/>
              </w:rPr>
            </w:pPr>
            <w:r>
              <w:rPr>
                <w:color w:val="000000"/>
              </w:rPr>
              <w:t>-0.35</w:t>
            </w:r>
          </w:p>
        </w:tc>
        <w:tc>
          <w:tcPr>
            <w:tcW w:w="900" w:type="dxa"/>
            <w:tcBorders>
              <w:top w:val="nil"/>
              <w:left w:val="nil"/>
              <w:bottom w:val="nil"/>
              <w:right w:val="nil"/>
            </w:tcBorders>
            <w:shd w:val="clear" w:color="auto" w:fill="auto"/>
            <w:noWrap/>
            <w:vAlign w:val="center"/>
          </w:tcPr>
          <w:p w14:paraId="29ED6780" w14:textId="4F2A203B" w:rsidR="00271DB1" w:rsidRPr="00CC6929" w:rsidRDefault="00271DB1" w:rsidP="00271DB1">
            <w:pPr>
              <w:spacing w:after="0" w:line="240" w:lineRule="auto"/>
              <w:jc w:val="right"/>
              <w:rPr>
                <w:rFonts w:ascii="Calibri" w:eastAsia="Times New Roman" w:hAnsi="Calibri" w:cs="Calibri"/>
                <w:color w:val="000000"/>
              </w:rPr>
            </w:pPr>
            <w:r>
              <w:rPr>
                <w:color w:val="000000"/>
              </w:rPr>
              <w:t>0.726</w:t>
            </w:r>
          </w:p>
        </w:tc>
      </w:tr>
      <w:tr w:rsidR="00271DB1" w:rsidRPr="00CC6929" w14:paraId="66CB717F" w14:textId="77777777" w:rsidTr="005C6CA4">
        <w:trPr>
          <w:trHeight w:val="285"/>
        </w:trPr>
        <w:tc>
          <w:tcPr>
            <w:tcW w:w="1680" w:type="dxa"/>
            <w:tcBorders>
              <w:top w:val="nil"/>
              <w:left w:val="nil"/>
              <w:bottom w:val="nil"/>
              <w:right w:val="nil"/>
            </w:tcBorders>
            <w:shd w:val="clear" w:color="auto" w:fill="auto"/>
            <w:noWrap/>
            <w:vAlign w:val="bottom"/>
            <w:hideMark/>
          </w:tcPr>
          <w:p w14:paraId="3B8999E3" w14:textId="77777777" w:rsidR="00271DB1" w:rsidRPr="00C85C23" w:rsidRDefault="00271DB1" w:rsidP="00271DB1">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28E17A33" w14:textId="520A67EE" w:rsidR="00271DB1" w:rsidRPr="00CC6929" w:rsidRDefault="00271DB1" w:rsidP="00271DB1">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GrimAge</w:t>
            </w:r>
            <w:proofErr w:type="spellEnd"/>
            <w:r>
              <w:rPr>
                <w:rFonts w:ascii="Calibri" w:eastAsia="Times New Roman" w:hAnsi="Calibri" w:cs="Calibri"/>
                <w:color w:val="000000"/>
              </w:rPr>
              <w:t xml:space="preserve"> EEA</w:t>
            </w:r>
          </w:p>
        </w:tc>
        <w:tc>
          <w:tcPr>
            <w:tcW w:w="1219" w:type="dxa"/>
            <w:tcBorders>
              <w:top w:val="nil"/>
              <w:left w:val="nil"/>
              <w:bottom w:val="nil"/>
              <w:right w:val="nil"/>
            </w:tcBorders>
            <w:shd w:val="clear" w:color="auto" w:fill="auto"/>
            <w:noWrap/>
            <w:vAlign w:val="center"/>
          </w:tcPr>
          <w:p w14:paraId="6D19BD1B" w14:textId="1E2F2664" w:rsidR="00271DB1" w:rsidRPr="00CC6929" w:rsidRDefault="00271DB1" w:rsidP="00271DB1">
            <w:pPr>
              <w:spacing w:after="0" w:line="240" w:lineRule="auto"/>
              <w:jc w:val="right"/>
              <w:rPr>
                <w:rFonts w:ascii="Calibri" w:eastAsia="Times New Roman" w:hAnsi="Calibri" w:cs="Calibri"/>
                <w:color w:val="000000"/>
              </w:rPr>
            </w:pPr>
            <w:r>
              <w:rPr>
                <w:color w:val="000000"/>
              </w:rPr>
              <w:t>-0.04</w:t>
            </w:r>
          </w:p>
        </w:tc>
        <w:tc>
          <w:tcPr>
            <w:tcW w:w="1391" w:type="dxa"/>
            <w:tcBorders>
              <w:top w:val="nil"/>
              <w:left w:val="nil"/>
              <w:bottom w:val="nil"/>
              <w:right w:val="nil"/>
            </w:tcBorders>
            <w:shd w:val="clear" w:color="auto" w:fill="auto"/>
            <w:noWrap/>
            <w:vAlign w:val="center"/>
          </w:tcPr>
          <w:p w14:paraId="0F78B90F" w14:textId="11E08AFF" w:rsidR="00271DB1" w:rsidRPr="00CC6929" w:rsidRDefault="00271DB1" w:rsidP="00271DB1">
            <w:pPr>
              <w:spacing w:after="0" w:line="240" w:lineRule="auto"/>
              <w:jc w:val="right"/>
              <w:rPr>
                <w:rFonts w:ascii="Calibri" w:eastAsia="Times New Roman" w:hAnsi="Calibri" w:cs="Calibri"/>
                <w:color w:val="000000"/>
              </w:rPr>
            </w:pPr>
            <w:r>
              <w:rPr>
                <w:color w:val="000000"/>
              </w:rPr>
              <w:t>-0.15 – 0.08</w:t>
            </w:r>
          </w:p>
        </w:tc>
        <w:tc>
          <w:tcPr>
            <w:tcW w:w="1440" w:type="dxa"/>
            <w:tcBorders>
              <w:top w:val="nil"/>
              <w:left w:val="nil"/>
              <w:bottom w:val="nil"/>
              <w:right w:val="nil"/>
            </w:tcBorders>
            <w:shd w:val="clear" w:color="auto" w:fill="auto"/>
            <w:noWrap/>
            <w:vAlign w:val="center"/>
          </w:tcPr>
          <w:p w14:paraId="25603EDB" w14:textId="6E4102BE" w:rsidR="00271DB1" w:rsidRPr="00CC6929" w:rsidRDefault="00271DB1" w:rsidP="00271DB1">
            <w:pPr>
              <w:spacing w:after="0" w:line="240" w:lineRule="auto"/>
              <w:jc w:val="right"/>
              <w:rPr>
                <w:rFonts w:ascii="Calibri" w:eastAsia="Times New Roman" w:hAnsi="Calibri" w:cs="Calibri"/>
                <w:color w:val="000000"/>
              </w:rPr>
            </w:pPr>
            <w:r>
              <w:rPr>
                <w:color w:val="000000"/>
              </w:rPr>
              <w:t>-0.62</w:t>
            </w:r>
          </w:p>
        </w:tc>
        <w:tc>
          <w:tcPr>
            <w:tcW w:w="900" w:type="dxa"/>
            <w:tcBorders>
              <w:top w:val="nil"/>
              <w:left w:val="nil"/>
              <w:bottom w:val="nil"/>
              <w:right w:val="nil"/>
            </w:tcBorders>
            <w:shd w:val="clear" w:color="auto" w:fill="auto"/>
            <w:noWrap/>
            <w:vAlign w:val="center"/>
          </w:tcPr>
          <w:p w14:paraId="78581931" w14:textId="4F13365F" w:rsidR="00271DB1" w:rsidRPr="00CC6929" w:rsidRDefault="00271DB1" w:rsidP="00271DB1">
            <w:pPr>
              <w:spacing w:after="0" w:line="240" w:lineRule="auto"/>
              <w:jc w:val="right"/>
              <w:rPr>
                <w:rFonts w:ascii="Calibri" w:eastAsia="Times New Roman" w:hAnsi="Calibri" w:cs="Calibri"/>
                <w:color w:val="000000"/>
              </w:rPr>
            </w:pPr>
            <w:r>
              <w:rPr>
                <w:color w:val="000000"/>
              </w:rPr>
              <w:t>0.539</w:t>
            </w:r>
          </w:p>
        </w:tc>
      </w:tr>
      <w:tr w:rsidR="00271DB1" w:rsidRPr="00CC6929" w14:paraId="4ED1053B" w14:textId="77777777" w:rsidTr="006B7D49">
        <w:trPr>
          <w:trHeight w:val="285"/>
        </w:trPr>
        <w:tc>
          <w:tcPr>
            <w:tcW w:w="1680" w:type="dxa"/>
            <w:tcBorders>
              <w:top w:val="nil"/>
              <w:left w:val="nil"/>
              <w:bottom w:val="nil"/>
              <w:right w:val="nil"/>
            </w:tcBorders>
            <w:shd w:val="clear" w:color="auto" w:fill="auto"/>
            <w:noWrap/>
            <w:vAlign w:val="bottom"/>
            <w:hideMark/>
          </w:tcPr>
          <w:p w14:paraId="25CE095A" w14:textId="77777777" w:rsidR="00271DB1" w:rsidRPr="00C85C23" w:rsidRDefault="00271DB1" w:rsidP="00271DB1">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6C4990F8" w14:textId="6D66F4DF" w:rsidR="00271DB1" w:rsidRPr="00CC6929" w:rsidRDefault="00271DB1" w:rsidP="00271DB1">
            <w:pPr>
              <w:spacing w:after="0" w:line="240" w:lineRule="auto"/>
              <w:rPr>
                <w:rFonts w:ascii="Calibri" w:eastAsia="Times New Roman" w:hAnsi="Calibri" w:cs="Calibri"/>
                <w:color w:val="000000"/>
              </w:rPr>
            </w:pPr>
            <w:proofErr w:type="spellStart"/>
            <w:r>
              <w:rPr>
                <w:rFonts w:ascii="Calibri" w:hAnsi="Calibri" w:cs="Calibri"/>
                <w:color w:val="000000"/>
              </w:rPr>
              <w:t>DNAmADMAdjAge</w:t>
            </w:r>
            <w:proofErr w:type="spellEnd"/>
          </w:p>
        </w:tc>
        <w:tc>
          <w:tcPr>
            <w:tcW w:w="1219" w:type="dxa"/>
            <w:tcBorders>
              <w:top w:val="nil"/>
              <w:left w:val="nil"/>
              <w:bottom w:val="nil"/>
              <w:right w:val="nil"/>
            </w:tcBorders>
            <w:shd w:val="clear" w:color="auto" w:fill="auto"/>
            <w:noWrap/>
            <w:vAlign w:val="center"/>
          </w:tcPr>
          <w:p w14:paraId="5D4B5AAD" w14:textId="1CE53154" w:rsidR="00271DB1" w:rsidRPr="00CC6929" w:rsidRDefault="00271DB1" w:rsidP="00271DB1">
            <w:pPr>
              <w:spacing w:after="0" w:line="240" w:lineRule="auto"/>
              <w:jc w:val="right"/>
              <w:rPr>
                <w:rFonts w:ascii="Calibri" w:eastAsia="Times New Roman" w:hAnsi="Calibri" w:cs="Calibri"/>
                <w:color w:val="000000"/>
              </w:rPr>
            </w:pPr>
            <w:r>
              <w:rPr>
                <w:color w:val="000000"/>
              </w:rPr>
              <w:t>-0.08</w:t>
            </w:r>
          </w:p>
        </w:tc>
        <w:tc>
          <w:tcPr>
            <w:tcW w:w="1391" w:type="dxa"/>
            <w:tcBorders>
              <w:top w:val="nil"/>
              <w:left w:val="nil"/>
              <w:bottom w:val="nil"/>
              <w:right w:val="nil"/>
            </w:tcBorders>
            <w:shd w:val="clear" w:color="auto" w:fill="auto"/>
            <w:noWrap/>
            <w:vAlign w:val="center"/>
          </w:tcPr>
          <w:p w14:paraId="2EE27DEF" w14:textId="1FA234AA" w:rsidR="00271DB1" w:rsidRPr="00CC6929" w:rsidRDefault="00271DB1" w:rsidP="00271DB1">
            <w:pPr>
              <w:spacing w:after="0" w:line="240" w:lineRule="auto"/>
              <w:jc w:val="right"/>
              <w:rPr>
                <w:rFonts w:ascii="Calibri" w:eastAsia="Times New Roman" w:hAnsi="Calibri" w:cs="Calibri"/>
                <w:color w:val="000000"/>
              </w:rPr>
            </w:pPr>
            <w:r>
              <w:rPr>
                <w:color w:val="000000"/>
              </w:rPr>
              <w:t>-0.20 – 0.03</w:t>
            </w:r>
          </w:p>
        </w:tc>
        <w:tc>
          <w:tcPr>
            <w:tcW w:w="1440" w:type="dxa"/>
            <w:tcBorders>
              <w:top w:val="nil"/>
              <w:left w:val="nil"/>
              <w:bottom w:val="nil"/>
              <w:right w:val="nil"/>
            </w:tcBorders>
            <w:shd w:val="clear" w:color="auto" w:fill="auto"/>
            <w:noWrap/>
            <w:vAlign w:val="center"/>
          </w:tcPr>
          <w:p w14:paraId="4206008F" w14:textId="2CCB2CBC" w:rsidR="00271DB1" w:rsidRPr="00CC6929" w:rsidRDefault="00271DB1" w:rsidP="00271DB1">
            <w:pPr>
              <w:spacing w:after="0" w:line="240" w:lineRule="auto"/>
              <w:jc w:val="right"/>
              <w:rPr>
                <w:rFonts w:ascii="Calibri" w:eastAsia="Times New Roman" w:hAnsi="Calibri" w:cs="Calibri"/>
                <w:color w:val="000000"/>
              </w:rPr>
            </w:pPr>
            <w:r>
              <w:rPr>
                <w:color w:val="000000"/>
              </w:rPr>
              <w:t>-1.4</w:t>
            </w:r>
          </w:p>
        </w:tc>
        <w:tc>
          <w:tcPr>
            <w:tcW w:w="900" w:type="dxa"/>
            <w:tcBorders>
              <w:top w:val="nil"/>
              <w:left w:val="nil"/>
              <w:bottom w:val="nil"/>
              <w:right w:val="nil"/>
            </w:tcBorders>
            <w:shd w:val="clear" w:color="auto" w:fill="auto"/>
            <w:noWrap/>
            <w:vAlign w:val="center"/>
          </w:tcPr>
          <w:p w14:paraId="7B503368" w14:textId="097FED03" w:rsidR="00271DB1" w:rsidRPr="00CC6929" w:rsidRDefault="00271DB1" w:rsidP="00271DB1">
            <w:pPr>
              <w:spacing w:after="0" w:line="240" w:lineRule="auto"/>
              <w:jc w:val="right"/>
              <w:rPr>
                <w:rFonts w:ascii="Calibri" w:eastAsia="Times New Roman" w:hAnsi="Calibri" w:cs="Calibri"/>
                <w:b/>
                <w:bCs/>
                <w:color w:val="000000"/>
              </w:rPr>
            </w:pPr>
            <w:r>
              <w:rPr>
                <w:color w:val="000000"/>
              </w:rPr>
              <w:t>0.163</w:t>
            </w:r>
          </w:p>
        </w:tc>
      </w:tr>
      <w:tr w:rsidR="00271DB1" w:rsidRPr="00CC6929" w14:paraId="36C9B1EA" w14:textId="77777777" w:rsidTr="00483864">
        <w:trPr>
          <w:trHeight w:val="285"/>
        </w:trPr>
        <w:tc>
          <w:tcPr>
            <w:tcW w:w="1680" w:type="dxa"/>
            <w:tcBorders>
              <w:top w:val="nil"/>
              <w:left w:val="nil"/>
              <w:bottom w:val="nil"/>
              <w:right w:val="nil"/>
            </w:tcBorders>
            <w:shd w:val="clear" w:color="auto" w:fill="auto"/>
            <w:noWrap/>
            <w:vAlign w:val="bottom"/>
            <w:hideMark/>
          </w:tcPr>
          <w:p w14:paraId="43C28A5D" w14:textId="77777777" w:rsidR="00271DB1" w:rsidRPr="00C85C23" w:rsidRDefault="00271DB1" w:rsidP="00271DB1">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1942FB23" w14:textId="247AFB69" w:rsidR="00271DB1" w:rsidRPr="00CC6929" w:rsidRDefault="00271DB1" w:rsidP="00271DB1">
            <w:pPr>
              <w:spacing w:after="0" w:line="240" w:lineRule="auto"/>
              <w:rPr>
                <w:rFonts w:ascii="Calibri" w:eastAsia="Times New Roman" w:hAnsi="Calibri" w:cs="Calibri"/>
                <w:color w:val="000000"/>
              </w:rPr>
            </w:pPr>
            <w:r>
              <w:rPr>
                <w:rFonts w:ascii="Calibri" w:hAnsi="Calibri" w:cs="Calibri"/>
                <w:color w:val="000000"/>
              </w:rPr>
              <w:t>DNAmB2MAdjAge</w:t>
            </w:r>
          </w:p>
        </w:tc>
        <w:tc>
          <w:tcPr>
            <w:tcW w:w="1219" w:type="dxa"/>
            <w:tcBorders>
              <w:top w:val="nil"/>
              <w:left w:val="nil"/>
              <w:bottom w:val="nil"/>
              <w:right w:val="nil"/>
            </w:tcBorders>
            <w:shd w:val="clear" w:color="auto" w:fill="auto"/>
            <w:noWrap/>
            <w:vAlign w:val="center"/>
          </w:tcPr>
          <w:p w14:paraId="39A93007" w14:textId="04309383" w:rsidR="00271DB1" w:rsidRPr="00CC6929" w:rsidRDefault="00271DB1" w:rsidP="00271DB1">
            <w:pPr>
              <w:spacing w:after="0" w:line="240" w:lineRule="auto"/>
              <w:jc w:val="right"/>
              <w:rPr>
                <w:rFonts w:ascii="Calibri" w:eastAsia="Times New Roman" w:hAnsi="Calibri" w:cs="Calibri"/>
                <w:color w:val="000000"/>
              </w:rPr>
            </w:pPr>
            <w:r>
              <w:rPr>
                <w:color w:val="000000"/>
              </w:rPr>
              <w:t>-0.03</w:t>
            </w:r>
          </w:p>
        </w:tc>
        <w:tc>
          <w:tcPr>
            <w:tcW w:w="1391" w:type="dxa"/>
            <w:tcBorders>
              <w:top w:val="nil"/>
              <w:left w:val="nil"/>
              <w:bottom w:val="nil"/>
              <w:right w:val="nil"/>
            </w:tcBorders>
            <w:shd w:val="clear" w:color="auto" w:fill="auto"/>
            <w:noWrap/>
            <w:vAlign w:val="center"/>
          </w:tcPr>
          <w:p w14:paraId="2AA44CDE" w14:textId="5697BDCA" w:rsidR="00271DB1" w:rsidRPr="00CC6929" w:rsidRDefault="00271DB1" w:rsidP="00271DB1">
            <w:pPr>
              <w:spacing w:after="0" w:line="240" w:lineRule="auto"/>
              <w:jc w:val="right"/>
              <w:rPr>
                <w:rFonts w:ascii="Calibri" w:eastAsia="Times New Roman" w:hAnsi="Calibri" w:cs="Calibri"/>
                <w:color w:val="000000"/>
              </w:rPr>
            </w:pPr>
            <w:r>
              <w:rPr>
                <w:color w:val="000000"/>
              </w:rPr>
              <w:t>-0.14 – 0.09</w:t>
            </w:r>
          </w:p>
        </w:tc>
        <w:tc>
          <w:tcPr>
            <w:tcW w:w="1440" w:type="dxa"/>
            <w:tcBorders>
              <w:top w:val="nil"/>
              <w:left w:val="nil"/>
              <w:bottom w:val="nil"/>
              <w:right w:val="nil"/>
            </w:tcBorders>
            <w:shd w:val="clear" w:color="auto" w:fill="auto"/>
            <w:noWrap/>
            <w:vAlign w:val="center"/>
          </w:tcPr>
          <w:p w14:paraId="7C25AFB2" w14:textId="1658C6E0" w:rsidR="00271DB1" w:rsidRPr="00CC6929" w:rsidRDefault="00271DB1" w:rsidP="00271DB1">
            <w:pPr>
              <w:spacing w:after="0" w:line="240" w:lineRule="auto"/>
              <w:jc w:val="right"/>
              <w:rPr>
                <w:rFonts w:ascii="Calibri" w:eastAsia="Times New Roman" w:hAnsi="Calibri" w:cs="Calibri"/>
                <w:color w:val="000000"/>
              </w:rPr>
            </w:pPr>
            <w:r>
              <w:rPr>
                <w:color w:val="000000"/>
              </w:rPr>
              <w:t>-0.44</w:t>
            </w:r>
          </w:p>
        </w:tc>
        <w:tc>
          <w:tcPr>
            <w:tcW w:w="900" w:type="dxa"/>
            <w:tcBorders>
              <w:top w:val="nil"/>
              <w:left w:val="nil"/>
              <w:bottom w:val="nil"/>
              <w:right w:val="nil"/>
            </w:tcBorders>
            <w:shd w:val="clear" w:color="auto" w:fill="auto"/>
            <w:noWrap/>
            <w:vAlign w:val="center"/>
          </w:tcPr>
          <w:p w14:paraId="4CD231B4" w14:textId="66D246B4" w:rsidR="00271DB1" w:rsidRPr="00CC6929" w:rsidRDefault="00271DB1" w:rsidP="00271DB1">
            <w:pPr>
              <w:spacing w:after="0" w:line="240" w:lineRule="auto"/>
              <w:jc w:val="right"/>
              <w:rPr>
                <w:rFonts w:ascii="Calibri" w:eastAsia="Times New Roman" w:hAnsi="Calibri" w:cs="Calibri"/>
                <w:color w:val="000000"/>
              </w:rPr>
            </w:pPr>
            <w:r>
              <w:rPr>
                <w:color w:val="000000"/>
              </w:rPr>
              <w:t>0.657</w:t>
            </w:r>
          </w:p>
        </w:tc>
      </w:tr>
      <w:tr w:rsidR="00244753" w:rsidRPr="00CC6929" w14:paraId="5A80C877" w14:textId="77777777" w:rsidTr="007229F4">
        <w:trPr>
          <w:trHeight w:val="285"/>
        </w:trPr>
        <w:tc>
          <w:tcPr>
            <w:tcW w:w="1680" w:type="dxa"/>
            <w:tcBorders>
              <w:top w:val="nil"/>
              <w:left w:val="nil"/>
              <w:bottom w:val="nil"/>
              <w:right w:val="nil"/>
            </w:tcBorders>
            <w:shd w:val="clear" w:color="auto" w:fill="auto"/>
            <w:noWrap/>
            <w:vAlign w:val="bottom"/>
            <w:hideMark/>
          </w:tcPr>
          <w:p w14:paraId="72BB2A95"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115D8866" w14:textId="63A435DC"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DNAmCystatinCAdjAge</w:t>
            </w:r>
            <w:proofErr w:type="spellEnd"/>
          </w:p>
        </w:tc>
        <w:tc>
          <w:tcPr>
            <w:tcW w:w="1219" w:type="dxa"/>
            <w:tcBorders>
              <w:top w:val="nil"/>
              <w:left w:val="nil"/>
              <w:bottom w:val="nil"/>
              <w:right w:val="nil"/>
            </w:tcBorders>
            <w:shd w:val="clear" w:color="auto" w:fill="auto"/>
            <w:noWrap/>
            <w:vAlign w:val="center"/>
          </w:tcPr>
          <w:p w14:paraId="4C4664AE" w14:textId="37C384C7" w:rsidR="00244753" w:rsidRPr="00CC6929" w:rsidRDefault="00244753" w:rsidP="00244753">
            <w:pPr>
              <w:spacing w:after="0" w:line="240" w:lineRule="auto"/>
              <w:jc w:val="right"/>
              <w:rPr>
                <w:rFonts w:ascii="Calibri" w:eastAsia="Times New Roman" w:hAnsi="Calibri" w:cs="Calibri"/>
                <w:color w:val="000000"/>
              </w:rPr>
            </w:pPr>
            <w:r>
              <w:rPr>
                <w:color w:val="000000"/>
              </w:rPr>
              <w:t>-0.05</w:t>
            </w:r>
          </w:p>
        </w:tc>
        <w:tc>
          <w:tcPr>
            <w:tcW w:w="1391" w:type="dxa"/>
            <w:tcBorders>
              <w:top w:val="nil"/>
              <w:left w:val="nil"/>
              <w:bottom w:val="nil"/>
              <w:right w:val="nil"/>
            </w:tcBorders>
            <w:shd w:val="clear" w:color="auto" w:fill="auto"/>
            <w:noWrap/>
            <w:vAlign w:val="center"/>
          </w:tcPr>
          <w:p w14:paraId="439146D2" w14:textId="62C99005" w:rsidR="00244753" w:rsidRPr="00CC6929" w:rsidRDefault="00244753" w:rsidP="00244753">
            <w:pPr>
              <w:spacing w:after="0" w:line="240" w:lineRule="auto"/>
              <w:jc w:val="right"/>
              <w:rPr>
                <w:rFonts w:ascii="Calibri" w:eastAsia="Times New Roman" w:hAnsi="Calibri" w:cs="Calibri"/>
                <w:color w:val="000000"/>
              </w:rPr>
            </w:pPr>
            <w:r>
              <w:rPr>
                <w:color w:val="000000"/>
              </w:rPr>
              <w:t>-0.17 – 0.06</w:t>
            </w:r>
          </w:p>
        </w:tc>
        <w:tc>
          <w:tcPr>
            <w:tcW w:w="1440" w:type="dxa"/>
            <w:tcBorders>
              <w:top w:val="nil"/>
              <w:left w:val="nil"/>
              <w:bottom w:val="nil"/>
              <w:right w:val="nil"/>
            </w:tcBorders>
            <w:shd w:val="clear" w:color="auto" w:fill="auto"/>
            <w:noWrap/>
            <w:vAlign w:val="center"/>
          </w:tcPr>
          <w:p w14:paraId="3756B770" w14:textId="69A705D4" w:rsidR="00244753" w:rsidRPr="00CC6929" w:rsidRDefault="00244753" w:rsidP="00244753">
            <w:pPr>
              <w:spacing w:after="0" w:line="240" w:lineRule="auto"/>
              <w:jc w:val="right"/>
              <w:rPr>
                <w:rFonts w:ascii="Calibri" w:eastAsia="Times New Roman" w:hAnsi="Calibri" w:cs="Calibri"/>
                <w:color w:val="000000"/>
              </w:rPr>
            </w:pPr>
            <w:r>
              <w:rPr>
                <w:color w:val="000000"/>
              </w:rPr>
              <w:t>-0.88</w:t>
            </w:r>
          </w:p>
        </w:tc>
        <w:tc>
          <w:tcPr>
            <w:tcW w:w="900" w:type="dxa"/>
            <w:tcBorders>
              <w:top w:val="nil"/>
              <w:left w:val="nil"/>
              <w:bottom w:val="nil"/>
              <w:right w:val="nil"/>
            </w:tcBorders>
            <w:shd w:val="clear" w:color="auto" w:fill="auto"/>
            <w:noWrap/>
            <w:vAlign w:val="center"/>
          </w:tcPr>
          <w:p w14:paraId="14C812AA" w14:textId="47977314" w:rsidR="00244753" w:rsidRPr="00CC6929" w:rsidRDefault="00244753" w:rsidP="00244753">
            <w:pPr>
              <w:spacing w:after="0" w:line="240" w:lineRule="auto"/>
              <w:jc w:val="right"/>
              <w:rPr>
                <w:rFonts w:ascii="Calibri" w:eastAsia="Times New Roman" w:hAnsi="Calibri" w:cs="Calibri"/>
                <w:color w:val="000000"/>
              </w:rPr>
            </w:pPr>
            <w:r>
              <w:rPr>
                <w:color w:val="000000"/>
              </w:rPr>
              <w:t>0.378</w:t>
            </w:r>
          </w:p>
        </w:tc>
      </w:tr>
      <w:tr w:rsidR="00244753" w:rsidRPr="00CC6929" w14:paraId="17667F89" w14:textId="77777777" w:rsidTr="001F6F3D">
        <w:trPr>
          <w:trHeight w:val="285"/>
        </w:trPr>
        <w:tc>
          <w:tcPr>
            <w:tcW w:w="1680" w:type="dxa"/>
            <w:tcBorders>
              <w:top w:val="nil"/>
              <w:left w:val="nil"/>
              <w:bottom w:val="nil"/>
              <w:right w:val="nil"/>
            </w:tcBorders>
            <w:shd w:val="clear" w:color="auto" w:fill="auto"/>
            <w:noWrap/>
            <w:vAlign w:val="bottom"/>
            <w:hideMark/>
          </w:tcPr>
          <w:p w14:paraId="19976CBA"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6132D9D6" w14:textId="650246EB"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DNAmGDF15AdjAge</w:t>
            </w:r>
          </w:p>
        </w:tc>
        <w:tc>
          <w:tcPr>
            <w:tcW w:w="1219" w:type="dxa"/>
            <w:tcBorders>
              <w:top w:val="nil"/>
              <w:left w:val="nil"/>
              <w:bottom w:val="nil"/>
              <w:right w:val="nil"/>
            </w:tcBorders>
            <w:shd w:val="clear" w:color="auto" w:fill="auto"/>
            <w:noWrap/>
            <w:vAlign w:val="center"/>
          </w:tcPr>
          <w:p w14:paraId="76DBBE68" w14:textId="39112A31" w:rsidR="00244753" w:rsidRPr="00CC6929" w:rsidRDefault="00244753" w:rsidP="00244753">
            <w:pPr>
              <w:spacing w:after="0" w:line="240" w:lineRule="auto"/>
              <w:jc w:val="right"/>
              <w:rPr>
                <w:rFonts w:ascii="Calibri" w:eastAsia="Times New Roman" w:hAnsi="Calibri" w:cs="Calibri"/>
                <w:color w:val="000000"/>
              </w:rPr>
            </w:pPr>
            <w:r>
              <w:rPr>
                <w:color w:val="000000"/>
              </w:rPr>
              <w:t>0.01</w:t>
            </w:r>
          </w:p>
        </w:tc>
        <w:tc>
          <w:tcPr>
            <w:tcW w:w="1391" w:type="dxa"/>
            <w:tcBorders>
              <w:top w:val="nil"/>
              <w:left w:val="nil"/>
              <w:bottom w:val="nil"/>
              <w:right w:val="nil"/>
            </w:tcBorders>
            <w:shd w:val="clear" w:color="auto" w:fill="auto"/>
            <w:noWrap/>
            <w:vAlign w:val="center"/>
          </w:tcPr>
          <w:p w14:paraId="6724898D" w14:textId="628C5A76" w:rsidR="00244753" w:rsidRPr="00CC6929" w:rsidRDefault="00244753" w:rsidP="00244753">
            <w:pPr>
              <w:spacing w:after="0" w:line="240" w:lineRule="auto"/>
              <w:jc w:val="right"/>
              <w:rPr>
                <w:rFonts w:ascii="Calibri" w:eastAsia="Times New Roman" w:hAnsi="Calibri" w:cs="Calibri"/>
                <w:color w:val="000000"/>
              </w:rPr>
            </w:pPr>
            <w:r>
              <w:rPr>
                <w:color w:val="000000"/>
              </w:rPr>
              <w:t>-0.11 – 0.12</w:t>
            </w:r>
          </w:p>
        </w:tc>
        <w:tc>
          <w:tcPr>
            <w:tcW w:w="1440" w:type="dxa"/>
            <w:tcBorders>
              <w:top w:val="nil"/>
              <w:left w:val="nil"/>
              <w:bottom w:val="nil"/>
              <w:right w:val="nil"/>
            </w:tcBorders>
            <w:shd w:val="clear" w:color="auto" w:fill="auto"/>
            <w:noWrap/>
            <w:vAlign w:val="center"/>
          </w:tcPr>
          <w:p w14:paraId="7FBDC41B" w14:textId="3D7757B4" w:rsidR="00244753" w:rsidRPr="00CC6929" w:rsidRDefault="00244753" w:rsidP="00244753">
            <w:pPr>
              <w:spacing w:after="0" w:line="240" w:lineRule="auto"/>
              <w:jc w:val="right"/>
              <w:rPr>
                <w:rFonts w:ascii="Calibri" w:eastAsia="Times New Roman" w:hAnsi="Calibri" w:cs="Calibri"/>
                <w:color w:val="000000"/>
              </w:rPr>
            </w:pPr>
            <w:r>
              <w:rPr>
                <w:color w:val="000000"/>
              </w:rPr>
              <w:t>0.13</w:t>
            </w:r>
          </w:p>
        </w:tc>
        <w:tc>
          <w:tcPr>
            <w:tcW w:w="900" w:type="dxa"/>
            <w:tcBorders>
              <w:top w:val="nil"/>
              <w:left w:val="nil"/>
              <w:bottom w:val="nil"/>
              <w:right w:val="nil"/>
            </w:tcBorders>
            <w:shd w:val="clear" w:color="auto" w:fill="auto"/>
            <w:noWrap/>
            <w:vAlign w:val="center"/>
          </w:tcPr>
          <w:p w14:paraId="2E193081" w14:textId="266C7161" w:rsidR="00244753" w:rsidRPr="00CC6929" w:rsidRDefault="00244753" w:rsidP="00244753">
            <w:pPr>
              <w:spacing w:after="0" w:line="240" w:lineRule="auto"/>
              <w:jc w:val="right"/>
              <w:rPr>
                <w:rFonts w:ascii="Calibri" w:eastAsia="Times New Roman" w:hAnsi="Calibri" w:cs="Calibri"/>
                <w:color w:val="000000"/>
              </w:rPr>
            </w:pPr>
            <w:r>
              <w:rPr>
                <w:color w:val="000000"/>
              </w:rPr>
              <w:t>0.899</w:t>
            </w:r>
          </w:p>
        </w:tc>
      </w:tr>
      <w:tr w:rsidR="00244753" w:rsidRPr="00CC6929" w14:paraId="24DBBE2A" w14:textId="77777777" w:rsidTr="00EA08AF">
        <w:trPr>
          <w:trHeight w:val="285"/>
        </w:trPr>
        <w:tc>
          <w:tcPr>
            <w:tcW w:w="1680" w:type="dxa"/>
            <w:tcBorders>
              <w:top w:val="nil"/>
              <w:left w:val="nil"/>
              <w:bottom w:val="nil"/>
              <w:right w:val="nil"/>
            </w:tcBorders>
            <w:shd w:val="clear" w:color="auto" w:fill="auto"/>
            <w:noWrap/>
            <w:vAlign w:val="bottom"/>
            <w:hideMark/>
          </w:tcPr>
          <w:p w14:paraId="523766DC"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3271F9B0" w14:textId="5FFF719B"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DNAmLeptinAdjAge</w:t>
            </w:r>
            <w:proofErr w:type="spellEnd"/>
          </w:p>
        </w:tc>
        <w:tc>
          <w:tcPr>
            <w:tcW w:w="1219" w:type="dxa"/>
            <w:tcBorders>
              <w:top w:val="nil"/>
              <w:left w:val="nil"/>
              <w:bottom w:val="nil"/>
              <w:right w:val="nil"/>
            </w:tcBorders>
            <w:shd w:val="clear" w:color="auto" w:fill="auto"/>
            <w:noWrap/>
            <w:vAlign w:val="center"/>
          </w:tcPr>
          <w:p w14:paraId="5984A0C4" w14:textId="5D8DCED4" w:rsidR="00244753" w:rsidRPr="00CC6929" w:rsidRDefault="00244753" w:rsidP="00244753">
            <w:pPr>
              <w:spacing w:after="0" w:line="240" w:lineRule="auto"/>
              <w:jc w:val="right"/>
              <w:rPr>
                <w:rFonts w:ascii="Calibri" w:eastAsia="Times New Roman" w:hAnsi="Calibri" w:cs="Calibri"/>
                <w:color w:val="000000"/>
              </w:rPr>
            </w:pPr>
            <w:r>
              <w:rPr>
                <w:color w:val="000000"/>
              </w:rPr>
              <w:t>-0.15</w:t>
            </w:r>
          </w:p>
        </w:tc>
        <w:tc>
          <w:tcPr>
            <w:tcW w:w="1391" w:type="dxa"/>
            <w:tcBorders>
              <w:top w:val="nil"/>
              <w:left w:val="nil"/>
              <w:bottom w:val="nil"/>
              <w:right w:val="nil"/>
            </w:tcBorders>
            <w:shd w:val="clear" w:color="auto" w:fill="auto"/>
            <w:noWrap/>
            <w:vAlign w:val="center"/>
          </w:tcPr>
          <w:p w14:paraId="50185226" w14:textId="24448DCF" w:rsidR="00244753" w:rsidRPr="00CC6929" w:rsidRDefault="00244753" w:rsidP="00244753">
            <w:pPr>
              <w:spacing w:after="0" w:line="240" w:lineRule="auto"/>
              <w:jc w:val="right"/>
              <w:rPr>
                <w:rFonts w:ascii="Calibri" w:eastAsia="Times New Roman" w:hAnsi="Calibri" w:cs="Calibri"/>
                <w:color w:val="000000"/>
              </w:rPr>
            </w:pPr>
            <w:r>
              <w:rPr>
                <w:color w:val="000000"/>
              </w:rPr>
              <w:t>-0.26 – -0.04</w:t>
            </w:r>
          </w:p>
        </w:tc>
        <w:tc>
          <w:tcPr>
            <w:tcW w:w="1440" w:type="dxa"/>
            <w:tcBorders>
              <w:top w:val="nil"/>
              <w:left w:val="nil"/>
              <w:bottom w:val="nil"/>
              <w:right w:val="nil"/>
            </w:tcBorders>
            <w:shd w:val="clear" w:color="auto" w:fill="auto"/>
            <w:noWrap/>
            <w:vAlign w:val="center"/>
          </w:tcPr>
          <w:p w14:paraId="50145891" w14:textId="7500FC29" w:rsidR="00244753" w:rsidRPr="00CC6929" w:rsidRDefault="00244753" w:rsidP="00244753">
            <w:pPr>
              <w:spacing w:after="0" w:line="240" w:lineRule="auto"/>
              <w:jc w:val="right"/>
              <w:rPr>
                <w:rFonts w:ascii="Calibri" w:eastAsia="Times New Roman" w:hAnsi="Calibri" w:cs="Calibri"/>
                <w:color w:val="000000"/>
              </w:rPr>
            </w:pPr>
            <w:r>
              <w:rPr>
                <w:color w:val="000000"/>
              </w:rPr>
              <w:t>-2.63</w:t>
            </w:r>
          </w:p>
        </w:tc>
        <w:tc>
          <w:tcPr>
            <w:tcW w:w="900" w:type="dxa"/>
            <w:tcBorders>
              <w:top w:val="nil"/>
              <w:left w:val="nil"/>
              <w:bottom w:val="nil"/>
              <w:right w:val="nil"/>
            </w:tcBorders>
            <w:shd w:val="clear" w:color="auto" w:fill="auto"/>
            <w:noWrap/>
            <w:vAlign w:val="center"/>
          </w:tcPr>
          <w:p w14:paraId="37968792" w14:textId="41D6B96A" w:rsidR="00244753" w:rsidRPr="00CC6929" w:rsidRDefault="00244753" w:rsidP="00244753">
            <w:pPr>
              <w:spacing w:after="0" w:line="240" w:lineRule="auto"/>
              <w:jc w:val="right"/>
              <w:rPr>
                <w:rFonts w:ascii="Calibri" w:eastAsia="Times New Roman" w:hAnsi="Calibri" w:cs="Calibri"/>
                <w:b/>
                <w:bCs/>
                <w:color w:val="000000"/>
              </w:rPr>
            </w:pPr>
            <w:r>
              <w:rPr>
                <w:b/>
                <w:bCs/>
                <w:color w:val="000000"/>
              </w:rPr>
              <w:t>0.009</w:t>
            </w:r>
          </w:p>
        </w:tc>
      </w:tr>
      <w:tr w:rsidR="00244753" w:rsidRPr="00CC6929" w14:paraId="783944C8" w14:textId="77777777" w:rsidTr="004908D4">
        <w:trPr>
          <w:trHeight w:val="285"/>
        </w:trPr>
        <w:tc>
          <w:tcPr>
            <w:tcW w:w="1680" w:type="dxa"/>
            <w:tcBorders>
              <w:top w:val="nil"/>
              <w:left w:val="nil"/>
              <w:bottom w:val="nil"/>
              <w:right w:val="nil"/>
            </w:tcBorders>
            <w:shd w:val="clear" w:color="auto" w:fill="auto"/>
            <w:noWrap/>
            <w:vAlign w:val="bottom"/>
            <w:hideMark/>
          </w:tcPr>
          <w:p w14:paraId="1D1B07BC"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31046CCC" w14:textId="228F18A8"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DNAmPackYearsAdjAge</w:t>
            </w:r>
            <w:proofErr w:type="spellEnd"/>
          </w:p>
        </w:tc>
        <w:tc>
          <w:tcPr>
            <w:tcW w:w="1219" w:type="dxa"/>
            <w:tcBorders>
              <w:top w:val="nil"/>
              <w:left w:val="nil"/>
              <w:bottom w:val="nil"/>
              <w:right w:val="nil"/>
            </w:tcBorders>
            <w:shd w:val="clear" w:color="auto" w:fill="auto"/>
            <w:noWrap/>
            <w:vAlign w:val="center"/>
          </w:tcPr>
          <w:p w14:paraId="11CE9C1D" w14:textId="6896059B" w:rsidR="00244753" w:rsidRPr="00CC6929" w:rsidRDefault="00244753" w:rsidP="00244753">
            <w:pPr>
              <w:spacing w:after="0" w:line="240" w:lineRule="auto"/>
              <w:jc w:val="right"/>
              <w:rPr>
                <w:rFonts w:ascii="Calibri" w:eastAsia="Times New Roman" w:hAnsi="Calibri" w:cs="Calibri"/>
                <w:color w:val="000000"/>
              </w:rPr>
            </w:pPr>
            <w:r>
              <w:rPr>
                <w:color w:val="000000"/>
              </w:rPr>
              <w:t>-0.02</w:t>
            </w:r>
          </w:p>
        </w:tc>
        <w:tc>
          <w:tcPr>
            <w:tcW w:w="1391" w:type="dxa"/>
            <w:tcBorders>
              <w:top w:val="nil"/>
              <w:left w:val="nil"/>
              <w:bottom w:val="nil"/>
              <w:right w:val="nil"/>
            </w:tcBorders>
            <w:shd w:val="clear" w:color="auto" w:fill="auto"/>
            <w:noWrap/>
            <w:vAlign w:val="center"/>
          </w:tcPr>
          <w:p w14:paraId="3E47BB62" w14:textId="5E61EA04" w:rsidR="00244753" w:rsidRPr="00CC6929" w:rsidRDefault="00244753" w:rsidP="00244753">
            <w:pPr>
              <w:spacing w:after="0" w:line="240" w:lineRule="auto"/>
              <w:jc w:val="right"/>
              <w:rPr>
                <w:rFonts w:ascii="Calibri" w:eastAsia="Times New Roman" w:hAnsi="Calibri" w:cs="Calibri"/>
                <w:color w:val="000000"/>
              </w:rPr>
            </w:pPr>
            <w:r>
              <w:rPr>
                <w:color w:val="000000"/>
              </w:rPr>
              <w:t>-0.13 – 0.10</w:t>
            </w:r>
          </w:p>
        </w:tc>
        <w:tc>
          <w:tcPr>
            <w:tcW w:w="1440" w:type="dxa"/>
            <w:tcBorders>
              <w:top w:val="nil"/>
              <w:left w:val="nil"/>
              <w:bottom w:val="nil"/>
              <w:right w:val="nil"/>
            </w:tcBorders>
            <w:shd w:val="clear" w:color="auto" w:fill="auto"/>
            <w:noWrap/>
            <w:vAlign w:val="center"/>
          </w:tcPr>
          <w:p w14:paraId="60EC76F1" w14:textId="6D5B8C11" w:rsidR="00244753" w:rsidRPr="00CC6929" w:rsidRDefault="00244753" w:rsidP="00244753">
            <w:pPr>
              <w:spacing w:after="0" w:line="240" w:lineRule="auto"/>
              <w:jc w:val="right"/>
              <w:rPr>
                <w:rFonts w:ascii="Calibri" w:eastAsia="Times New Roman" w:hAnsi="Calibri" w:cs="Calibri"/>
                <w:color w:val="000000"/>
              </w:rPr>
            </w:pPr>
            <w:r>
              <w:rPr>
                <w:color w:val="000000"/>
              </w:rPr>
              <w:t>-0.26</w:t>
            </w:r>
          </w:p>
        </w:tc>
        <w:tc>
          <w:tcPr>
            <w:tcW w:w="900" w:type="dxa"/>
            <w:tcBorders>
              <w:top w:val="nil"/>
              <w:left w:val="nil"/>
              <w:bottom w:val="nil"/>
              <w:right w:val="nil"/>
            </w:tcBorders>
            <w:shd w:val="clear" w:color="auto" w:fill="auto"/>
            <w:noWrap/>
            <w:vAlign w:val="center"/>
          </w:tcPr>
          <w:p w14:paraId="6A9BDB4F" w14:textId="6C19689A" w:rsidR="00244753" w:rsidRPr="00CC6929" w:rsidRDefault="00244753" w:rsidP="00244753">
            <w:pPr>
              <w:spacing w:after="0" w:line="240" w:lineRule="auto"/>
              <w:jc w:val="right"/>
              <w:rPr>
                <w:rFonts w:ascii="Calibri" w:eastAsia="Times New Roman" w:hAnsi="Calibri" w:cs="Calibri"/>
                <w:color w:val="000000"/>
              </w:rPr>
            </w:pPr>
            <w:r>
              <w:rPr>
                <w:color w:val="000000"/>
              </w:rPr>
              <w:t>0.797</w:t>
            </w:r>
          </w:p>
        </w:tc>
      </w:tr>
      <w:tr w:rsidR="00244753" w:rsidRPr="00CC6929" w14:paraId="46874258" w14:textId="77777777" w:rsidTr="00545A8A">
        <w:trPr>
          <w:trHeight w:val="285"/>
        </w:trPr>
        <w:tc>
          <w:tcPr>
            <w:tcW w:w="1680" w:type="dxa"/>
            <w:tcBorders>
              <w:top w:val="nil"/>
              <w:left w:val="nil"/>
              <w:bottom w:val="nil"/>
              <w:right w:val="nil"/>
            </w:tcBorders>
            <w:shd w:val="clear" w:color="auto" w:fill="auto"/>
            <w:noWrap/>
            <w:vAlign w:val="bottom"/>
            <w:hideMark/>
          </w:tcPr>
          <w:p w14:paraId="481099C0"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3FE74692" w14:textId="7C8DAE2C"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DNAmPAI1AdjAge</w:t>
            </w:r>
          </w:p>
        </w:tc>
        <w:tc>
          <w:tcPr>
            <w:tcW w:w="1219" w:type="dxa"/>
            <w:tcBorders>
              <w:top w:val="nil"/>
              <w:left w:val="nil"/>
              <w:bottom w:val="nil"/>
              <w:right w:val="nil"/>
            </w:tcBorders>
            <w:shd w:val="clear" w:color="auto" w:fill="auto"/>
            <w:noWrap/>
            <w:vAlign w:val="center"/>
          </w:tcPr>
          <w:p w14:paraId="268B377E" w14:textId="2792DBFD" w:rsidR="00244753" w:rsidRPr="00CC6929" w:rsidRDefault="00244753" w:rsidP="00244753">
            <w:pPr>
              <w:spacing w:after="0" w:line="240" w:lineRule="auto"/>
              <w:jc w:val="right"/>
              <w:rPr>
                <w:rFonts w:ascii="Calibri" w:eastAsia="Times New Roman" w:hAnsi="Calibri" w:cs="Calibri"/>
                <w:color w:val="000000"/>
              </w:rPr>
            </w:pPr>
            <w:r>
              <w:rPr>
                <w:color w:val="000000"/>
              </w:rPr>
              <w:t>0.03</w:t>
            </w:r>
          </w:p>
        </w:tc>
        <w:tc>
          <w:tcPr>
            <w:tcW w:w="1391" w:type="dxa"/>
            <w:tcBorders>
              <w:top w:val="nil"/>
              <w:left w:val="nil"/>
              <w:bottom w:val="nil"/>
              <w:right w:val="nil"/>
            </w:tcBorders>
            <w:shd w:val="clear" w:color="auto" w:fill="auto"/>
            <w:noWrap/>
            <w:vAlign w:val="center"/>
          </w:tcPr>
          <w:p w14:paraId="45DC9831" w14:textId="480E451D" w:rsidR="00244753" w:rsidRPr="00CC6929" w:rsidRDefault="00244753" w:rsidP="00244753">
            <w:pPr>
              <w:spacing w:after="0" w:line="240" w:lineRule="auto"/>
              <w:jc w:val="right"/>
              <w:rPr>
                <w:rFonts w:ascii="Calibri" w:eastAsia="Times New Roman" w:hAnsi="Calibri" w:cs="Calibri"/>
                <w:color w:val="000000"/>
              </w:rPr>
            </w:pPr>
            <w:r>
              <w:rPr>
                <w:color w:val="000000"/>
              </w:rPr>
              <w:t>-0.09 – 0.15</w:t>
            </w:r>
          </w:p>
        </w:tc>
        <w:tc>
          <w:tcPr>
            <w:tcW w:w="1440" w:type="dxa"/>
            <w:tcBorders>
              <w:top w:val="nil"/>
              <w:left w:val="nil"/>
              <w:bottom w:val="nil"/>
              <w:right w:val="nil"/>
            </w:tcBorders>
            <w:shd w:val="clear" w:color="auto" w:fill="auto"/>
            <w:noWrap/>
            <w:vAlign w:val="center"/>
          </w:tcPr>
          <w:p w14:paraId="3AC76B37" w14:textId="667E38F5" w:rsidR="00244753" w:rsidRPr="00CC6929" w:rsidRDefault="00244753" w:rsidP="00244753">
            <w:pPr>
              <w:spacing w:after="0" w:line="240" w:lineRule="auto"/>
              <w:jc w:val="right"/>
              <w:rPr>
                <w:rFonts w:ascii="Calibri" w:eastAsia="Times New Roman" w:hAnsi="Calibri" w:cs="Calibri"/>
                <w:color w:val="000000"/>
              </w:rPr>
            </w:pPr>
            <w:r>
              <w:rPr>
                <w:color w:val="000000"/>
              </w:rPr>
              <w:t>0.46</w:t>
            </w:r>
          </w:p>
        </w:tc>
        <w:tc>
          <w:tcPr>
            <w:tcW w:w="900" w:type="dxa"/>
            <w:tcBorders>
              <w:top w:val="nil"/>
              <w:left w:val="nil"/>
              <w:bottom w:val="nil"/>
              <w:right w:val="nil"/>
            </w:tcBorders>
            <w:shd w:val="clear" w:color="auto" w:fill="auto"/>
            <w:noWrap/>
            <w:vAlign w:val="center"/>
          </w:tcPr>
          <w:p w14:paraId="0F68E78A" w14:textId="135BFD87" w:rsidR="00244753" w:rsidRPr="00CC6929" w:rsidRDefault="00244753" w:rsidP="00244753">
            <w:pPr>
              <w:spacing w:after="0" w:line="240" w:lineRule="auto"/>
              <w:jc w:val="right"/>
              <w:rPr>
                <w:rFonts w:ascii="Calibri" w:eastAsia="Times New Roman" w:hAnsi="Calibri" w:cs="Calibri"/>
                <w:color w:val="000000"/>
              </w:rPr>
            </w:pPr>
            <w:r>
              <w:rPr>
                <w:color w:val="000000"/>
              </w:rPr>
              <w:t>0.643</w:t>
            </w:r>
          </w:p>
        </w:tc>
      </w:tr>
      <w:tr w:rsidR="00244753" w:rsidRPr="00CC6929" w14:paraId="024A0FBE" w14:textId="77777777" w:rsidTr="000C012C">
        <w:trPr>
          <w:trHeight w:val="285"/>
        </w:trPr>
        <w:tc>
          <w:tcPr>
            <w:tcW w:w="1680" w:type="dxa"/>
            <w:tcBorders>
              <w:top w:val="nil"/>
              <w:left w:val="nil"/>
              <w:bottom w:val="nil"/>
              <w:right w:val="nil"/>
            </w:tcBorders>
            <w:shd w:val="clear" w:color="auto" w:fill="auto"/>
            <w:noWrap/>
            <w:vAlign w:val="bottom"/>
            <w:hideMark/>
          </w:tcPr>
          <w:p w14:paraId="4E090010"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4A543456" w14:textId="755577D5"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DNAmTIMP1AdjAge</w:t>
            </w:r>
          </w:p>
        </w:tc>
        <w:tc>
          <w:tcPr>
            <w:tcW w:w="1219" w:type="dxa"/>
            <w:tcBorders>
              <w:top w:val="nil"/>
              <w:left w:val="nil"/>
              <w:bottom w:val="nil"/>
              <w:right w:val="nil"/>
            </w:tcBorders>
            <w:shd w:val="clear" w:color="auto" w:fill="auto"/>
            <w:noWrap/>
            <w:vAlign w:val="center"/>
          </w:tcPr>
          <w:p w14:paraId="1B68AEDF" w14:textId="307C33D3" w:rsidR="00244753" w:rsidRPr="00CC6929" w:rsidRDefault="00244753" w:rsidP="00244753">
            <w:pPr>
              <w:spacing w:after="0" w:line="240" w:lineRule="auto"/>
              <w:jc w:val="right"/>
              <w:rPr>
                <w:rFonts w:ascii="Calibri" w:eastAsia="Times New Roman" w:hAnsi="Calibri" w:cs="Calibri"/>
                <w:color w:val="000000"/>
              </w:rPr>
            </w:pPr>
            <w:r>
              <w:rPr>
                <w:color w:val="000000"/>
              </w:rPr>
              <w:t>0</w:t>
            </w:r>
          </w:p>
        </w:tc>
        <w:tc>
          <w:tcPr>
            <w:tcW w:w="1391" w:type="dxa"/>
            <w:tcBorders>
              <w:top w:val="nil"/>
              <w:left w:val="nil"/>
              <w:bottom w:val="nil"/>
              <w:right w:val="nil"/>
            </w:tcBorders>
            <w:shd w:val="clear" w:color="auto" w:fill="auto"/>
            <w:noWrap/>
            <w:vAlign w:val="center"/>
          </w:tcPr>
          <w:p w14:paraId="1A095C82" w14:textId="27DCEBA3" w:rsidR="00244753" w:rsidRPr="00CC6929" w:rsidRDefault="00244753" w:rsidP="00244753">
            <w:pPr>
              <w:spacing w:after="0" w:line="240" w:lineRule="auto"/>
              <w:jc w:val="right"/>
              <w:rPr>
                <w:rFonts w:ascii="Calibri" w:eastAsia="Times New Roman" w:hAnsi="Calibri" w:cs="Calibri"/>
                <w:color w:val="000000"/>
              </w:rPr>
            </w:pPr>
            <w:r>
              <w:rPr>
                <w:color w:val="000000"/>
              </w:rPr>
              <w:t>-0.11 – 0.12</w:t>
            </w:r>
          </w:p>
        </w:tc>
        <w:tc>
          <w:tcPr>
            <w:tcW w:w="1440" w:type="dxa"/>
            <w:tcBorders>
              <w:top w:val="nil"/>
              <w:left w:val="nil"/>
              <w:bottom w:val="nil"/>
              <w:right w:val="nil"/>
            </w:tcBorders>
            <w:shd w:val="clear" w:color="auto" w:fill="auto"/>
            <w:noWrap/>
            <w:vAlign w:val="center"/>
          </w:tcPr>
          <w:p w14:paraId="742EA33E" w14:textId="6148A437" w:rsidR="00244753" w:rsidRPr="00CC6929" w:rsidRDefault="00244753" w:rsidP="00244753">
            <w:pPr>
              <w:spacing w:after="0" w:line="240" w:lineRule="auto"/>
              <w:jc w:val="right"/>
              <w:rPr>
                <w:rFonts w:ascii="Calibri" w:eastAsia="Times New Roman" w:hAnsi="Calibri" w:cs="Calibri"/>
                <w:color w:val="000000"/>
              </w:rPr>
            </w:pPr>
            <w:r>
              <w:rPr>
                <w:color w:val="000000"/>
              </w:rPr>
              <w:t>0.06</w:t>
            </w:r>
          </w:p>
        </w:tc>
        <w:tc>
          <w:tcPr>
            <w:tcW w:w="900" w:type="dxa"/>
            <w:tcBorders>
              <w:top w:val="nil"/>
              <w:left w:val="nil"/>
              <w:bottom w:val="nil"/>
              <w:right w:val="nil"/>
            </w:tcBorders>
            <w:shd w:val="clear" w:color="auto" w:fill="auto"/>
            <w:noWrap/>
            <w:vAlign w:val="center"/>
          </w:tcPr>
          <w:p w14:paraId="3C396E52" w14:textId="3AD0CBED" w:rsidR="00244753" w:rsidRPr="00CC6929" w:rsidRDefault="00244753" w:rsidP="00244753">
            <w:pPr>
              <w:spacing w:after="0" w:line="240" w:lineRule="auto"/>
              <w:jc w:val="right"/>
              <w:rPr>
                <w:rFonts w:ascii="Calibri" w:eastAsia="Times New Roman" w:hAnsi="Calibri" w:cs="Calibri"/>
                <w:color w:val="000000"/>
              </w:rPr>
            </w:pPr>
            <w:r>
              <w:rPr>
                <w:color w:val="000000"/>
              </w:rPr>
              <w:t>0.951</w:t>
            </w:r>
          </w:p>
        </w:tc>
      </w:tr>
      <w:tr w:rsidR="00244753" w:rsidRPr="00CC6929" w14:paraId="403A130C" w14:textId="77777777" w:rsidTr="00885068">
        <w:trPr>
          <w:trHeight w:val="285"/>
        </w:trPr>
        <w:tc>
          <w:tcPr>
            <w:tcW w:w="1680" w:type="dxa"/>
            <w:tcBorders>
              <w:top w:val="nil"/>
              <w:left w:val="nil"/>
              <w:bottom w:val="nil"/>
              <w:right w:val="nil"/>
            </w:tcBorders>
            <w:shd w:val="clear" w:color="auto" w:fill="auto"/>
            <w:noWrap/>
            <w:vAlign w:val="bottom"/>
            <w:hideMark/>
          </w:tcPr>
          <w:p w14:paraId="6E4A983B" w14:textId="77777777" w:rsidR="00244753" w:rsidRPr="00C85C23" w:rsidRDefault="00244753" w:rsidP="00244753">
            <w:pPr>
              <w:spacing w:after="0" w:line="240" w:lineRule="auto"/>
              <w:jc w:val="right"/>
              <w:rPr>
                <w:rFonts w:ascii="Calibri" w:eastAsia="Times New Roman" w:hAnsi="Calibri" w:cs="Calibri"/>
                <w:b/>
                <w:bCs/>
                <w:color w:val="000000"/>
              </w:rPr>
            </w:pPr>
          </w:p>
        </w:tc>
        <w:tc>
          <w:tcPr>
            <w:tcW w:w="2659" w:type="dxa"/>
            <w:tcBorders>
              <w:top w:val="nil"/>
              <w:left w:val="nil"/>
              <w:bottom w:val="nil"/>
              <w:right w:val="nil"/>
            </w:tcBorders>
            <w:shd w:val="clear" w:color="auto" w:fill="auto"/>
            <w:noWrap/>
            <w:vAlign w:val="bottom"/>
          </w:tcPr>
          <w:p w14:paraId="3EBEEFB8" w14:textId="1DE189B1"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DNAmTLAdjAge</w:t>
            </w:r>
            <w:proofErr w:type="spellEnd"/>
          </w:p>
        </w:tc>
        <w:tc>
          <w:tcPr>
            <w:tcW w:w="1219" w:type="dxa"/>
            <w:tcBorders>
              <w:top w:val="nil"/>
              <w:left w:val="nil"/>
              <w:bottom w:val="nil"/>
              <w:right w:val="nil"/>
            </w:tcBorders>
            <w:shd w:val="clear" w:color="auto" w:fill="auto"/>
            <w:noWrap/>
            <w:vAlign w:val="center"/>
          </w:tcPr>
          <w:p w14:paraId="3DFF3FFC" w14:textId="707B249D" w:rsidR="00244753" w:rsidRPr="00CC6929" w:rsidRDefault="00244753" w:rsidP="00244753">
            <w:pPr>
              <w:spacing w:after="0" w:line="240" w:lineRule="auto"/>
              <w:jc w:val="right"/>
              <w:rPr>
                <w:rFonts w:ascii="Calibri" w:eastAsia="Times New Roman" w:hAnsi="Calibri" w:cs="Calibri"/>
                <w:color w:val="000000"/>
              </w:rPr>
            </w:pPr>
            <w:r>
              <w:rPr>
                <w:color w:val="000000"/>
              </w:rPr>
              <w:t>-0.05</w:t>
            </w:r>
          </w:p>
        </w:tc>
        <w:tc>
          <w:tcPr>
            <w:tcW w:w="1391" w:type="dxa"/>
            <w:tcBorders>
              <w:top w:val="nil"/>
              <w:left w:val="nil"/>
              <w:bottom w:val="nil"/>
              <w:right w:val="nil"/>
            </w:tcBorders>
            <w:shd w:val="clear" w:color="auto" w:fill="auto"/>
            <w:noWrap/>
            <w:vAlign w:val="center"/>
          </w:tcPr>
          <w:p w14:paraId="04466DBC" w14:textId="3F388CDA" w:rsidR="00244753" w:rsidRPr="00CC6929" w:rsidRDefault="00244753" w:rsidP="00244753">
            <w:pPr>
              <w:spacing w:after="0" w:line="240" w:lineRule="auto"/>
              <w:jc w:val="right"/>
              <w:rPr>
                <w:rFonts w:ascii="Calibri" w:eastAsia="Times New Roman" w:hAnsi="Calibri" w:cs="Calibri"/>
                <w:color w:val="000000"/>
              </w:rPr>
            </w:pPr>
            <w:r>
              <w:rPr>
                <w:color w:val="000000"/>
              </w:rPr>
              <w:t>-0.16 – 0.07</w:t>
            </w:r>
          </w:p>
        </w:tc>
        <w:tc>
          <w:tcPr>
            <w:tcW w:w="1440" w:type="dxa"/>
            <w:tcBorders>
              <w:top w:val="nil"/>
              <w:left w:val="nil"/>
              <w:bottom w:val="nil"/>
              <w:right w:val="nil"/>
            </w:tcBorders>
            <w:shd w:val="clear" w:color="auto" w:fill="auto"/>
            <w:noWrap/>
            <w:vAlign w:val="center"/>
          </w:tcPr>
          <w:p w14:paraId="1CEC67D7" w14:textId="77805DBC" w:rsidR="00244753" w:rsidRPr="00CC6929" w:rsidRDefault="00244753" w:rsidP="00244753">
            <w:pPr>
              <w:spacing w:after="0" w:line="240" w:lineRule="auto"/>
              <w:jc w:val="right"/>
              <w:rPr>
                <w:rFonts w:ascii="Calibri" w:eastAsia="Times New Roman" w:hAnsi="Calibri" w:cs="Calibri"/>
                <w:color w:val="000000"/>
              </w:rPr>
            </w:pPr>
            <w:r>
              <w:rPr>
                <w:color w:val="000000"/>
              </w:rPr>
              <w:t>-0.82</w:t>
            </w:r>
          </w:p>
        </w:tc>
        <w:tc>
          <w:tcPr>
            <w:tcW w:w="900" w:type="dxa"/>
            <w:tcBorders>
              <w:top w:val="nil"/>
              <w:left w:val="nil"/>
              <w:bottom w:val="nil"/>
              <w:right w:val="nil"/>
            </w:tcBorders>
            <w:shd w:val="clear" w:color="auto" w:fill="auto"/>
            <w:noWrap/>
            <w:vAlign w:val="center"/>
          </w:tcPr>
          <w:p w14:paraId="345872D5" w14:textId="1298EDA3" w:rsidR="00244753" w:rsidRPr="00CC6929" w:rsidRDefault="00244753" w:rsidP="00244753">
            <w:pPr>
              <w:spacing w:after="0" w:line="240" w:lineRule="auto"/>
              <w:jc w:val="right"/>
              <w:rPr>
                <w:rFonts w:ascii="Calibri" w:eastAsia="Times New Roman" w:hAnsi="Calibri" w:cs="Calibri"/>
                <w:color w:val="000000"/>
              </w:rPr>
            </w:pPr>
            <w:r>
              <w:rPr>
                <w:color w:val="000000"/>
              </w:rPr>
              <w:t>0.411</w:t>
            </w:r>
          </w:p>
        </w:tc>
      </w:tr>
      <w:tr w:rsidR="00244753" w:rsidRPr="00CC6929" w14:paraId="684819A7" w14:textId="77777777" w:rsidTr="00037748">
        <w:trPr>
          <w:trHeight w:val="285"/>
        </w:trPr>
        <w:tc>
          <w:tcPr>
            <w:tcW w:w="1680" w:type="dxa"/>
            <w:tcBorders>
              <w:top w:val="nil"/>
              <w:left w:val="nil"/>
              <w:bottom w:val="nil"/>
              <w:right w:val="nil"/>
            </w:tcBorders>
            <w:shd w:val="clear" w:color="auto" w:fill="auto"/>
            <w:noWrap/>
            <w:vAlign w:val="bottom"/>
            <w:hideMark/>
          </w:tcPr>
          <w:p w14:paraId="0EF979A5" w14:textId="5151D249" w:rsidR="00244753" w:rsidRPr="00C85C23" w:rsidRDefault="00244753" w:rsidP="0024475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Post-natal </w:t>
            </w:r>
            <w:r w:rsidRPr="00C85C23">
              <w:rPr>
                <w:rFonts w:ascii="Calibri" w:eastAsia="Times New Roman" w:hAnsi="Calibri" w:cs="Calibri"/>
                <w:b/>
                <w:bCs/>
                <w:color w:val="000000"/>
              </w:rPr>
              <w:t>Weight</w:t>
            </w:r>
          </w:p>
        </w:tc>
        <w:tc>
          <w:tcPr>
            <w:tcW w:w="2659" w:type="dxa"/>
            <w:tcBorders>
              <w:top w:val="nil"/>
              <w:left w:val="nil"/>
              <w:bottom w:val="nil"/>
              <w:right w:val="nil"/>
            </w:tcBorders>
            <w:shd w:val="clear" w:color="auto" w:fill="auto"/>
            <w:noWrap/>
            <w:vAlign w:val="bottom"/>
            <w:hideMark/>
          </w:tcPr>
          <w:p w14:paraId="13BC70F5" w14:textId="6A89D15C"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IEAA</w:t>
            </w:r>
          </w:p>
        </w:tc>
        <w:tc>
          <w:tcPr>
            <w:tcW w:w="1219" w:type="dxa"/>
            <w:tcBorders>
              <w:top w:val="nil"/>
              <w:left w:val="nil"/>
              <w:bottom w:val="nil"/>
              <w:right w:val="nil"/>
            </w:tcBorders>
            <w:shd w:val="clear" w:color="auto" w:fill="auto"/>
            <w:noWrap/>
            <w:vAlign w:val="center"/>
          </w:tcPr>
          <w:p w14:paraId="3F461B74" w14:textId="4C0D47F6" w:rsidR="00244753" w:rsidRPr="00CC6929" w:rsidRDefault="00244753" w:rsidP="00244753">
            <w:pPr>
              <w:spacing w:after="0" w:line="240" w:lineRule="auto"/>
              <w:jc w:val="right"/>
              <w:rPr>
                <w:rFonts w:ascii="Calibri" w:eastAsia="Times New Roman" w:hAnsi="Calibri" w:cs="Calibri"/>
                <w:color w:val="000000"/>
              </w:rPr>
            </w:pPr>
            <w:r>
              <w:rPr>
                <w:color w:val="000000"/>
              </w:rPr>
              <w:t>0.04</w:t>
            </w:r>
          </w:p>
        </w:tc>
        <w:tc>
          <w:tcPr>
            <w:tcW w:w="1391" w:type="dxa"/>
            <w:tcBorders>
              <w:top w:val="nil"/>
              <w:left w:val="nil"/>
              <w:bottom w:val="nil"/>
              <w:right w:val="nil"/>
            </w:tcBorders>
            <w:shd w:val="clear" w:color="auto" w:fill="auto"/>
            <w:noWrap/>
            <w:vAlign w:val="center"/>
          </w:tcPr>
          <w:p w14:paraId="7F9810AC" w14:textId="348E8E7F" w:rsidR="00244753" w:rsidRPr="00CC6929" w:rsidRDefault="00244753" w:rsidP="00244753">
            <w:pPr>
              <w:spacing w:after="0" w:line="240" w:lineRule="auto"/>
              <w:jc w:val="right"/>
              <w:rPr>
                <w:rFonts w:ascii="Calibri" w:eastAsia="Times New Roman" w:hAnsi="Calibri" w:cs="Calibri"/>
                <w:color w:val="000000"/>
              </w:rPr>
            </w:pPr>
            <w:r>
              <w:rPr>
                <w:color w:val="000000"/>
              </w:rPr>
              <w:t>-0.06 – 0.15</w:t>
            </w:r>
          </w:p>
        </w:tc>
        <w:tc>
          <w:tcPr>
            <w:tcW w:w="1440" w:type="dxa"/>
            <w:tcBorders>
              <w:top w:val="nil"/>
              <w:left w:val="nil"/>
              <w:bottom w:val="nil"/>
              <w:right w:val="nil"/>
            </w:tcBorders>
            <w:shd w:val="clear" w:color="auto" w:fill="auto"/>
            <w:noWrap/>
            <w:vAlign w:val="center"/>
          </w:tcPr>
          <w:p w14:paraId="07C48708" w14:textId="5BFD67B7" w:rsidR="00244753" w:rsidRPr="00CC6929" w:rsidRDefault="00244753" w:rsidP="00244753">
            <w:pPr>
              <w:spacing w:after="0" w:line="240" w:lineRule="auto"/>
              <w:jc w:val="right"/>
              <w:rPr>
                <w:rFonts w:ascii="Calibri" w:eastAsia="Times New Roman" w:hAnsi="Calibri" w:cs="Calibri"/>
                <w:color w:val="000000"/>
              </w:rPr>
            </w:pPr>
            <w:r>
              <w:rPr>
                <w:color w:val="000000"/>
              </w:rPr>
              <w:t>0.82</w:t>
            </w:r>
          </w:p>
        </w:tc>
        <w:tc>
          <w:tcPr>
            <w:tcW w:w="900" w:type="dxa"/>
            <w:tcBorders>
              <w:top w:val="nil"/>
              <w:left w:val="nil"/>
              <w:bottom w:val="nil"/>
              <w:right w:val="nil"/>
            </w:tcBorders>
            <w:shd w:val="clear" w:color="auto" w:fill="auto"/>
            <w:noWrap/>
            <w:vAlign w:val="center"/>
          </w:tcPr>
          <w:p w14:paraId="197CEACA" w14:textId="2380BF8F" w:rsidR="00244753" w:rsidRPr="00CC6929" w:rsidRDefault="00244753" w:rsidP="00244753">
            <w:pPr>
              <w:spacing w:after="0" w:line="240" w:lineRule="auto"/>
              <w:jc w:val="right"/>
              <w:rPr>
                <w:rFonts w:ascii="Calibri" w:eastAsia="Times New Roman" w:hAnsi="Calibri" w:cs="Calibri"/>
                <w:color w:val="000000"/>
              </w:rPr>
            </w:pPr>
            <w:r>
              <w:rPr>
                <w:color w:val="000000"/>
              </w:rPr>
              <w:t>0.415</w:t>
            </w:r>
          </w:p>
        </w:tc>
      </w:tr>
      <w:tr w:rsidR="00244753" w:rsidRPr="00CC6929" w14:paraId="26F918A2" w14:textId="77777777" w:rsidTr="0019427C">
        <w:trPr>
          <w:trHeight w:val="285"/>
        </w:trPr>
        <w:tc>
          <w:tcPr>
            <w:tcW w:w="1680" w:type="dxa"/>
            <w:tcBorders>
              <w:top w:val="nil"/>
              <w:left w:val="nil"/>
              <w:bottom w:val="nil"/>
              <w:right w:val="nil"/>
            </w:tcBorders>
            <w:shd w:val="clear" w:color="auto" w:fill="auto"/>
            <w:noWrap/>
            <w:vAlign w:val="bottom"/>
            <w:hideMark/>
          </w:tcPr>
          <w:p w14:paraId="310D0671"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5BBCF0AB" w14:textId="3D610189" w:rsidR="00244753" w:rsidRPr="00CC6929" w:rsidRDefault="00244753" w:rsidP="00244753">
            <w:pPr>
              <w:spacing w:after="0" w:line="240" w:lineRule="auto"/>
              <w:rPr>
                <w:rFonts w:ascii="Calibri" w:eastAsia="Times New Roman" w:hAnsi="Calibri" w:cs="Calibri"/>
                <w:color w:val="000000"/>
              </w:rPr>
            </w:pPr>
            <w:r>
              <w:rPr>
                <w:rFonts w:ascii="Calibri" w:eastAsia="Times New Roman" w:hAnsi="Calibri" w:cs="Calibri"/>
                <w:color w:val="000000"/>
              </w:rPr>
              <w:t>EEAA</w:t>
            </w:r>
          </w:p>
        </w:tc>
        <w:tc>
          <w:tcPr>
            <w:tcW w:w="1219" w:type="dxa"/>
            <w:tcBorders>
              <w:top w:val="nil"/>
              <w:left w:val="nil"/>
              <w:bottom w:val="nil"/>
              <w:right w:val="nil"/>
            </w:tcBorders>
            <w:shd w:val="clear" w:color="auto" w:fill="auto"/>
            <w:noWrap/>
            <w:vAlign w:val="center"/>
          </w:tcPr>
          <w:p w14:paraId="7A69C53B" w14:textId="485CC772" w:rsidR="00244753" w:rsidRPr="00CC6929" w:rsidRDefault="00244753" w:rsidP="00244753">
            <w:pPr>
              <w:spacing w:after="0" w:line="240" w:lineRule="auto"/>
              <w:jc w:val="right"/>
              <w:rPr>
                <w:rFonts w:ascii="Calibri" w:eastAsia="Times New Roman" w:hAnsi="Calibri" w:cs="Calibri"/>
                <w:color w:val="000000"/>
              </w:rPr>
            </w:pPr>
            <w:r>
              <w:rPr>
                <w:color w:val="000000"/>
              </w:rPr>
              <w:t>-0.07</w:t>
            </w:r>
          </w:p>
        </w:tc>
        <w:tc>
          <w:tcPr>
            <w:tcW w:w="1391" w:type="dxa"/>
            <w:tcBorders>
              <w:top w:val="nil"/>
              <w:left w:val="nil"/>
              <w:bottom w:val="nil"/>
              <w:right w:val="nil"/>
            </w:tcBorders>
            <w:shd w:val="clear" w:color="auto" w:fill="auto"/>
            <w:noWrap/>
            <w:vAlign w:val="center"/>
          </w:tcPr>
          <w:p w14:paraId="46C064F7" w14:textId="2A5C3B87" w:rsidR="00244753" w:rsidRPr="00CC6929" w:rsidRDefault="00244753" w:rsidP="00244753">
            <w:pPr>
              <w:spacing w:after="0" w:line="240" w:lineRule="auto"/>
              <w:jc w:val="right"/>
              <w:rPr>
                <w:rFonts w:ascii="Calibri" w:eastAsia="Times New Roman" w:hAnsi="Calibri" w:cs="Calibri"/>
                <w:color w:val="000000"/>
              </w:rPr>
            </w:pPr>
            <w:r>
              <w:rPr>
                <w:color w:val="000000"/>
              </w:rPr>
              <w:t>-0.18 – 0.04</w:t>
            </w:r>
          </w:p>
        </w:tc>
        <w:tc>
          <w:tcPr>
            <w:tcW w:w="1440" w:type="dxa"/>
            <w:tcBorders>
              <w:top w:val="nil"/>
              <w:left w:val="nil"/>
              <w:bottom w:val="nil"/>
              <w:right w:val="nil"/>
            </w:tcBorders>
            <w:shd w:val="clear" w:color="auto" w:fill="auto"/>
            <w:noWrap/>
            <w:vAlign w:val="center"/>
          </w:tcPr>
          <w:p w14:paraId="5DEE2D5F" w14:textId="2F647F17" w:rsidR="00244753" w:rsidRPr="00CC6929" w:rsidRDefault="00244753" w:rsidP="00244753">
            <w:pPr>
              <w:spacing w:after="0" w:line="240" w:lineRule="auto"/>
              <w:jc w:val="right"/>
              <w:rPr>
                <w:rFonts w:ascii="Calibri" w:eastAsia="Times New Roman" w:hAnsi="Calibri" w:cs="Calibri"/>
                <w:color w:val="000000"/>
              </w:rPr>
            </w:pPr>
            <w:r>
              <w:rPr>
                <w:color w:val="000000"/>
              </w:rPr>
              <w:t>-1.31</w:t>
            </w:r>
          </w:p>
        </w:tc>
        <w:tc>
          <w:tcPr>
            <w:tcW w:w="900" w:type="dxa"/>
            <w:tcBorders>
              <w:top w:val="nil"/>
              <w:left w:val="nil"/>
              <w:bottom w:val="nil"/>
              <w:right w:val="nil"/>
            </w:tcBorders>
            <w:shd w:val="clear" w:color="auto" w:fill="auto"/>
            <w:noWrap/>
            <w:vAlign w:val="center"/>
          </w:tcPr>
          <w:p w14:paraId="154F86F5" w14:textId="3D6C4F0D" w:rsidR="00244753" w:rsidRPr="00CC6929" w:rsidRDefault="00244753" w:rsidP="00244753">
            <w:pPr>
              <w:spacing w:after="0" w:line="240" w:lineRule="auto"/>
              <w:jc w:val="right"/>
              <w:rPr>
                <w:rFonts w:ascii="Calibri" w:eastAsia="Times New Roman" w:hAnsi="Calibri" w:cs="Calibri"/>
                <w:color w:val="000000"/>
              </w:rPr>
            </w:pPr>
            <w:r>
              <w:rPr>
                <w:color w:val="000000"/>
              </w:rPr>
              <w:t>0.192</w:t>
            </w:r>
          </w:p>
        </w:tc>
      </w:tr>
      <w:tr w:rsidR="00244753" w:rsidRPr="00CC6929" w14:paraId="718C7E57" w14:textId="77777777" w:rsidTr="00670D84">
        <w:trPr>
          <w:trHeight w:val="285"/>
        </w:trPr>
        <w:tc>
          <w:tcPr>
            <w:tcW w:w="1680" w:type="dxa"/>
            <w:tcBorders>
              <w:top w:val="nil"/>
              <w:left w:val="nil"/>
              <w:bottom w:val="nil"/>
              <w:right w:val="nil"/>
            </w:tcBorders>
            <w:shd w:val="clear" w:color="auto" w:fill="auto"/>
            <w:noWrap/>
            <w:vAlign w:val="bottom"/>
            <w:hideMark/>
          </w:tcPr>
          <w:p w14:paraId="3D32B819"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5DCD683A" w14:textId="7A37C554"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Phenotypic EAA</w:t>
            </w:r>
          </w:p>
        </w:tc>
        <w:tc>
          <w:tcPr>
            <w:tcW w:w="1219" w:type="dxa"/>
            <w:tcBorders>
              <w:top w:val="nil"/>
              <w:left w:val="nil"/>
              <w:bottom w:val="nil"/>
              <w:right w:val="nil"/>
            </w:tcBorders>
            <w:shd w:val="clear" w:color="auto" w:fill="auto"/>
            <w:noWrap/>
            <w:vAlign w:val="center"/>
          </w:tcPr>
          <w:p w14:paraId="2C246E69" w14:textId="24853A84" w:rsidR="00244753" w:rsidRPr="00CC6929" w:rsidRDefault="00244753" w:rsidP="00244753">
            <w:pPr>
              <w:spacing w:after="0" w:line="240" w:lineRule="auto"/>
              <w:jc w:val="right"/>
              <w:rPr>
                <w:rFonts w:ascii="Calibri" w:eastAsia="Times New Roman" w:hAnsi="Calibri" w:cs="Calibri"/>
                <w:color w:val="000000"/>
              </w:rPr>
            </w:pPr>
            <w:r>
              <w:rPr>
                <w:color w:val="000000"/>
              </w:rPr>
              <w:t>-0.03</w:t>
            </w:r>
          </w:p>
        </w:tc>
        <w:tc>
          <w:tcPr>
            <w:tcW w:w="1391" w:type="dxa"/>
            <w:tcBorders>
              <w:top w:val="nil"/>
              <w:left w:val="nil"/>
              <w:bottom w:val="nil"/>
              <w:right w:val="nil"/>
            </w:tcBorders>
            <w:shd w:val="clear" w:color="auto" w:fill="auto"/>
            <w:noWrap/>
            <w:vAlign w:val="center"/>
          </w:tcPr>
          <w:p w14:paraId="0CAC76DB" w14:textId="2622AC73" w:rsidR="00244753" w:rsidRPr="00CC6929" w:rsidRDefault="00244753" w:rsidP="00244753">
            <w:pPr>
              <w:spacing w:after="0" w:line="240" w:lineRule="auto"/>
              <w:jc w:val="right"/>
              <w:rPr>
                <w:rFonts w:ascii="Calibri" w:eastAsia="Times New Roman" w:hAnsi="Calibri" w:cs="Calibri"/>
                <w:color w:val="000000"/>
              </w:rPr>
            </w:pPr>
            <w:r>
              <w:rPr>
                <w:color w:val="000000"/>
              </w:rPr>
              <w:t>-0.14 – 0.08</w:t>
            </w:r>
          </w:p>
        </w:tc>
        <w:tc>
          <w:tcPr>
            <w:tcW w:w="1440" w:type="dxa"/>
            <w:tcBorders>
              <w:top w:val="nil"/>
              <w:left w:val="nil"/>
              <w:bottom w:val="nil"/>
              <w:right w:val="nil"/>
            </w:tcBorders>
            <w:shd w:val="clear" w:color="auto" w:fill="auto"/>
            <w:noWrap/>
            <w:vAlign w:val="center"/>
          </w:tcPr>
          <w:p w14:paraId="4F5878B0" w14:textId="1B3E9118" w:rsidR="00244753" w:rsidRPr="00CC6929" w:rsidRDefault="00244753" w:rsidP="00244753">
            <w:pPr>
              <w:spacing w:after="0" w:line="240" w:lineRule="auto"/>
              <w:jc w:val="right"/>
              <w:rPr>
                <w:rFonts w:ascii="Calibri" w:eastAsia="Times New Roman" w:hAnsi="Calibri" w:cs="Calibri"/>
                <w:color w:val="000000"/>
              </w:rPr>
            </w:pPr>
            <w:r>
              <w:rPr>
                <w:color w:val="000000"/>
              </w:rPr>
              <w:t>-0.55</w:t>
            </w:r>
          </w:p>
        </w:tc>
        <w:tc>
          <w:tcPr>
            <w:tcW w:w="900" w:type="dxa"/>
            <w:tcBorders>
              <w:top w:val="nil"/>
              <w:left w:val="nil"/>
              <w:bottom w:val="nil"/>
              <w:right w:val="nil"/>
            </w:tcBorders>
            <w:shd w:val="clear" w:color="auto" w:fill="auto"/>
            <w:noWrap/>
            <w:vAlign w:val="center"/>
          </w:tcPr>
          <w:p w14:paraId="101ADC92" w14:textId="4A510CFA" w:rsidR="00244753" w:rsidRPr="00CC6929" w:rsidRDefault="00244753" w:rsidP="00244753">
            <w:pPr>
              <w:spacing w:after="0" w:line="240" w:lineRule="auto"/>
              <w:jc w:val="right"/>
              <w:rPr>
                <w:rFonts w:ascii="Calibri" w:eastAsia="Times New Roman" w:hAnsi="Calibri" w:cs="Calibri"/>
                <w:color w:val="000000"/>
              </w:rPr>
            </w:pPr>
            <w:r>
              <w:rPr>
                <w:color w:val="000000"/>
              </w:rPr>
              <w:t>0.582</w:t>
            </w:r>
          </w:p>
        </w:tc>
      </w:tr>
      <w:tr w:rsidR="00244753" w:rsidRPr="00CC6929" w14:paraId="33BF205F" w14:textId="77777777" w:rsidTr="00AB7E08">
        <w:trPr>
          <w:trHeight w:val="285"/>
        </w:trPr>
        <w:tc>
          <w:tcPr>
            <w:tcW w:w="1680" w:type="dxa"/>
            <w:tcBorders>
              <w:top w:val="nil"/>
              <w:left w:val="nil"/>
              <w:bottom w:val="nil"/>
              <w:right w:val="nil"/>
            </w:tcBorders>
            <w:shd w:val="clear" w:color="auto" w:fill="auto"/>
            <w:noWrap/>
            <w:vAlign w:val="bottom"/>
            <w:hideMark/>
          </w:tcPr>
          <w:p w14:paraId="35D7BD60"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3088E9C3" w14:textId="5E14E274" w:rsidR="00244753" w:rsidRPr="00CC6929" w:rsidRDefault="00244753" w:rsidP="00244753">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GrimAge</w:t>
            </w:r>
            <w:proofErr w:type="spellEnd"/>
            <w:r>
              <w:rPr>
                <w:rFonts w:ascii="Calibri" w:eastAsia="Times New Roman" w:hAnsi="Calibri" w:cs="Calibri"/>
                <w:color w:val="000000"/>
              </w:rPr>
              <w:t xml:space="preserve"> EEA</w:t>
            </w:r>
          </w:p>
        </w:tc>
        <w:tc>
          <w:tcPr>
            <w:tcW w:w="1219" w:type="dxa"/>
            <w:tcBorders>
              <w:top w:val="nil"/>
              <w:left w:val="nil"/>
              <w:bottom w:val="nil"/>
              <w:right w:val="nil"/>
            </w:tcBorders>
            <w:shd w:val="clear" w:color="auto" w:fill="auto"/>
            <w:noWrap/>
            <w:vAlign w:val="center"/>
          </w:tcPr>
          <w:p w14:paraId="0F7CA82C" w14:textId="4C76F238" w:rsidR="00244753" w:rsidRPr="00CC6929" w:rsidRDefault="00244753" w:rsidP="00244753">
            <w:pPr>
              <w:spacing w:after="0" w:line="240" w:lineRule="auto"/>
              <w:jc w:val="right"/>
              <w:rPr>
                <w:rFonts w:ascii="Calibri" w:eastAsia="Times New Roman" w:hAnsi="Calibri" w:cs="Calibri"/>
                <w:color w:val="000000"/>
              </w:rPr>
            </w:pPr>
            <w:r>
              <w:rPr>
                <w:color w:val="000000"/>
              </w:rPr>
              <w:t>0.08</w:t>
            </w:r>
          </w:p>
        </w:tc>
        <w:tc>
          <w:tcPr>
            <w:tcW w:w="1391" w:type="dxa"/>
            <w:tcBorders>
              <w:top w:val="nil"/>
              <w:left w:val="nil"/>
              <w:bottom w:val="nil"/>
              <w:right w:val="nil"/>
            </w:tcBorders>
            <w:shd w:val="clear" w:color="auto" w:fill="auto"/>
            <w:noWrap/>
            <w:vAlign w:val="center"/>
          </w:tcPr>
          <w:p w14:paraId="3C4C5AA7" w14:textId="0A373539" w:rsidR="00244753" w:rsidRPr="00CC6929" w:rsidRDefault="00244753" w:rsidP="00244753">
            <w:pPr>
              <w:spacing w:after="0" w:line="240" w:lineRule="auto"/>
              <w:jc w:val="right"/>
              <w:rPr>
                <w:rFonts w:ascii="Calibri" w:eastAsia="Times New Roman" w:hAnsi="Calibri" w:cs="Calibri"/>
                <w:color w:val="000000"/>
              </w:rPr>
            </w:pPr>
            <w:r>
              <w:rPr>
                <w:color w:val="000000"/>
              </w:rPr>
              <w:t>-0.03 – 0.19</w:t>
            </w:r>
          </w:p>
        </w:tc>
        <w:tc>
          <w:tcPr>
            <w:tcW w:w="1440" w:type="dxa"/>
            <w:tcBorders>
              <w:top w:val="nil"/>
              <w:left w:val="nil"/>
              <w:bottom w:val="nil"/>
              <w:right w:val="nil"/>
            </w:tcBorders>
            <w:shd w:val="clear" w:color="auto" w:fill="auto"/>
            <w:noWrap/>
            <w:vAlign w:val="center"/>
          </w:tcPr>
          <w:p w14:paraId="583E9B1F" w14:textId="03018E3F" w:rsidR="00244753" w:rsidRPr="00CC6929" w:rsidRDefault="00244753" w:rsidP="00244753">
            <w:pPr>
              <w:spacing w:after="0" w:line="240" w:lineRule="auto"/>
              <w:jc w:val="right"/>
              <w:rPr>
                <w:rFonts w:ascii="Calibri" w:eastAsia="Times New Roman" w:hAnsi="Calibri" w:cs="Calibri"/>
                <w:color w:val="000000"/>
              </w:rPr>
            </w:pPr>
            <w:r>
              <w:rPr>
                <w:color w:val="000000"/>
              </w:rPr>
              <w:t>1.42</w:t>
            </w:r>
          </w:p>
        </w:tc>
        <w:tc>
          <w:tcPr>
            <w:tcW w:w="900" w:type="dxa"/>
            <w:tcBorders>
              <w:top w:val="nil"/>
              <w:left w:val="nil"/>
              <w:bottom w:val="nil"/>
              <w:right w:val="nil"/>
            </w:tcBorders>
            <w:shd w:val="clear" w:color="auto" w:fill="auto"/>
            <w:noWrap/>
            <w:vAlign w:val="center"/>
          </w:tcPr>
          <w:p w14:paraId="74D1E806" w14:textId="6DBAC5C0" w:rsidR="00244753" w:rsidRPr="00CC6929" w:rsidRDefault="00244753" w:rsidP="00244753">
            <w:pPr>
              <w:spacing w:after="0" w:line="240" w:lineRule="auto"/>
              <w:jc w:val="right"/>
              <w:rPr>
                <w:rFonts w:ascii="Calibri" w:eastAsia="Times New Roman" w:hAnsi="Calibri" w:cs="Calibri"/>
                <w:color w:val="000000"/>
              </w:rPr>
            </w:pPr>
            <w:r>
              <w:rPr>
                <w:color w:val="000000"/>
              </w:rPr>
              <w:t>0.155</w:t>
            </w:r>
          </w:p>
        </w:tc>
      </w:tr>
      <w:tr w:rsidR="00244753" w:rsidRPr="00CC6929" w14:paraId="267BE8D4" w14:textId="77777777" w:rsidTr="00C22792">
        <w:trPr>
          <w:trHeight w:val="285"/>
        </w:trPr>
        <w:tc>
          <w:tcPr>
            <w:tcW w:w="1680" w:type="dxa"/>
            <w:tcBorders>
              <w:top w:val="nil"/>
              <w:left w:val="nil"/>
              <w:bottom w:val="nil"/>
              <w:right w:val="nil"/>
            </w:tcBorders>
            <w:shd w:val="clear" w:color="auto" w:fill="auto"/>
            <w:noWrap/>
            <w:vAlign w:val="bottom"/>
            <w:hideMark/>
          </w:tcPr>
          <w:p w14:paraId="4649AF75"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13DCF845" w14:textId="59FB66AC"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DNAmADMAdjAge</w:t>
            </w:r>
            <w:proofErr w:type="spellEnd"/>
          </w:p>
        </w:tc>
        <w:tc>
          <w:tcPr>
            <w:tcW w:w="1219" w:type="dxa"/>
            <w:tcBorders>
              <w:top w:val="nil"/>
              <w:left w:val="nil"/>
              <w:bottom w:val="nil"/>
              <w:right w:val="nil"/>
            </w:tcBorders>
            <w:shd w:val="clear" w:color="auto" w:fill="auto"/>
            <w:noWrap/>
            <w:vAlign w:val="center"/>
          </w:tcPr>
          <w:p w14:paraId="1F2D1D99" w14:textId="448EC83B" w:rsidR="00244753" w:rsidRPr="00CC6929" w:rsidRDefault="00244753" w:rsidP="00244753">
            <w:pPr>
              <w:spacing w:after="0" w:line="240" w:lineRule="auto"/>
              <w:jc w:val="right"/>
              <w:rPr>
                <w:rFonts w:ascii="Calibri" w:eastAsia="Times New Roman" w:hAnsi="Calibri" w:cs="Calibri"/>
                <w:color w:val="000000"/>
              </w:rPr>
            </w:pPr>
            <w:r>
              <w:rPr>
                <w:color w:val="000000"/>
              </w:rPr>
              <w:t>0.09</w:t>
            </w:r>
          </w:p>
        </w:tc>
        <w:tc>
          <w:tcPr>
            <w:tcW w:w="1391" w:type="dxa"/>
            <w:tcBorders>
              <w:top w:val="nil"/>
              <w:left w:val="nil"/>
              <w:bottom w:val="nil"/>
              <w:right w:val="nil"/>
            </w:tcBorders>
            <w:shd w:val="clear" w:color="auto" w:fill="auto"/>
            <w:noWrap/>
            <w:vAlign w:val="center"/>
          </w:tcPr>
          <w:p w14:paraId="20D548B5" w14:textId="34A4548E" w:rsidR="00244753" w:rsidRPr="00CC6929" w:rsidRDefault="00244753" w:rsidP="00244753">
            <w:pPr>
              <w:spacing w:after="0" w:line="240" w:lineRule="auto"/>
              <w:jc w:val="right"/>
              <w:rPr>
                <w:rFonts w:ascii="Calibri" w:eastAsia="Times New Roman" w:hAnsi="Calibri" w:cs="Calibri"/>
                <w:color w:val="000000"/>
              </w:rPr>
            </w:pPr>
            <w:r>
              <w:rPr>
                <w:color w:val="000000"/>
              </w:rPr>
              <w:t>-0.02 – 0.20</w:t>
            </w:r>
          </w:p>
        </w:tc>
        <w:tc>
          <w:tcPr>
            <w:tcW w:w="1440" w:type="dxa"/>
            <w:tcBorders>
              <w:top w:val="nil"/>
              <w:left w:val="nil"/>
              <w:bottom w:val="nil"/>
              <w:right w:val="nil"/>
            </w:tcBorders>
            <w:shd w:val="clear" w:color="auto" w:fill="auto"/>
            <w:noWrap/>
            <w:vAlign w:val="center"/>
          </w:tcPr>
          <w:p w14:paraId="3152FE3A" w14:textId="1F4C8C40" w:rsidR="00244753" w:rsidRPr="00CC6929" w:rsidRDefault="00244753" w:rsidP="00244753">
            <w:pPr>
              <w:spacing w:after="0" w:line="240" w:lineRule="auto"/>
              <w:jc w:val="right"/>
              <w:rPr>
                <w:rFonts w:ascii="Calibri" w:eastAsia="Times New Roman" w:hAnsi="Calibri" w:cs="Calibri"/>
                <w:color w:val="000000"/>
              </w:rPr>
            </w:pPr>
            <w:r>
              <w:rPr>
                <w:color w:val="000000"/>
              </w:rPr>
              <w:t>1.64</w:t>
            </w:r>
          </w:p>
        </w:tc>
        <w:tc>
          <w:tcPr>
            <w:tcW w:w="900" w:type="dxa"/>
            <w:tcBorders>
              <w:top w:val="nil"/>
              <w:left w:val="nil"/>
              <w:bottom w:val="nil"/>
              <w:right w:val="nil"/>
            </w:tcBorders>
            <w:shd w:val="clear" w:color="auto" w:fill="auto"/>
            <w:noWrap/>
            <w:vAlign w:val="center"/>
          </w:tcPr>
          <w:p w14:paraId="57EFD2EE" w14:textId="56AD43B9" w:rsidR="00244753" w:rsidRPr="00CC6929" w:rsidRDefault="00244753" w:rsidP="00244753">
            <w:pPr>
              <w:spacing w:after="0" w:line="240" w:lineRule="auto"/>
              <w:jc w:val="right"/>
              <w:rPr>
                <w:rFonts w:ascii="Calibri" w:eastAsia="Times New Roman" w:hAnsi="Calibri" w:cs="Calibri"/>
                <w:color w:val="000000"/>
              </w:rPr>
            </w:pPr>
            <w:r>
              <w:rPr>
                <w:color w:val="000000"/>
              </w:rPr>
              <w:t>0.102</w:t>
            </w:r>
          </w:p>
        </w:tc>
      </w:tr>
      <w:tr w:rsidR="00244753" w:rsidRPr="00CC6929" w14:paraId="048FD2E0" w14:textId="77777777" w:rsidTr="005F0EAD">
        <w:trPr>
          <w:trHeight w:val="285"/>
        </w:trPr>
        <w:tc>
          <w:tcPr>
            <w:tcW w:w="1680" w:type="dxa"/>
            <w:tcBorders>
              <w:top w:val="nil"/>
              <w:left w:val="nil"/>
              <w:bottom w:val="nil"/>
              <w:right w:val="nil"/>
            </w:tcBorders>
            <w:shd w:val="clear" w:color="auto" w:fill="auto"/>
            <w:noWrap/>
            <w:vAlign w:val="bottom"/>
            <w:hideMark/>
          </w:tcPr>
          <w:p w14:paraId="7A9FC3DC"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5E29CDA0" w14:textId="10A63FE7"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DNAmB2MAdjAge</w:t>
            </w:r>
          </w:p>
        </w:tc>
        <w:tc>
          <w:tcPr>
            <w:tcW w:w="1219" w:type="dxa"/>
            <w:tcBorders>
              <w:top w:val="nil"/>
              <w:left w:val="nil"/>
              <w:bottom w:val="nil"/>
              <w:right w:val="nil"/>
            </w:tcBorders>
            <w:shd w:val="clear" w:color="auto" w:fill="auto"/>
            <w:noWrap/>
            <w:vAlign w:val="center"/>
          </w:tcPr>
          <w:p w14:paraId="04C252F6" w14:textId="41273864" w:rsidR="00244753" w:rsidRPr="00CC6929" w:rsidRDefault="00244753" w:rsidP="00244753">
            <w:pPr>
              <w:spacing w:after="0" w:line="240" w:lineRule="auto"/>
              <w:jc w:val="right"/>
              <w:rPr>
                <w:rFonts w:ascii="Calibri" w:eastAsia="Times New Roman" w:hAnsi="Calibri" w:cs="Calibri"/>
                <w:color w:val="000000"/>
              </w:rPr>
            </w:pPr>
            <w:r>
              <w:rPr>
                <w:color w:val="000000"/>
              </w:rPr>
              <w:t>-0.02</w:t>
            </w:r>
          </w:p>
        </w:tc>
        <w:tc>
          <w:tcPr>
            <w:tcW w:w="1391" w:type="dxa"/>
            <w:tcBorders>
              <w:top w:val="nil"/>
              <w:left w:val="nil"/>
              <w:bottom w:val="nil"/>
              <w:right w:val="nil"/>
            </w:tcBorders>
            <w:shd w:val="clear" w:color="auto" w:fill="auto"/>
            <w:noWrap/>
            <w:vAlign w:val="center"/>
          </w:tcPr>
          <w:p w14:paraId="2DF5670F" w14:textId="18AB2002" w:rsidR="00244753" w:rsidRPr="00CC6929" w:rsidRDefault="00244753" w:rsidP="00244753">
            <w:pPr>
              <w:spacing w:after="0" w:line="240" w:lineRule="auto"/>
              <w:jc w:val="right"/>
              <w:rPr>
                <w:rFonts w:ascii="Calibri" w:eastAsia="Times New Roman" w:hAnsi="Calibri" w:cs="Calibri"/>
                <w:color w:val="000000"/>
              </w:rPr>
            </w:pPr>
            <w:r>
              <w:rPr>
                <w:color w:val="000000"/>
              </w:rPr>
              <w:t>-0.12 – 0.09</w:t>
            </w:r>
          </w:p>
        </w:tc>
        <w:tc>
          <w:tcPr>
            <w:tcW w:w="1440" w:type="dxa"/>
            <w:tcBorders>
              <w:top w:val="nil"/>
              <w:left w:val="nil"/>
              <w:bottom w:val="nil"/>
              <w:right w:val="nil"/>
            </w:tcBorders>
            <w:shd w:val="clear" w:color="auto" w:fill="auto"/>
            <w:noWrap/>
            <w:vAlign w:val="center"/>
          </w:tcPr>
          <w:p w14:paraId="3A7F6D10" w14:textId="77F7B1BC" w:rsidR="00244753" w:rsidRPr="00CC6929" w:rsidRDefault="00244753" w:rsidP="00244753">
            <w:pPr>
              <w:spacing w:after="0" w:line="240" w:lineRule="auto"/>
              <w:jc w:val="right"/>
              <w:rPr>
                <w:rFonts w:ascii="Calibri" w:eastAsia="Times New Roman" w:hAnsi="Calibri" w:cs="Calibri"/>
                <w:color w:val="000000"/>
              </w:rPr>
            </w:pPr>
            <w:r>
              <w:rPr>
                <w:color w:val="000000"/>
              </w:rPr>
              <w:t>-0.31</w:t>
            </w:r>
          </w:p>
        </w:tc>
        <w:tc>
          <w:tcPr>
            <w:tcW w:w="900" w:type="dxa"/>
            <w:tcBorders>
              <w:top w:val="nil"/>
              <w:left w:val="nil"/>
              <w:bottom w:val="nil"/>
              <w:right w:val="nil"/>
            </w:tcBorders>
            <w:shd w:val="clear" w:color="auto" w:fill="auto"/>
            <w:noWrap/>
            <w:vAlign w:val="center"/>
          </w:tcPr>
          <w:p w14:paraId="4587C4A5" w14:textId="746A5E4C" w:rsidR="00244753" w:rsidRPr="00CC6929" w:rsidRDefault="00244753" w:rsidP="00244753">
            <w:pPr>
              <w:spacing w:after="0" w:line="240" w:lineRule="auto"/>
              <w:jc w:val="right"/>
              <w:rPr>
                <w:rFonts w:ascii="Calibri" w:eastAsia="Times New Roman" w:hAnsi="Calibri" w:cs="Calibri"/>
                <w:color w:val="000000"/>
              </w:rPr>
            </w:pPr>
            <w:r>
              <w:rPr>
                <w:color w:val="000000"/>
              </w:rPr>
              <w:t>0.757</w:t>
            </w:r>
          </w:p>
        </w:tc>
      </w:tr>
      <w:tr w:rsidR="00244753" w:rsidRPr="00CC6929" w14:paraId="6972416E" w14:textId="77777777" w:rsidTr="00F53210">
        <w:trPr>
          <w:trHeight w:val="285"/>
        </w:trPr>
        <w:tc>
          <w:tcPr>
            <w:tcW w:w="1680" w:type="dxa"/>
            <w:tcBorders>
              <w:top w:val="nil"/>
              <w:left w:val="nil"/>
              <w:bottom w:val="nil"/>
              <w:right w:val="nil"/>
            </w:tcBorders>
            <w:shd w:val="clear" w:color="auto" w:fill="auto"/>
            <w:noWrap/>
            <w:vAlign w:val="bottom"/>
            <w:hideMark/>
          </w:tcPr>
          <w:p w14:paraId="1C998231"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482448B9" w14:textId="520670BB"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DNAmCystatinCAdjAge</w:t>
            </w:r>
            <w:proofErr w:type="spellEnd"/>
          </w:p>
        </w:tc>
        <w:tc>
          <w:tcPr>
            <w:tcW w:w="1219" w:type="dxa"/>
            <w:tcBorders>
              <w:top w:val="nil"/>
              <w:left w:val="nil"/>
              <w:bottom w:val="nil"/>
              <w:right w:val="nil"/>
            </w:tcBorders>
            <w:shd w:val="clear" w:color="auto" w:fill="auto"/>
            <w:noWrap/>
            <w:vAlign w:val="center"/>
          </w:tcPr>
          <w:p w14:paraId="3306C084" w14:textId="475ADC9E" w:rsidR="00244753" w:rsidRPr="00CC6929" w:rsidRDefault="00244753" w:rsidP="00244753">
            <w:pPr>
              <w:spacing w:after="0" w:line="240" w:lineRule="auto"/>
              <w:jc w:val="right"/>
              <w:rPr>
                <w:rFonts w:ascii="Calibri" w:eastAsia="Times New Roman" w:hAnsi="Calibri" w:cs="Calibri"/>
                <w:color w:val="000000"/>
              </w:rPr>
            </w:pPr>
            <w:r>
              <w:rPr>
                <w:color w:val="000000"/>
              </w:rPr>
              <w:t>0.03</w:t>
            </w:r>
          </w:p>
        </w:tc>
        <w:tc>
          <w:tcPr>
            <w:tcW w:w="1391" w:type="dxa"/>
            <w:tcBorders>
              <w:top w:val="nil"/>
              <w:left w:val="nil"/>
              <w:bottom w:val="nil"/>
              <w:right w:val="nil"/>
            </w:tcBorders>
            <w:shd w:val="clear" w:color="auto" w:fill="auto"/>
            <w:noWrap/>
            <w:vAlign w:val="center"/>
          </w:tcPr>
          <w:p w14:paraId="25146398" w14:textId="03CE7112" w:rsidR="00244753" w:rsidRPr="00CC6929" w:rsidRDefault="00244753" w:rsidP="00244753">
            <w:pPr>
              <w:spacing w:after="0" w:line="240" w:lineRule="auto"/>
              <w:jc w:val="right"/>
              <w:rPr>
                <w:rFonts w:ascii="Calibri" w:eastAsia="Times New Roman" w:hAnsi="Calibri" w:cs="Calibri"/>
                <w:color w:val="000000"/>
              </w:rPr>
            </w:pPr>
            <w:r>
              <w:rPr>
                <w:color w:val="000000"/>
              </w:rPr>
              <w:t>-0.07 – 0.14</w:t>
            </w:r>
          </w:p>
        </w:tc>
        <w:tc>
          <w:tcPr>
            <w:tcW w:w="1440" w:type="dxa"/>
            <w:tcBorders>
              <w:top w:val="nil"/>
              <w:left w:val="nil"/>
              <w:bottom w:val="nil"/>
              <w:right w:val="nil"/>
            </w:tcBorders>
            <w:shd w:val="clear" w:color="auto" w:fill="auto"/>
            <w:noWrap/>
            <w:vAlign w:val="center"/>
          </w:tcPr>
          <w:p w14:paraId="1A3D7751" w14:textId="21D46096" w:rsidR="00244753" w:rsidRPr="00CC6929" w:rsidRDefault="00244753" w:rsidP="00244753">
            <w:pPr>
              <w:spacing w:after="0" w:line="240" w:lineRule="auto"/>
              <w:jc w:val="right"/>
              <w:rPr>
                <w:rFonts w:ascii="Calibri" w:eastAsia="Times New Roman" w:hAnsi="Calibri" w:cs="Calibri"/>
                <w:color w:val="000000"/>
              </w:rPr>
            </w:pPr>
            <w:r>
              <w:rPr>
                <w:color w:val="000000"/>
              </w:rPr>
              <w:t>0.63</w:t>
            </w:r>
          </w:p>
        </w:tc>
        <w:tc>
          <w:tcPr>
            <w:tcW w:w="900" w:type="dxa"/>
            <w:tcBorders>
              <w:top w:val="nil"/>
              <w:left w:val="nil"/>
              <w:bottom w:val="nil"/>
              <w:right w:val="nil"/>
            </w:tcBorders>
            <w:shd w:val="clear" w:color="auto" w:fill="auto"/>
            <w:noWrap/>
            <w:vAlign w:val="center"/>
          </w:tcPr>
          <w:p w14:paraId="431721A3" w14:textId="6B8A11F0" w:rsidR="00244753" w:rsidRPr="00CC6929" w:rsidRDefault="00244753" w:rsidP="00244753">
            <w:pPr>
              <w:spacing w:after="0" w:line="240" w:lineRule="auto"/>
              <w:jc w:val="right"/>
              <w:rPr>
                <w:rFonts w:ascii="Calibri" w:eastAsia="Times New Roman" w:hAnsi="Calibri" w:cs="Calibri"/>
                <w:color w:val="000000"/>
              </w:rPr>
            </w:pPr>
            <w:r>
              <w:rPr>
                <w:color w:val="000000"/>
              </w:rPr>
              <w:t>0.532</w:t>
            </w:r>
          </w:p>
        </w:tc>
      </w:tr>
      <w:tr w:rsidR="00244753" w:rsidRPr="00CC6929" w14:paraId="36BE2A57" w14:textId="77777777" w:rsidTr="002361DF">
        <w:trPr>
          <w:trHeight w:val="285"/>
        </w:trPr>
        <w:tc>
          <w:tcPr>
            <w:tcW w:w="1680" w:type="dxa"/>
            <w:tcBorders>
              <w:top w:val="nil"/>
              <w:left w:val="nil"/>
              <w:bottom w:val="nil"/>
              <w:right w:val="nil"/>
            </w:tcBorders>
            <w:shd w:val="clear" w:color="auto" w:fill="auto"/>
            <w:noWrap/>
            <w:vAlign w:val="bottom"/>
            <w:hideMark/>
          </w:tcPr>
          <w:p w14:paraId="5F450348"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759BD7B1" w14:textId="4598A589"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DNAmGDF15AdjAge</w:t>
            </w:r>
          </w:p>
        </w:tc>
        <w:tc>
          <w:tcPr>
            <w:tcW w:w="1219" w:type="dxa"/>
            <w:tcBorders>
              <w:top w:val="nil"/>
              <w:left w:val="nil"/>
              <w:bottom w:val="nil"/>
              <w:right w:val="nil"/>
            </w:tcBorders>
            <w:shd w:val="clear" w:color="auto" w:fill="auto"/>
            <w:noWrap/>
            <w:vAlign w:val="center"/>
          </w:tcPr>
          <w:p w14:paraId="76AE88C6" w14:textId="003E325D" w:rsidR="00244753" w:rsidRPr="00CC6929" w:rsidRDefault="00244753" w:rsidP="00244753">
            <w:pPr>
              <w:spacing w:after="0" w:line="240" w:lineRule="auto"/>
              <w:jc w:val="right"/>
              <w:rPr>
                <w:rFonts w:ascii="Calibri" w:eastAsia="Times New Roman" w:hAnsi="Calibri" w:cs="Calibri"/>
                <w:color w:val="000000"/>
              </w:rPr>
            </w:pPr>
            <w:r>
              <w:rPr>
                <w:color w:val="000000"/>
              </w:rPr>
              <w:t>0.01</w:t>
            </w:r>
          </w:p>
        </w:tc>
        <w:tc>
          <w:tcPr>
            <w:tcW w:w="1391" w:type="dxa"/>
            <w:tcBorders>
              <w:top w:val="nil"/>
              <w:left w:val="nil"/>
              <w:bottom w:val="nil"/>
              <w:right w:val="nil"/>
            </w:tcBorders>
            <w:shd w:val="clear" w:color="auto" w:fill="auto"/>
            <w:noWrap/>
            <w:vAlign w:val="center"/>
          </w:tcPr>
          <w:p w14:paraId="20C20E4A" w14:textId="6D1EBC1A" w:rsidR="00244753" w:rsidRPr="00CC6929" w:rsidRDefault="00244753" w:rsidP="00244753">
            <w:pPr>
              <w:spacing w:after="0" w:line="240" w:lineRule="auto"/>
              <w:jc w:val="right"/>
              <w:rPr>
                <w:rFonts w:ascii="Calibri" w:eastAsia="Times New Roman" w:hAnsi="Calibri" w:cs="Calibri"/>
                <w:color w:val="000000"/>
              </w:rPr>
            </w:pPr>
            <w:r>
              <w:rPr>
                <w:color w:val="000000"/>
              </w:rPr>
              <w:t>-0.10 – 0.12</w:t>
            </w:r>
          </w:p>
        </w:tc>
        <w:tc>
          <w:tcPr>
            <w:tcW w:w="1440" w:type="dxa"/>
            <w:tcBorders>
              <w:top w:val="nil"/>
              <w:left w:val="nil"/>
              <w:bottom w:val="nil"/>
              <w:right w:val="nil"/>
            </w:tcBorders>
            <w:shd w:val="clear" w:color="auto" w:fill="auto"/>
            <w:noWrap/>
            <w:vAlign w:val="center"/>
          </w:tcPr>
          <w:p w14:paraId="4FAAF82F" w14:textId="4F2312A1" w:rsidR="00244753" w:rsidRPr="00CC6929" w:rsidRDefault="00244753" w:rsidP="00244753">
            <w:pPr>
              <w:spacing w:after="0" w:line="240" w:lineRule="auto"/>
              <w:jc w:val="right"/>
              <w:rPr>
                <w:rFonts w:ascii="Calibri" w:eastAsia="Times New Roman" w:hAnsi="Calibri" w:cs="Calibri"/>
                <w:color w:val="000000"/>
              </w:rPr>
            </w:pPr>
            <w:r>
              <w:rPr>
                <w:color w:val="000000"/>
              </w:rPr>
              <w:t>0.23</w:t>
            </w:r>
          </w:p>
        </w:tc>
        <w:tc>
          <w:tcPr>
            <w:tcW w:w="900" w:type="dxa"/>
            <w:tcBorders>
              <w:top w:val="nil"/>
              <w:left w:val="nil"/>
              <w:bottom w:val="nil"/>
              <w:right w:val="nil"/>
            </w:tcBorders>
            <w:shd w:val="clear" w:color="auto" w:fill="auto"/>
            <w:noWrap/>
            <w:vAlign w:val="center"/>
          </w:tcPr>
          <w:p w14:paraId="6D0011F7" w14:textId="0F8E82FB" w:rsidR="00244753" w:rsidRPr="00CC6929" w:rsidRDefault="00244753" w:rsidP="00244753">
            <w:pPr>
              <w:spacing w:after="0" w:line="240" w:lineRule="auto"/>
              <w:jc w:val="right"/>
              <w:rPr>
                <w:rFonts w:ascii="Calibri" w:eastAsia="Times New Roman" w:hAnsi="Calibri" w:cs="Calibri"/>
                <w:color w:val="000000"/>
              </w:rPr>
            </w:pPr>
            <w:r>
              <w:rPr>
                <w:color w:val="000000"/>
              </w:rPr>
              <w:t>0.819</w:t>
            </w:r>
          </w:p>
        </w:tc>
      </w:tr>
      <w:tr w:rsidR="00244753" w:rsidRPr="00CC6929" w14:paraId="29A4ABF1" w14:textId="77777777" w:rsidTr="00D24445">
        <w:trPr>
          <w:trHeight w:val="285"/>
        </w:trPr>
        <w:tc>
          <w:tcPr>
            <w:tcW w:w="1680" w:type="dxa"/>
            <w:tcBorders>
              <w:top w:val="nil"/>
              <w:left w:val="nil"/>
              <w:bottom w:val="nil"/>
              <w:right w:val="nil"/>
            </w:tcBorders>
            <w:shd w:val="clear" w:color="auto" w:fill="auto"/>
            <w:noWrap/>
            <w:vAlign w:val="bottom"/>
            <w:hideMark/>
          </w:tcPr>
          <w:p w14:paraId="386B1DF4"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0068E506" w14:textId="5D940DFD"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DNAmLeptinAdjAge</w:t>
            </w:r>
            <w:proofErr w:type="spellEnd"/>
          </w:p>
        </w:tc>
        <w:tc>
          <w:tcPr>
            <w:tcW w:w="1219" w:type="dxa"/>
            <w:tcBorders>
              <w:top w:val="nil"/>
              <w:left w:val="nil"/>
              <w:bottom w:val="nil"/>
              <w:right w:val="nil"/>
            </w:tcBorders>
            <w:shd w:val="clear" w:color="auto" w:fill="auto"/>
            <w:noWrap/>
            <w:vAlign w:val="center"/>
          </w:tcPr>
          <w:p w14:paraId="5326C051" w14:textId="4EA533B5" w:rsidR="00244753" w:rsidRPr="00CC6929" w:rsidRDefault="00244753" w:rsidP="00244753">
            <w:pPr>
              <w:spacing w:after="0" w:line="240" w:lineRule="auto"/>
              <w:jc w:val="right"/>
              <w:rPr>
                <w:rFonts w:ascii="Calibri" w:eastAsia="Times New Roman" w:hAnsi="Calibri" w:cs="Calibri"/>
                <w:color w:val="000000"/>
              </w:rPr>
            </w:pPr>
            <w:r>
              <w:rPr>
                <w:color w:val="000000"/>
              </w:rPr>
              <w:t>0.04</w:t>
            </w:r>
          </w:p>
        </w:tc>
        <w:tc>
          <w:tcPr>
            <w:tcW w:w="1391" w:type="dxa"/>
            <w:tcBorders>
              <w:top w:val="nil"/>
              <w:left w:val="nil"/>
              <w:bottom w:val="nil"/>
              <w:right w:val="nil"/>
            </w:tcBorders>
            <w:shd w:val="clear" w:color="auto" w:fill="auto"/>
            <w:noWrap/>
            <w:vAlign w:val="center"/>
          </w:tcPr>
          <w:p w14:paraId="10ACB28E" w14:textId="32BD901B" w:rsidR="00244753" w:rsidRPr="00CC6929" w:rsidRDefault="00244753" w:rsidP="00244753">
            <w:pPr>
              <w:spacing w:after="0" w:line="240" w:lineRule="auto"/>
              <w:jc w:val="right"/>
              <w:rPr>
                <w:rFonts w:ascii="Calibri" w:eastAsia="Times New Roman" w:hAnsi="Calibri" w:cs="Calibri"/>
                <w:color w:val="000000"/>
              </w:rPr>
            </w:pPr>
            <w:r>
              <w:rPr>
                <w:color w:val="000000"/>
              </w:rPr>
              <w:t>-0.07 – 0.15</w:t>
            </w:r>
          </w:p>
        </w:tc>
        <w:tc>
          <w:tcPr>
            <w:tcW w:w="1440" w:type="dxa"/>
            <w:tcBorders>
              <w:top w:val="nil"/>
              <w:left w:val="nil"/>
              <w:bottom w:val="nil"/>
              <w:right w:val="nil"/>
            </w:tcBorders>
            <w:shd w:val="clear" w:color="auto" w:fill="auto"/>
            <w:noWrap/>
            <w:vAlign w:val="center"/>
          </w:tcPr>
          <w:p w14:paraId="4C4AAC41" w14:textId="2D4E1E1F" w:rsidR="00244753" w:rsidRPr="00CC6929" w:rsidRDefault="00244753" w:rsidP="00244753">
            <w:pPr>
              <w:spacing w:after="0" w:line="240" w:lineRule="auto"/>
              <w:jc w:val="right"/>
              <w:rPr>
                <w:rFonts w:ascii="Calibri" w:eastAsia="Times New Roman" w:hAnsi="Calibri" w:cs="Calibri"/>
                <w:color w:val="000000"/>
              </w:rPr>
            </w:pPr>
            <w:r>
              <w:rPr>
                <w:color w:val="000000"/>
              </w:rPr>
              <w:t>0.74</w:t>
            </w:r>
          </w:p>
        </w:tc>
        <w:tc>
          <w:tcPr>
            <w:tcW w:w="900" w:type="dxa"/>
            <w:tcBorders>
              <w:top w:val="nil"/>
              <w:left w:val="nil"/>
              <w:bottom w:val="nil"/>
              <w:right w:val="nil"/>
            </w:tcBorders>
            <w:shd w:val="clear" w:color="auto" w:fill="auto"/>
            <w:noWrap/>
            <w:vAlign w:val="center"/>
          </w:tcPr>
          <w:p w14:paraId="67BF1C11" w14:textId="28E65B96" w:rsidR="00244753" w:rsidRPr="00CC6929" w:rsidRDefault="00244753" w:rsidP="00244753">
            <w:pPr>
              <w:spacing w:after="0" w:line="240" w:lineRule="auto"/>
              <w:jc w:val="right"/>
              <w:rPr>
                <w:rFonts w:ascii="Calibri" w:eastAsia="Times New Roman" w:hAnsi="Calibri" w:cs="Calibri"/>
                <w:color w:val="000000"/>
              </w:rPr>
            </w:pPr>
            <w:r>
              <w:rPr>
                <w:color w:val="000000"/>
              </w:rPr>
              <w:t>0.461</w:t>
            </w:r>
          </w:p>
        </w:tc>
      </w:tr>
      <w:tr w:rsidR="00244753" w:rsidRPr="00CC6929" w14:paraId="26AF1B21" w14:textId="77777777" w:rsidTr="00865D5F">
        <w:trPr>
          <w:trHeight w:val="285"/>
        </w:trPr>
        <w:tc>
          <w:tcPr>
            <w:tcW w:w="1680" w:type="dxa"/>
            <w:tcBorders>
              <w:top w:val="nil"/>
              <w:left w:val="nil"/>
              <w:bottom w:val="nil"/>
              <w:right w:val="nil"/>
            </w:tcBorders>
            <w:shd w:val="clear" w:color="auto" w:fill="auto"/>
            <w:noWrap/>
            <w:vAlign w:val="bottom"/>
            <w:hideMark/>
          </w:tcPr>
          <w:p w14:paraId="2D650861"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17FF4430" w14:textId="7FC27F27"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DNAmPackYearsAdjAge</w:t>
            </w:r>
            <w:proofErr w:type="spellEnd"/>
          </w:p>
        </w:tc>
        <w:tc>
          <w:tcPr>
            <w:tcW w:w="1219" w:type="dxa"/>
            <w:tcBorders>
              <w:top w:val="nil"/>
              <w:left w:val="nil"/>
              <w:bottom w:val="nil"/>
              <w:right w:val="nil"/>
            </w:tcBorders>
            <w:shd w:val="clear" w:color="auto" w:fill="auto"/>
            <w:noWrap/>
            <w:vAlign w:val="center"/>
          </w:tcPr>
          <w:p w14:paraId="36E79BD6" w14:textId="406A10F8" w:rsidR="00244753" w:rsidRPr="00CC6929" w:rsidRDefault="00244753" w:rsidP="00244753">
            <w:pPr>
              <w:spacing w:after="0" w:line="240" w:lineRule="auto"/>
              <w:jc w:val="right"/>
              <w:rPr>
                <w:rFonts w:ascii="Calibri" w:eastAsia="Times New Roman" w:hAnsi="Calibri" w:cs="Calibri"/>
                <w:color w:val="000000"/>
              </w:rPr>
            </w:pPr>
            <w:r>
              <w:rPr>
                <w:color w:val="000000"/>
              </w:rPr>
              <w:t>0.06</w:t>
            </w:r>
          </w:p>
        </w:tc>
        <w:tc>
          <w:tcPr>
            <w:tcW w:w="1391" w:type="dxa"/>
            <w:tcBorders>
              <w:top w:val="nil"/>
              <w:left w:val="nil"/>
              <w:bottom w:val="nil"/>
              <w:right w:val="nil"/>
            </w:tcBorders>
            <w:shd w:val="clear" w:color="auto" w:fill="auto"/>
            <w:noWrap/>
            <w:vAlign w:val="center"/>
          </w:tcPr>
          <w:p w14:paraId="6E5235A2" w14:textId="4019DB93" w:rsidR="00244753" w:rsidRPr="00CC6929" w:rsidRDefault="00244753" w:rsidP="00244753">
            <w:pPr>
              <w:spacing w:after="0" w:line="240" w:lineRule="auto"/>
              <w:jc w:val="right"/>
              <w:rPr>
                <w:rFonts w:ascii="Calibri" w:eastAsia="Times New Roman" w:hAnsi="Calibri" w:cs="Calibri"/>
                <w:color w:val="000000"/>
              </w:rPr>
            </w:pPr>
            <w:r>
              <w:rPr>
                <w:color w:val="000000"/>
              </w:rPr>
              <w:t>-0.05 – 0.17</w:t>
            </w:r>
          </w:p>
        </w:tc>
        <w:tc>
          <w:tcPr>
            <w:tcW w:w="1440" w:type="dxa"/>
            <w:tcBorders>
              <w:top w:val="nil"/>
              <w:left w:val="nil"/>
              <w:bottom w:val="nil"/>
              <w:right w:val="nil"/>
            </w:tcBorders>
            <w:shd w:val="clear" w:color="auto" w:fill="auto"/>
            <w:noWrap/>
            <w:vAlign w:val="center"/>
          </w:tcPr>
          <w:p w14:paraId="62E08056" w14:textId="3B097C4E" w:rsidR="00244753" w:rsidRPr="00CC6929" w:rsidRDefault="00244753" w:rsidP="00244753">
            <w:pPr>
              <w:spacing w:after="0" w:line="240" w:lineRule="auto"/>
              <w:jc w:val="right"/>
              <w:rPr>
                <w:rFonts w:ascii="Calibri" w:eastAsia="Times New Roman" w:hAnsi="Calibri" w:cs="Calibri"/>
                <w:color w:val="000000"/>
              </w:rPr>
            </w:pPr>
            <w:r>
              <w:rPr>
                <w:color w:val="000000"/>
              </w:rPr>
              <w:t>1.09</w:t>
            </w:r>
          </w:p>
        </w:tc>
        <w:tc>
          <w:tcPr>
            <w:tcW w:w="900" w:type="dxa"/>
            <w:tcBorders>
              <w:top w:val="nil"/>
              <w:left w:val="nil"/>
              <w:bottom w:val="nil"/>
              <w:right w:val="nil"/>
            </w:tcBorders>
            <w:shd w:val="clear" w:color="auto" w:fill="auto"/>
            <w:noWrap/>
            <w:vAlign w:val="center"/>
          </w:tcPr>
          <w:p w14:paraId="59A84014" w14:textId="75F2975F" w:rsidR="00244753" w:rsidRPr="00CC6929" w:rsidRDefault="00244753" w:rsidP="00244753">
            <w:pPr>
              <w:spacing w:after="0" w:line="240" w:lineRule="auto"/>
              <w:jc w:val="right"/>
              <w:rPr>
                <w:rFonts w:ascii="Calibri" w:eastAsia="Times New Roman" w:hAnsi="Calibri" w:cs="Calibri"/>
                <w:color w:val="000000"/>
              </w:rPr>
            </w:pPr>
            <w:r>
              <w:rPr>
                <w:color w:val="000000"/>
              </w:rPr>
              <w:t>0.278</w:t>
            </w:r>
          </w:p>
        </w:tc>
      </w:tr>
      <w:tr w:rsidR="00244753" w:rsidRPr="00CC6929" w14:paraId="5A33CE8B" w14:textId="77777777" w:rsidTr="00E772F4">
        <w:trPr>
          <w:trHeight w:val="285"/>
        </w:trPr>
        <w:tc>
          <w:tcPr>
            <w:tcW w:w="1680" w:type="dxa"/>
            <w:tcBorders>
              <w:top w:val="nil"/>
              <w:left w:val="nil"/>
              <w:bottom w:val="nil"/>
              <w:right w:val="nil"/>
            </w:tcBorders>
            <w:shd w:val="clear" w:color="auto" w:fill="auto"/>
            <w:noWrap/>
            <w:vAlign w:val="bottom"/>
            <w:hideMark/>
          </w:tcPr>
          <w:p w14:paraId="26B08EFE"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5E6A5D1F" w14:textId="62490231"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DNAmPAI1AdjAge</w:t>
            </w:r>
          </w:p>
        </w:tc>
        <w:tc>
          <w:tcPr>
            <w:tcW w:w="1219" w:type="dxa"/>
            <w:tcBorders>
              <w:top w:val="nil"/>
              <w:left w:val="nil"/>
              <w:bottom w:val="nil"/>
              <w:right w:val="nil"/>
            </w:tcBorders>
            <w:shd w:val="clear" w:color="auto" w:fill="auto"/>
            <w:noWrap/>
            <w:vAlign w:val="center"/>
          </w:tcPr>
          <w:p w14:paraId="3183469A" w14:textId="59311FD2" w:rsidR="00244753" w:rsidRPr="00CC6929" w:rsidRDefault="00244753" w:rsidP="00244753">
            <w:pPr>
              <w:spacing w:after="0" w:line="240" w:lineRule="auto"/>
              <w:jc w:val="right"/>
              <w:rPr>
                <w:rFonts w:ascii="Calibri" w:eastAsia="Times New Roman" w:hAnsi="Calibri" w:cs="Calibri"/>
                <w:color w:val="000000"/>
              </w:rPr>
            </w:pPr>
            <w:r>
              <w:rPr>
                <w:color w:val="000000"/>
              </w:rPr>
              <w:t>0.01</w:t>
            </w:r>
          </w:p>
        </w:tc>
        <w:tc>
          <w:tcPr>
            <w:tcW w:w="1391" w:type="dxa"/>
            <w:tcBorders>
              <w:top w:val="nil"/>
              <w:left w:val="nil"/>
              <w:bottom w:val="nil"/>
              <w:right w:val="nil"/>
            </w:tcBorders>
            <w:shd w:val="clear" w:color="auto" w:fill="auto"/>
            <w:noWrap/>
            <w:vAlign w:val="center"/>
          </w:tcPr>
          <w:p w14:paraId="143861B5" w14:textId="4C9EB319" w:rsidR="00244753" w:rsidRPr="00CC6929" w:rsidRDefault="00244753" w:rsidP="00244753">
            <w:pPr>
              <w:spacing w:after="0" w:line="240" w:lineRule="auto"/>
              <w:jc w:val="right"/>
              <w:rPr>
                <w:rFonts w:ascii="Calibri" w:eastAsia="Times New Roman" w:hAnsi="Calibri" w:cs="Calibri"/>
                <w:color w:val="000000"/>
              </w:rPr>
            </w:pPr>
            <w:r>
              <w:rPr>
                <w:color w:val="000000"/>
              </w:rPr>
              <w:t>-0.11 – 0.12</w:t>
            </w:r>
          </w:p>
        </w:tc>
        <w:tc>
          <w:tcPr>
            <w:tcW w:w="1440" w:type="dxa"/>
            <w:tcBorders>
              <w:top w:val="nil"/>
              <w:left w:val="nil"/>
              <w:bottom w:val="nil"/>
              <w:right w:val="nil"/>
            </w:tcBorders>
            <w:shd w:val="clear" w:color="auto" w:fill="auto"/>
            <w:noWrap/>
            <w:vAlign w:val="center"/>
          </w:tcPr>
          <w:p w14:paraId="52091579" w14:textId="7F49B0ED" w:rsidR="00244753" w:rsidRPr="00CC6929" w:rsidRDefault="00244753" w:rsidP="00244753">
            <w:pPr>
              <w:spacing w:after="0" w:line="240" w:lineRule="auto"/>
              <w:jc w:val="right"/>
              <w:rPr>
                <w:rFonts w:ascii="Calibri" w:eastAsia="Times New Roman" w:hAnsi="Calibri" w:cs="Calibri"/>
                <w:color w:val="000000"/>
              </w:rPr>
            </w:pPr>
            <w:r>
              <w:rPr>
                <w:color w:val="000000"/>
              </w:rPr>
              <w:t>0.09</w:t>
            </w:r>
          </w:p>
        </w:tc>
        <w:tc>
          <w:tcPr>
            <w:tcW w:w="900" w:type="dxa"/>
            <w:tcBorders>
              <w:top w:val="nil"/>
              <w:left w:val="nil"/>
              <w:bottom w:val="nil"/>
              <w:right w:val="nil"/>
            </w:tcBorders>
            <w:shd w:val="clear" w:color="auto" w:fill="auto"/>
            <w:noWrap/>
            <w:vAlign w:val="center"/>
          </w:tcPr>
          <w:p w14:paraId="4189B00E" w14:textId="4915750D" w:rsidR="00244753" w:rsidRPr="00CC6929" w:rsidRDefault="00244753" w:rsidP="00244753">
            <w:pPr>
              <w:spacing w:after="0" w:line="240" w:lineRule="auto"/>
              <w:jc w:val="right"/>
              <w:rPr>
                <w:rFonts w:ascii="Calibri" w:eastAsia="Times New Roman" w:hAnsi="Calibri" w:cs="Calibri"/>
                <w:color w:val="000000"/>
              </w:rPr>
            </w:pPr>
            <w:r>
              <w:rPr>
                <w:color w:val="000000"/>
              </w:rPr>
              <w:t>0.929</w:t>
            </w:r>
          </w:p>
        </w:tc>
      </w:tr>
      <w:tr w:rsidR="00244753" w:rsidRPr="00CC6929" w14:paraId="6E1132D6" w14:textId="77777777" w:rsidTr="002D4296">
        <w:trPr>
          <w:trHeight w:val="285"/>
        </w:trPr>
        <w:tc>
          <w:tcPr>
            <w:tcW w:w="1680" w:type="dxa"/>
            <w:tcBorders>
              <w:top w:val="nil"/>
              <w:left w:val="nil"/>
              <w:bottom w:val="nil"/>
              <w:right w:val="nil"/>
            </w:tcBorders>
            <w:shd w:val="clear" w:color="auto" w:fill="auto"/>
            <w:noWrap/>
            <w:vAlign w:val="bottom"/>
            <w:hideMark/>
          </w:tcPr>
          <w:p w14:paraId="108792F3"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nil"/>
              <w:right w:val="nil"/>
            </w:tcBorders>
            <w:shd w:val="clear" w:color="auto" w:fill="auto"/>
            <w:noWrap/>
            <w:vAlign w:val="bottom"/>
            <w:hideMark/>
          </w:tcPr>
          <w:p w14:paraId="3C1D2FB2" w14:textId="005CE674" w:rsidR="00244753" w:rsidRPr="00CC6929" w:rsidRDefault="00244753" w:rsidP="00244753">
            <w:pPr>
              <w:spacing w:after="0" w:line="240" w:lineRule="auto"/>
              <w:rPr>
                <w:rFonts w:ascii="Calibri" w:eastAsia="Times New Roman" w:hAnsi="Calibri" w:cs="Calibri"/>
                <w:color w:val="000000"/>
              </w:rPr>
            </w:pPr>
            <w:r>
              <w:rPr>
                <w:rFonts w:ascii="Calibri" w:hAnsi="Calibri" w:cs="Calibri"/>
                <w:color w:val="000000"/>
              </w:rPr>
              <w:t>DNAmTIMP1AdjAge</w:t>
            </w:r>
          </w:p>
        </w:tc>
        <w:tc>
          <w:tcPr>
            <w:tcW w:w="1219" w:type="dxa"/>
            <w:tcBorders>
              <w:top w:val="nil"/>
              <w:left w:val="nil"/>
              <w:bottom w:val="nil"/>
              <w:right w:val="nil"/>
            </w:tcBorders>
            <w:shd w:val="clear" w:color="auto" w:fill="auto"/>
            <w:noWrap/>
            <w:vAlign w:val="center"/>
          </w:tcPr>
          <w:p w14:paraId="46BB9B14" w14:textId="35FA68D1" w:rsidR="00244753" w:rsidRPr="00CC6929" w:rsidRDefault="00244753" w:rsidP="00244753">
            <w:pPr>
              <w:spacing w:after="0" w:line="240" w:lineRule="auto"/>
              <w:jc w:val="right"/>
              <w:rPr>
                <w:rFonts w:ascii="Calibri" w:eastAsia="Times New Roman" w:hAnsi="Calibri" w:cs="Calibri"/>
                <w:color w:val="000000"/>
              </w:rPr>
            </w:pPr>
            <w:r>
              <w:rPr>
                <w:color w:val="000000"/>
              </w:rPr>
              <w:t>0.04</w:t>
            </w:r>
          </w:p>
        </w:tc>
        <w:tc>
          <w:tcPr>
            <w:tcW w:w="1391" w:type="dxa"/>
            <w:tcBorders>
              <w:top w:val="nil"/>
              <w:left w:val="nil"/>
              <w:bottom w:val="nil"/>
              <w:right w:val="nil"/>
            </w:tcBorders>
            <w:shd w:val="clear" w:color="auto" w:fill="auto"/>
            <w:noWrap/>
            <w:vAlign w:val="center"/>
          </w:tcPr>
          <w:p w14:paraId="263918D2" w14:textId="6293F69C" w:rsidR="00244753" w:rsidRPr="00CC6929" w:rsidRDefault="00244753" w:rsidP="00244753">
            <w:pPr>
              <w:spacing w:after="0" w:line="240" w:lineRule="auto"/>
              <w:jc w:val="right"/>
              <w:rPr>
                <w:rFonts w:ascii="Calibri" w:eastAsia="Times New Roman" w:hAnsi="Calibri" w:cs="Calibri"/>
                <w:color w:val="000000"/>
              </w:rPr>
            </w:pPr>
            <w:r>
              <w:rPr>
                <w:color w:val="000000"/>
              </w:rPr>
              <w:t>-0.07 – 0.15</w:t>
            </w:r>
          </w:p>
        </w:tc>
        <w:tc>
          <w:tcPr>
            <w:tcW w:w="1440" w:type="dxa"/>
            <w:tcBorders>
              <w:top w:val="nil"/>
              <w:left w:val="nil"/>
              <w:bottom w:val="nil"/>
              <w:right w:val="nil"/>
            </w:tcBorders>
            <w:shd w:val="clear" w:color="auto" w:fill="auto"/>
            <w:noWrap/>
            <w:vAlign w:val="center"/>
          </w:tcPr>
          <w:p w14:paraId="7779FFDC" w14:textId="6168B2F5" w:rsidR="00244753" w:rsidRPr="00CC6929" w:rsidRDefault="00244753" w:rsidP="00244753">
            <w:pPr>
              <w:spacing w:after="0" w:line="240" w:lineRule="auto"/>
              <w:jc w:val="right"/>
              <w:rPr>
                <w:rFonts w:ascii="Calibri" w:eastAsia="Times New Roman" w:hAnsi="Calibri" w:cs="Calibri"/>
                <w:color w:val="000000"/>
              </w:rPr>
            </w:pPr>
            <w:r>
              <w:rPr>
                <w:color w:val="000000"/>
              </w:rPr>
              <w:t>0.71</w:t>
            </w:r>
          </w:p>
        </w:tc>
        <w:tc>
          <w:tcPr>
            <w:tcW w:w="900" w:type="dxa"/>
            <w:tcBorders>
              <w:top w:val="nil"/>
              <w:left w:val="nil"/>
              <w:bottom w:val="nil"/>
              <w:right w:val="nil"/>
            </w:tcBorders>
            <w:shd w:val="clear" w:color="auto" w:fill="auto"/>
            <w:noWrap/>
            <w:vAlign w:val="center"/>
          </w:tcPr>
          <w:p w14:paraId="1E599761" w14:textId="08A65D9D" w:rsidR="00244753" w:rsidRPr="00CC6929" w:rsidRDefault="00244753" w:rsidP="00244753">
            <w:pPr>
              <w:spacing w:after="0" w:line="240" w:lineRule="auto"/>
              <w:jc w:val="right"/>
              <w:rPr>
                <w:rFonts w:ascii="Calibri" w:eastAsia="Times New Roman" w:hAnsi="Calibri" w:cs="Calibri"/>
                <w:color w:val="000000"/>
              </w:rPr>
            </w:pPr>
            <w:r>
              <w:rPr>
                <w:color w:val="000000"/>
              </w:rPr>
              <w:t>0.479</w:t>
            </w:r>
          </w:p>
        </w:tc>
      </w:tr>
      <w:tr w:rsidR="00244753" w:rsidRPr="00CC6929" w14:paraId="76531E94" w14:textId="77777777" w:rsidTr="00B510CA">
        <w:trPr>
          <w:trHeight w:val="285"/>
        </w:trPr>
        <w:tc>
          <w:tcPr>
            <w:tcW w:w="1680" w:type="dxa"/>
            <w:tcBorders>
              <w:top w:val="nil"/>
              <w:left w:val="nil"/>
              <w:bottom w:val="double" w:sz="4" w:space="0" w:color="auto"/>
              <w:right w:val="nil"/>
            </w:tcBorders>
            <w:shd w:val="clear" w:color="auto" w:fill="auto"/>
            <w:noWrap/>
            <w:vAlign w:val="bottom"/>
            <w:hideMark/>
          </w:tcPr>
          <w:p w14:paraId="24D82A57" w14:textId="77777777" w:rsidR="00244753" w:rsidRPr="00CC6929" w:rsidRDefault="00244753" w:rsidP="00244753">
            <w:pPr>
              <w:spacing w:after="0" w:line="240" w:lineRule="auto"/>
              <w:jc w:val="right"/>
              <w:rPr>
                <w:rFonts w:ascii="Calibri" w:eastAsia="Times New Roman" w:hAnsi="Calibri" w:cs="Calibri"/>
                <w:color w:val="000000"/>
              </w:rPr>
            </w:pPr>
          </w:p>
        </w:tc>
        <w:tc>
          <w:tcPr>
            <w:tcW w:w="2659" w:type="dxa"/>
            <w:tcBorders>
              <w:top w:val="nil"/>
              <w:left w:val="nil"/>
              <w:bottom w:val="double" w:sz="4" w:space="0" w:color="auto"/>
              <w:right w:val="nil"/>
            </w:tcBorders>
            <w:shd w:val="clear" w:color="auto" w:fill="auto"/>
            <w:noWrap/>
            <w:vAlign w:val="bottom"/>
            <w:hideMark/>
          </w:tcPr>
          <w:p w14:paraId="13DD02FB" w14:textId="63DDA25B" w:rsidR="00244753" w:rsidRPr="00CC6929" w:rsidRDefault="00244753" w:rsidP="00244753">
            <w:pPr>
              <w:spacing w:after="0" w:line="240" w:lineRule="auto"/>
              <w:rPr>
                <w:rFonts w:ascii="Calibri" w:eastAsia="Times New Roman" w:hAnsi="Calibri" w:cs="Calibri"/>
                <w:color w:val="000000"/>
              </w:rPr>
            </w:pPr>
            <w:proofErr w:type="spellStart"/>
            <w:r>
              <w:rPr>
                <w:rFonts w:ascii="Calibri" w:hAnsi="Calibri" w:cs="Calibri"/>
                <w:color w:val="000000"/>
              </w:rPr>
              <w:t>DNAmTLAdjAge</w:t>
            </w:r>
            <w:proofErr w:type="spellEnd"/>
          </w:p>
        </w:tc>
        <w:tc>
          <w:tcPr>
            <w:tcW w:w="1219" w:type="dxa"/>
            <w:tcBorders>
              <w:top w:val="nil"/>
              <w:left w:val="nil"/>
              <w:bottom w:val="double" w:sz="4" w:space="0" w:color="auto"/>
              <w:right w:val="nil"/>
            </w:tcBorders>
            <w:shd w:val="clear" w:color="auto" w:fill="auto"/>
            <w:noWrap/>
            <w:vAlign w:val="center"/>
          </w:tcPr>
          <w:p w14:paraId="20C81394" w14:textId="3E8025D4" w:rsidR="00244753" w:rsidRPr="00CC6929" w:rsidRDefault="00244753" w:rsidP="00244753">
            <w:pPr>
              <w:spacing w:after="0" w:line="240" w:lineRule="auto"/>
              <w:jc w:val="right"/>
              <w:rPr>
                <w:rFonts w:ascii="Calibri" w:eastAsia="Times New Roman" w:hAnsi="Calibri" w:cs="Calibri"/>
                <w:color w:val="000000"/>
              </w:rPr>
            </w:pPr>
            <w:r>
              <w:rPr>
                <w:color w:val="000000"/>
              </w:rPr>
              <w:t>0.05</w:t>
            </w:r>
          </w:p>
        </w:tc>
        <w:tc>
          <w:tcPr>
            <w:tcW w:w="1391" w:type="dxa"/>
            <w:tcBorders>
              <w:top w:val="nil"/>
              <w:left w:val="nil"/>
              <w:bottom w:val="double" w:sz="4" w:space="0" w:color="auto"/>
              <w:right w:val="nil"/>
            </w:tcBorders>
            <w:shd w:val="clear" w:color="auto" w:fill="auto"/>
            <w:noWrap/>
            <w:vAlign w:val="center"/>
          </w:tcPr>
          <w:p w14:paraId="36A3D7AD" w14:textId="55380C7B" w:rsidR="00244753" w:rsidRPr="00CC6929" w:rsidRDefault="00244753" w:rsidP="00244753">
            <w:pPr>
              <w:spacing w:after="0" w:line="240" w:lineRule="auto"/>
              <w:jc w:val="right"/>
              <w:rPr>
                <w:rFonts w:ascii="Calibri" w:eastAsia="Times New Roman" w:hAnsi="Calibri" w:cs="Calibri"/>
                <w:color w:val="000000"/>
              </w:rPr>
            </w:pPr>
            <w:r>
              <w:rPr>
                <w:color w:val="000000"/>
              </w:rPr>
              <w:t>-0.06 – 0.16</w:t>
            </w:r>
          </w:p>
        </w:tc>
        <w:tc>
          <w:tcPr>
            <w:tcW w:w="1440" w:type="dxa"/>
            <w:tcBorders>
              <w:top w:val="nil"/>
              <w:left w:val="nil"/>
              <w:bottom w:val="double" w:sz="4" w:space="0" w:color="auto"/>
              <w:right w:val="nil"/>
            </w:tcBorders>
            <w:shd w:val="clear" w:color="auto" w:fill="auto"/>
            <w:noWrap/>
            <w:vAlign w:val="center"/>
          </w:tcPr>
          <w:p w14:paraId="4695E98E" w14:textId="6243BC0C" w:rsidR="00244753" w:rsidRPr="00CC6929" w:rsidRDefault="00244753" w:rsidP="00244753">
            <w:pPr>
              <w:spacing w:after="0" w:line="240" w:lineRule="auto"/>
              <w:jc w:val="right"/>
              <w:rPr>
                <w:rFonts w:ascii="Calibri" w:eastAsia="Times New Roman" w:hAnsi="Calibri" w:cs="Calibri"/>
                <w:color w:val="000000"/>
              </w:rPr>
            </w:pPr>
            <w:r>
              <w:rPr>
                <w:color w:val="000000"/>
              </w:rPr>
              <w:t>0.96</w:t>
            </w:r>
          </w:p>
        </w:tc>
        <w:tc>
          <w:tcPr>
            <w:tcW w:w="900" w:type="dxa"/>
            <w:tcBorders>
              <w:top w:val="nil"/>
              <w:left w:val="nil"/>
              <w:bottom w:val="double" w:sz="4" w:space="0" w:color="auto"/>
              <w:right w:val="nil"/>
            </w:tcBorders>
            <w:shd w:val="clear" w:color="auto" w:fill="auto"/>
            <w:noWrap/>
            <w:vAlign w:val="center"/>
          </w:tcPr>
          <w:p w14:paraId="002DC109" w14:textId="5B9211BE" w:rsidR="00244753" w:rsidRPr="00CC6929" w:rsidRDefault="00244753" w:rsidP="00244753">
            <w:pPr>
              <w:spacing w:after="0" w:line="240" w:lineRule="auto"/>
              <w:jc w:val="right"/>
              <w:rPr>
                <w:rFonts w:ascii="Calibri" w:eastAsia="Times New Roman" w:hAnsi="Calibri" w:cs="Calibri"/>
                <w:color w:val="000000"/>
              </w:rPr>
            </w:pPr>
            <w:r>
              <w:rPr>
                <w:color w:val="000000"/>
              </w:rPr>
              <w:t>0.339</w:t>
            </w:r>
          </w:p>
        </w:tc>
      </w:tr>
    </w:tbl>
    <w:p w14:paraId="515D7E35" w14:textId="53DF3A1F" w:rsidR="00D3439B" w:rsidRDefault="00D3439B" w:rsidP="00D3439B">
      <w:pPr>
        <w:widowControl w:val="0"/>
        <w:autoSpaceDE w:val="0"/>
        <w:autoSpaceDN w:val="0"/>
        <w:adjustRightInd w:val="0"/>
        <w:spacing w:line="240" w:lineRule="auto"/>
        <w:rPr>
          <w:rFonts w:cstheme="minorHAnsi"/>
        </w:rPr>
      </w:pPr>
    </w:p>
    <w:p w14:paraId="4C70516D" w14:textId="549AC919" w:rsidR="00225AFD" w:rsidRPr="00225AFD" w:rsidRDefault="00225AFD" w:rsidP="00225AFD">
      <w:pPr>
        <w:spacing w:after="0" w:line="240" w:lineRule="auto"/>
        <w:rPr>
          <w:rFonts w:ascii="Times New Roman" w:eastAsia="Times New Roman" w:hAnsi="Times New Roman" w:cs="Times New Roman"/>
          <w:sz w:val="24"/>
          <w:szCs w:val="24"/>
        </w:rPr>
      </w:pPr>
    </w:p>
    <w:p w14:paraId="312D0CAC" w14:textId="78A01D65" w:rsidR="008C4A3A" w:rsidRPr="008C4A3A" w:rsidRDefault="008C4A3A" w:rsidP="008C4A3A">
      <w:pPr>
        <w:spacing w:after="0" w:line="240" w:lineRule="auto"/>
        <w:rPr>
          <w:rFonts w:ascii="Times New Roman" w:eastAsia="Times New Roman" w:hAnsi="Times New Roman" w:cs="Times New Roman"/>
          <w:sz w:val="24"/>
          <w:szCs w:val="24"/>
        </w:rPr>
      </w:pPr>
      <w:r w:rsidRPr="008C4A3A">
        <w:rPr>
          <w:rFonts w:cstheme="minorHAnsi"/>
          <w:noProof/>
        </w:rPr>
        <w:drawing>
          <wp:inline distT="0" distB="0" distL="0" distR="0" wp14:anchorId="34B8D0BF" wp14:editId="41DA875A">
            <wp:extent cx="5943600" cy="4924593"/>
            <wp:effectExtent l="0" t="0" r="0" b="317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7505" cy="4936114"/>
                    </a:xfrm>
                    <a:prstGeom prst="rect">
                      <a:avLst/>
                    </a:prstGeom>
                    <a:noFill/>
                    <a:ln>
                      <a:noFill/>
                    </a:ln>
                  </pic:spPr>
                </pic:pic>
              </a:graphicData>
            </a:graphic>
          </wp:inline>
        </w:drawing>
      </w:r>
    </w:p>
    <w:p w14:paraId="35C59FA3" w14:textId="798A0B06" w:rsidR="00225AFD" w:rsidRDefault="00225AFD" w:rsidP="00D3439B">
      <w:pPr>
        <w:widowControl w:val="0"/>
        <w:autoSpaceDE w:val="0"/>
        <w:autoSpaceDN w:val="0"/>
        <w:adjustRightInd w:val="0"/>
        <w:spacing w:line="240" w:lineRule="auto"/>
        <w:rPr>
          <w:rFonts w:cstheme="minorHAnsi"/>
        </w:rPr>
      </w:pPr>
    </w:p>
    <w:p w14:paraId="3FD5EB14" w14:textId="47D2E0B6" w:rsidR="00225AFD" w:rsidRDefault="00225AFD" w:rsidP="00D3439B">
      <w:pPr>
        <w:widowControl w:val="0"/>
        <w:autoSpaceDE w:val="0"/>
        <w:autoSpaceDN w:val="0"/>
        <w:adjustRightInd w:val="0"/>
        <w:spacing w:line="240" w:lineRule="auto"/>
        <w:rPr>
          <w:rFonts w:cstheme="minorHAnsi"/>
        </w:rPr>
      </w:pPr>
      <w:r>
        <w:rPr>
          <w:rFonts w:cstheme="minorHAnsi"/>
        </w:rPr>
        <w:t>Figure 1.</w:t>
      </w:r>
    </w:p>
    <w:p w14:paraId="00037B2A" w14:textId="16CB94F7" w:rsidR="00225AFD" w:rsidRDefault="00225AFD" w:rsidP="00D3439B">
      <w:pPr>
        <w:widowControl w:val="0"/>
        <w:autoSpaceDE w:val="0"/>
        <w:autoSpaceDN w:val="0"/>
        <w:adjustRightInd w:val="0"/>
        <w:spacing w:line="240" w:lineRule="auto"/>
        <w:rPr>
          <w:rFonts w:cstheme="minorHAnsi"/>
        </w:rPr>
      </w:pPr>
    </w:p>
    <w:p w14:paraId="36CF7B49" w14:textId="750B5D98" w:rsidR="00291B2B" w:rsidRPr="00291B2B" w:rsidRDefault="00291B2B" w:rsidP="00291B2B">
      <w:pPr>
        <w:spacing w:after="0" w:line="240" w:lineRule="auto"/>
        <w:rPr>
          <w:rFonts w:ascii="Times New Roman" w:eastAsia="Times New Roman" w:hAnsi="Times New Roman" w:cs="Times New Roman"/>
          <w:sz w:val="24"/>
          <w:szCs w:val="24"/>
        </w:rPr>
      </w:pPr>
      <w:r w:rsidRPr="00291B2B">
        <w:rPr>
          <w:rFonts w:ascii="Times New Roman" w:eastAsia="Times New Roman" w:hAnsi="Times New Roman" w:cs="Times New Roman"/>
          <w:sz w:val="24"/>
          <w:szCs w:val="24"/>
        </w:rPr>
        <w:lastRenderedPageBreak/>
        <w:fldChar w:fldCharType="begin"/>
      </w:r>
      <w:r w:rsidRPr="00291B2B">
        <w:rPr>
          <w:rFonts w:ascii="Times New Roman" w:eastAsia="Times New Roman" w:hAnsi="Times New Roman" w:cs="Times New Roman"/>
          <w:sz w:val="24"/>
          <w:szCs w:val="24"/>
        </w:rPr>
        <w:instrText xml:space="preserve"> INCLUDEPICTURE "/var/folders/7l/3qw_z9n11qj69chnd5trm33w0000gn/T/com.microsoft.Word/WebArchiveCopyPasteTempFiles/qYHlGfH3REIAAAAASUVORK5CYII=" \* MERGEFORMATINET </w:instrText>
      </w:r>
      <w:r w:rsidRPr="00291B2B">
        <w:rPr>
          <w:rFonts w:ascii="Times New Roman" w:eastAsia="Times New Roman" w:hAnsi="Times New Roman" w:cs="Times New Roman"/>
          <w:sz w:val="24"/>
          <w:szCs w:val="24"/>
        </w:rPr>
        <w:fldChar w:fldCharType="separate"/>
      </w:r>
      <w:r w:rsidRPr="00291B2B">
        <w:rPr>
          <w:rFonts w:ascii="Times New Roman" w:eastAsia="Times New Roman" w:hAnsi="Times New Roman" w:cs="Times New Roman"/>
          <w:noProof/>
          <w:sz w:val="24"/>
          <w:szCs w:val="24"/>
        </w:rPr>
        <w:drawing>
          <wp:inline distT="0" distB="0" distL="0" distR="0" wp14:anchorId="5E4FCF45" wp14:editId="15DDB23C">
            <wp:extent cx="5943600" cy="228790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87905"/>
                    </a:xfrm>
                    <a:prstGeom prst="rect">
                      <a:avLst/>
                    </a:prstGeom>
                    <a:noFill/>
                    <a:ln>
                      <a:noFill/>
                    </a:ln>
                  </pic:spPr>
                </pic:pic>
              </a:graphicData>
            </a:graphic>
          </wp:inline>
        </w:drawing>
      </w:r>
      <w:r w:rsidRPr="00291B2B">
        <w:rPr>
          <w:rFonts w:ascii="Times New Roman" w:eastAsia="Times New Roman" w:hAnsi="Times New Roman" w:cs="Times New Roman"/>
          <w:sz w:val="24"/>
          <w:szCs w:val="24"/>
        </w:rPr>
        <w:fldChar w:fldCharType="end"/>
      </w:r>
    </w:p>
    <w:p w14:paraId="1D3C6C3D" w14:textId="55C63E2A" w:rsidR="00225AFD" w:rsidRDefault="00225AFD" w:rsidP="00D3439B">
      <w:pPr>
        <w:widowControl w:val="0"/>
        <w:autoSpaceDE w:val="0"/>
        <w:autoSpaceDN w:val="0"/>
        <w:adjustRightInd w:val="0"/>
        <w:spacing w:line="240" w:lineRule="auto"/>
        <w:rPr>
          <w:rFonts w:cstheme="minorHAnsi"/>
        </w:rPr>
      </w:pPr>
      <w:r>
        <w:rPr>
          <w:rFonts w:cstheme="minorHAnsi"/>
        </w:rPr>
        <w:t>Figure 2.</w:t>
      </w:r>
    </w:p>
    <w:p w14:paraId="2A275062" w14:textId="41437FD1" w:rsidR="00225AFD" w:rsidRDefault="00225AFD" w:rsidP="00D3439B">
      <w:pPr>
        <w:widowControl w:val="0"/>
        <w:autoSpaceDE w:val="0"/>
        <w:autoSpaceDN w:val="0"/>
        <w:adjustRightInd w:val="0"/>
        <w:spacing w:line="240" w:lineRule="auto"/>
        <w:rPr>
          <w:rFonts w:cstheme="minorHAnsi"/>
        </w:rPr>
      </w:pPr>
    </w:p>
    <w:p w14:paraId="558B41F3" w14:textId="5A6DFCFD" w:rsidR="00225AFD" w:rsidRDefault="00225AFD" w:rsidP="00D3439B">
      <w:pPr>
        <w:widowControl w:val="0"/>
        <w:autoSpaceDE w:val="0"/>
        <w:autoSpaceDN w:val="0"/>
        <w:adjustRightInd w:val="0"/>
        <w:spacing w:line="240" w:lineRule="auto"/>
        <w:rPr>
          <w:rFonts w:cstheme="minorHAnsi"/>
        </w:rPr>
      </w:pPr>
    </w:p>
    <w:p w14:paraId="488F5D76" w14:textId="77777777" w:rsidR="00225AFD" w:rsidRPr="00D3439B" w:rsidRDefault="00225AFD" w:rsidP="00D3439B">
      <w:pPr>
        <w:widowControl w:val="0"/>
        <w:autoSpaceDE w:val="0"/>
        <w:autoSpaceDN w:val="0"/>
        <w:adjustRightInd w:val="0"/>
        <w:spacing w:line="240" w:lineRule="auto"/>
        <w:rPr>
          <w:rFonts w:cstheme="minorHAnsi"/>
        </w:rPr>
      </w:pPr>
    </w:p>
    <w:p w14:paraId="63A89D40" w14:textId="56DCD77B" w:rsidR="00CC6929" w:rsidRDefault="00CC6929" w:rsidP="00CC6929">
      <w:pPr>
        <w:widowControl w:val="0"/>
        <w:autoSpaceDE w:val="0"/>
        <w:autoSpaceDN w:val="0"/>
        <w:adjustRightInd w:val="0"/>
        <w:spacing w:line="240" w:lineRule="auto"/>
        <w:rPr>
          <w:rFonts w:cstheme="minorHAnsi"/>
        </w:rPr>
      </w:pPr>
      <w:r>
        <w:rPr>
          <w:rFonts w:cstheme="minorHAnsi"/>
          <w:b/>
          <w:bCs/>
        </w:rPr>
        <w:t>Discussion</w:t>
      </w:r>
    </w:p>
    <w:p w14:paraId="2272A5EB" w14:textId="6CDA0728" w:rsidR="0023536C" w:rsidRDefault="0023536C" w:rsidP="0023536C">
      <w:pPr>
        <w:widowControl w:val="0"/>
        <w:autoSpaceDE w:val="0"/>
        <w:autoSpaceDN w:val="0"/>
        <w:adjustRightInd w:val="0"/>
        <w:spacing w:line="240" w:lineRule="auto"/>
        <w:rPr>
          <w:rFonts w:cstheme="minorHAnsi"/>
        </w:rPr>
      </w:pPr>
      <w:r>
        <w:rPr>
          <w:rFonts w:cstheme="minorHAnsi"/>
        </w:rPr>
        <w:t>Adverse birth outcomes, such as early gestational age and low birth weight can have lasting effects on morbidity and mortality, even into adulthood</w:t>
      </w:r>
      <w:r w:rsidR="0074077F">
        <w:rPr>
          <w:rFonts w:cstheme="minorHAnsi"/>
        </w:rPr>
        <w:t xml:space="preserve"> (</w:t>
      </w:r>
      <w:commentRangeStart w:id="3"/>
      <w:r w:rsidR="0074077F">
        <w:rPr>
          <w:rFonts w:cstheme="minorHAnsi"/>
        </w:rPr>
        <w:t>REF)</w:t>
      </w:r>
      <w:r>
        <w:rPr>
          <w:rFonts w:cstheme="minorHAnsi"/>
        </w:rPr>
        <w:t xml:space="preserve">. </w:t>
      </w:r>
      <w:commentRangeEnd w:id="3"/>
      <w:r w:rsidR="0074077F">
        <w:rPr>
          <w:rStyle w:val="CommentReference"/>
        </w:rPr>
        <w:commentReference w:id="3"/>
      </w:r>
      <w:r>
        <w:rPr>
          <w:rFonts w:cstheme="minorHAnsi"/>
        </w:rPr>
        <w:t xml:space="preserve">Being able to predict birth outcomes and the factors that contribute to them </w:t>
      </w:r>
      <w:r w:rsidR="0074077F">
        <w:rPr>
          <w:rFonts w:cstheme="minorHAnsi"/>
        </w:rPr>
        <w:t>as early as possible</w:t>
      </w:r>
      <w:r>
        <w:rPr>
          <w:rFonts w:cstheme="minorHAnsi"/>
        </w:rPr>
        <w:t xml:space="preserve"> is therefore an important goal in clinical medicine and public health. Epigenetic clocks, which have emerged as powerful tools for quantifying biological aging and physiological dysregulation, hold great promise for studying the relationship between maternal and infant health, and in predicting birth outcomes</w:t>
      </w:r>
      <w:r w:rsidR="003F6815">
        <w:rPr>
          <w:rFonts w:cstheme="minorHAnsi"/>
        </w:rPr>
        <w:t xml:space="preserve"> (REF)</w:t>
      </w:r>
      <w:r>
        <w:rPr>
          <w:rFonts w:cstheme="minorHAnsi"/>
        </w:rPr>
        <w:t xml:space="preserve">. Nevertheless, evidence that maternal epigenetic age can predict birth outcomes remains </w:t>
      </w:r>
      <w:proofErr w:type="gramStart"/>
      <w:r>
        <w:rPr>
          <w:rFonts w:cstheme="minorHAnsi"/>
        </w:rPr>
        <w:t>scarce, and</w:t>
      </w:r>
      <w:proofErr w:type="gramEnd"/>
      <w:r>
        <w:rPr>
          <w:rFonts w:cstheme="minorHAnsi"/>
        </w:rPr>
        <w:t xml:space="preserve"> has been largely confined to women in affluent societies with relatively low rates of adverse birth outcomes. We sought to replicate and expand on previous studies</w:t>
      </w:r>
      <w:r w:rsidR="00FA1927">
        <w:rPr>
          <w:rFonts w:cstheme="minorHAnsi"/>
        </w:rPr>
        <w:t xml:space="preserve"> (REFS)</w:t>
      </w:r>
      <w:r>
        <w:rPr>
          <w:rFonts w:cstheme="minorHAnsi"/>
        </w:rPr>
        <w:t xml:space="preserve"> by studying the relationship between maternal epigenetic clocks and birth outcomes in a large and socioeconomically diverse sample of women in the Philippines. </w:t>
      </w:r>
    </w:p>
    <w:p w14:paraId="6990E974" w14:textId="77777777" w:rsidR="00FA1927" w:rsidRDefault="0023536C" w:rsidP="0023536C">
      <w:pPr>
        <w:widowControl w:val="0"/>
        <w:autoSpaceDE w:val="0"/>
        <w:autoSpaceDN w:val="0"/>
        <w:adjustRightInd w:val="0"/>
        <w:spacing w:line="240" w:lineRule="auto"/>
        <w:rPr>
          <w:rFonts w:cstheme="minorHAnsi"/>
        </w:rPr>
      </w:pPr>
      <w:r>
        <w:rPr>
          <w:rFonts w:cstheme="minorHAnsi"/>
        </w:rPr>
        <w:t xml:space="preserve">We found little evidence that maternal epigenetic age during pregnancy predicts offspring birth weight, </w:t>
      </w:r>
    </w:p>
    <w:p w14:paraId="2B455D1F" w14:textId="77777777" w:rsidR="00FA1927" w:rsidRDefault="00FA1927" w:rsidP="0023536C">
      <w:pPr>
        <w:widowControl w:val="0"/>
        <w:autoSpaceDE w:val="0"/>
        <w:autoSpaceDN w:val="0"/>
        <w:adjustRightInd w:val="0"/>
        <w:spacing w:line="240" w:lineRule="auto"/>
        <w:rPr>
          <w:rFonts w:cstheme="minorHAnsi"/>
        </w:rPr>
      </w:pPr>
    </w:p>
    <w:p w14:paraId="1AE664CF" w14:textId="77777777" w:rsidR="00FA1927" w:rsidRDefault="00FA1927" w:rsidP="0023536C">
      <w:pPr>
        <w:widowControl w:val="0"/>
        <w:autoSpaceDE w:val="0"/>
        <w:autoSpaceDN w:val="0"/>
        <w:adjustRightInd w:val="0"/>
        <w:spacing w:line="240" w:lineRule="auto"/>
        <w:rPr>
          <w:rFonts w:cstheme="minorHAnsi"/>
        </w:rPr>
      </w:pPr>
    </w:p>
    <w:p w14:paraId="2353EB82" w14:textId="1F1244CE" w:rsidR="0023536C" w:rsidRDefault="0023536C" w:rsidP="0023536C">
      <w:pPr>
        <w:widowControl w:val="0"/>
        <w:autoSpaceDE w:val="0"/>
        <w:autoSpaceDN w:val="0"/>
        <w:adjustRightInd w:val="0"/>
        <w:spacing w:line="240" w:lineRule="auto"/>
        <w:rPr>
          <w:rFonts w:cstheme="minorHAnsi"/>
        </w:rPr>
      </w:pPr>
      <w:r>
        <w:rPr>
          <w:rFonts w:cstheme="minorHAnsi"/>
        </w:rPr>
        <w:t xml:space="preserve">or most other measures of infant body size or composition. Maternal </w:t>
      </w:r>
      <w:proofErr w:type="spellStart"/>
      <w:r>
        <w:rPr>
          <w:rFonts w:cstheme="minorHAnsi"/>
        </w:rPr>
        <w:t>DNAm</w:t>
      </w:r>
      <w:proofErr w:type="spellEnd"/>
      <w:r w:rsidR="0036251A">
        <w:rPr>
          <w:rFonts w:cstheme="minorHAnsi"/>
        </w:rPr>
        <w:t xml:space="preserve"> TL – a proxy of telomere length and replicative senescence –</w:t>
      </w:r>
      <w:r>
        <w:rPr>
          <w:rFonts w:cstheme="minorHAnsi"/>
        </w:rPr>
        <w:t xml:space="preserve"> was positively associated with infant length shortly after birth, but no other measures of offspring size. There was some evidence for a positive correlation between maternal </w:t>
      </w:r>
      <w:proofErr w:type="spellStart"/>
      <w:r>
        <w:rPr>
          <w:rFonts w:cstheme="minorHAnsi"/>
        </w:rPr>
        <w:t>DNAm</w:t>
      </w:r>
      <w:proofErr w:type="spellEnd"/>
      <w:r>
        <w:rPr>
          <w:rFonts w:cstheme="minorHAnsi"/>
        </w:rPr>
        <w:t xml:space="preserve"> </w:t>
      </w:r>
      <w:proofErr w:type="spellStart"/>
      <w:r>
        <w:rPr>
          <w:rFonts w:cstheme="minorHAnsi"/>
        </w:rPr>
        <w:t>GrimAge</w:t>
      </w:r>
      <w:proofErr w:type="spellEnd"/>
      <w:r>
        <w:rPr>
          <w:rFonts w:cstheme="minorHAnsi"/>
        </w:rPr>
        <w:t xml:space="preserve"> and infant weight and length, but these findings did not pass the threshold for statistical significance after correcting for pre-pregnancy </w:t>
      </w:r>
      <w:proofErr w:type="gramStart"/>
      <w:r>
        <w:rPr>
          <w:rFonts w:cstheme="minorHAnsi"/>
        </w:rPr>
        <w:t>BMI, and</w:t>
      </w:r>
      <w:proofErr w:type="gramEnd"/>
      <w:r>
        <w:rPr>
          <w:rFonts w:cstheme="minorHAnsi"/>
        </w:rPr>
        <w:t xml:space="preserve"> were in the opposite direction as those reported by Ross et al. (2020). </w:t>
      </w:r>
    </w:p>
    <w:p w14:paraId="657EAA79" w14:textId="0B155DE7" w:rsidR="0023536C" w:rsidRDefault="0023536C" w:rsidP="0023536C">
      <w:pPr>
        <w:widowControl w:val="0"/>
        <w:autoSpaceDE w:val="0"/>
        <w:autoSpaceDN w:val="0"/>
        <w:adjustRightInd w:val="0"/>
        <w:spacing w:line="240" w:lineRule="auto"/>
        <w:rPr>
          <w:rFonts w:cstheme="minorHAnsi"/>
        </w:rPr>
      </w:pPr>
      <w:r>
        <w:rPr>
          <w:rFonts w:cstheme="minorHAnsi"/>
        </w:rPr>
        <w:t xml:space="preserve">Of the </w:t>
      </w:r>
      <w:proofErr w:type="spellStart"/>
      <w:r>
        <w:rPr>
          <w:rFonts w:cstheme="minorHAnsi"/>
        </w:rPr>
        <w:t>DNAm</w:t>
      </w:r>
      <w:proofErr w:type="spellEnd"/>
      <w:r>
        <w:rPr>
          <w:rFonts w:cstheme="minorHAnsi"/>
        </w:rPr>
        <w:t xml:space="preserve"> clocks previously associated with gestational age, </w:t>
      </w:r>
      <w:proofErr w:type="spellStart"/>
      <w:r>
        <w:rPr>
          <w:rFonts w:cstheme="minorHAnsi"/>
        </w:rPr>
        <w:t>DNAm</w:t>
      </w:r>
      <w:proofErr w:type="spellEnd"/>
      <w:r>
        <w:rPr>
          <w:rFonts w:cstheme="minorHAnsi"/>
        </w:rPr>
        <w:t xml:space="preserve"> ADM showed the greatest evidence for an association with birth outcomes.</w:t>
      </w:r>
      <w:r w:rsidR="0036251A">
        <w:rPr>
          <w:rFonts w:cstheme="minorHAnsi"/>
        </w:rPr>
        <w:t xml:space="preserve"> </w:t>
      </w:r>
      <w:proofErr w:type="spellStart"/>
      <w:r w:rsidR="0036251A">
        <w:rPr>
          <w:rFonts w:cstheme="minorHAnsi"/>
        </w:rPr>
        <w:t>DNAm</w:t>
      </w:r>
      <w:proofErr w:type="spellEnd"/>
      <w:r w:rsidR="0036251A">
        <w:rPr>
          <w:rFonts w:cstheme="minorHAnsi"/>
        </w:rPr>
        <w:t xml:space="preserve"> ADM was significantly associated with body length</w:t>
      </w:r>
      <w:r w:rsidR="0074077F">
        <w:rPr>
          <w:rFonts w:cstheme="minorHAnsi"/>
        </w:rPr>
        <w:t xml:space="preserve"> shortly after birth</w:t>
      </w:r>
      <w:r w:rsidR="0036251A">
        <w:rPr>
          <w:rFonts w:cstheme="minorHAnsi"/>
        </w:rPr>
        <w:t>, and marginally but non-significantly associated with gestation age and body weight after birth.</w:t>
      </w:r>
      <w:r>
        <w:rPr>
          <w:rFonts w:cstheme="minorHAnsi"/>
        </w:rPr>
        <w:t xml:space="preserve"> </w:t>
      </w:r>
      <w:proofErr w:type="spellStart"/>
      <w:r>
        <w:rPr>
          <w:rFonts w:cstheme="minorHAnsi"/>
        </w:rPr>
        <w:t>DNAm</w:t>
      </w:r>
      <w:proofErr w:type="spellEnd"/>
      <w:r>
        <w:rPr>
          <w:rFonts w:cstheme="minorHAnsi"/>
        </w:rPr>
        <w:t xml:space="preserve"> ADM is trained on adrenomedullin, a peptide hormone involved in </w:t>
      </w:r>
      <w:r>
        <w:rPr>
          <w:rFonts w:cstheme="minorHAnsi"/>
        </w:rPr>
        <w:lastRenderedPageBreak/>
        <w:t>angiogenesis, vasodilation, and tolerance to oxidative stress and hypoxia (REF). ADM levels are higher among pregnant women compared to non-pregnant women, increase throughout pregnancy, and are higher in multiple pregnancies (</w:t>
      </w:r>
      <w:proofErr w:type="gramStart"/>
      <w:r>
        <w:rPr>
          <w:rFonts w:cstheme="minorHAnsi"/>
        </w:rPr>
        <w:t>i.e.</w:t>
      </w:r>
      <w:proofErr w:type="gramEnd"/>
      <w:r>
        <w:rPr>
          <w:rFonts w:cstheme="minorHAnsi"/>
        </w:rPr>
        <w:t xml:space="preserve"> in twins and triplets compared to singletons) (</w:t>
      </w:r>
      <w:commentRangeStart w:id="4"/>
      <w:r>
        <w:rPr>
          <w:rFonts w:cstheme="minorHAnsi"/>
        </w:rPr>
        <w:t>Shinozaki et al.</w:t>
      </w:r>
      <w:commentRangeEnd w:id="4"/>
      <w:r>
        <w:rPr>
          <w:rStyle w:val="CommentReference"/>
        </w:rPr>
        <w:commentReference w:id="4"/>
      </w:r>
      <w:r>
        <w:rPr>
          <w:rFonts w:cstheme="minorHAnsi"/>
        </w:rPr>
        <w:t>). Both maternal and fetal tissues express ADM, and there is some evidence that ADM levels are lower among pre-eclamptic relative to normotensive pregnancies (</w:t>
      </w:r>
      <w:commentRangeStart w:id="5"/>
      <w:r>
        <w:rPr>
          <w:rFonts w:cstheme="minorHAnsi"/>
        </w:rPr>
        <w:t>Li et al. 2003</w:t>
      </w:r>
      <w:commentRangeEnd w:id="5"/>
      <w:r>
        <w:rPr>
          <w:rStyle w:val="CommentReference"/>
        </w:rPr>
        <w:commentReference w:id="5"/>
      </w:r>
      <w:r>
        <w:rPr>
          <w:rFonts w:cstheme="minorHAnsi"/>
        </w:rPr>
        <w:t>). This implies that ADM levels</w:t>
      </w:r>
      <w:r w:rsidR="0036251A">
        <w:rPr>
          <w:rFonts w:cstheme="minorHAnsi"/>
        </w:rPr>
        <w:t xml:space="preserve"> plays</w:t>
      </w:r>
      <w:r>
        <w:rPr>
          <w:rFonts w:cstheme="minorHAnsi"/>
        </w:rPr>
        <w:t xml:space="preserve"> a role in fetal hemodynamics in both normal and pathological pregnancies, possibly helping to explain our findings related to gestational age (</w:t>
      </w:r>
      <w:commentRangeStart w:id="6"/>
      <w:r>
        <w:rPr>
          <w:rFonts w:cstheme="minorHAnsi"/>
        </w:rPr>
        <w:t>Albrecht</w:t>
      </w:r>
      <w:r w:rsidRPr="002E5617">
        <w:rPr>
          <w:rFonts w:cstheme="minorHAnsi"/>
        </w:rPr>
        <w:t xml:space="preserve"> </w:t>
      </w:r>
      <w:r>
        <w:rPr>
          <w:rFonts w:cstheme="minorHAnsi"/>
        </w:rPr>
        <w:t>and Pepe 2015</w:t>
      </w:r>
      <w:commentRangeEnd w:id="6"/>
      <w:r>
        <w:rPr>
          <w:rStyle w:val="CommentReference"/>
        </w:rPr>
        <w:commentReference w:id="6"/>
      </w:r>
      <w:r>
        <w:rPr>
          <w:rFonts w:cstheme="minorHAnsi"/>
        </w:rPr>
        <w:t>). ADM is released in response to hypoxia, which could arise through insufficient remodeling of the maternal uteroplacental spiral arteries by the trophoblast (</w:t>
      </w:r>
      <w:commentRangeStart w:id="7"/>
      <w:r>
        <w:rPr>
          <w:rFonts w:cstheme="minorHAnsi"/>
        </w:rPr>
        <w:t>Marinoni et al</w:t>
      </w:r>
      <w:commentRangeEnd w:id="7"/>
      <w:r>
        <w:rPr>
          <w:rStyle w:val="CommentReference"/>
        </w:rPr>
        <w:commentReference w:id="7"/>
      </w:r>
      <w:r>
        <w:rPr>
          <w:rFonts w:cstheme="minorHAnsi"/>
        </w:rPr>
        <w:t xml:space="preserve">. 2011), a trait that can in turn can lead to fetal growth restriction and preterm birth. Thus, both high or low ADM levels during pregnancy may reflect dysregulated fetal-maternal hemodynamics and a risk for preterm birth (REF). Although the relationship between </w:t>
      </w:r>
      <w:proofErr w:type="spellStart"/>
      <w:r>
        <w:rPr>
          <w:rFonts w:cstheme="minorHAnsi"/>
        </w:rPr>
        <w:t>DNAm</w:t>
      </w:r>
      <w:proofErr w:type="spellEnd"/>
      <w:r>
        <w:rPr>
          <w:rFonts w:cstheme="minorHAnsi"/>
        </w:rPr>
        <w:t xml:space="preserve"> ADM and gestational age </w:t>
      </w:r>
      <w:r w:rsidR="0036251A">
        <w:rPr>
          <w:rFonts w:cstheme="minorHAnsi"/>
        </w:rPr>
        <w:t xml:space="preserve">(or infant weight) </w:t>
      </w:r>
      <w:r>
        <w:rPr>
          <w:rFonts w:cstheme="minorHAnsi"/>
        </w:rPr>
        <w:t>did not pass the threshold for statistical significance</w:t>
      </w:r>
      <w:r w:rsidR="0036251A">
        <w:rPr>
          <w:rFonts w:cstheme="minorHAnsi"/>
        </w:rPr>
        <w:t xml:space="preserve"> in our study</w:t>
      </w:r>
      <w:r>
        <w:rPr>
          <w:rFonts w:cstheme="minorHAnsi"/>
        </w:rPr>
        <w:t>, the direction</w:t>
      </w:r>
      <w:r w:rsidR="0036251A">
        <w:rPr>
          <w:rFonts w:cstheme="minorHAnsi"/>
        </w:rPr>
        <w:t xml:space="preserve"> and phenotype</w:t>
      </w:r>
      <w:r>
        <w:rPr>
          <w:rFonts w:cstheme="minorHAnsi"/>
        </w:rPr>
        <w:t xml:space="preserve"> are consistent with findings previously reported by Ross et al. (2020), supporting the possibility that adrenomedullin or its surrogate </w:t>
      </w:r>
      <w:proofErr w:type="spellStart"/>
      <w:r>
        <w:rPr>
          <w:rFonts w:cstheme="minorHAnsi"/>
        </w:rPr>
        <w:t>DNAm</w:t>
      </w:r>
      <w:proofErr w:type="spellEnd"/>
      <w:r>
        <w:rPr>
          <w:rFonts w:cstheme="minorHAnsi"/>
        </w:rPr>
        <w:t xml:space="preserve"> clock could provide an early prognostic marker of gestational age. </w:t>
      </w:r>
    </w:p>
    <w:p w14:paraId="44CEB030" w14:textId="0DAEB572" w:rsidR="009973DB" w:rsidRDefault="00482807" w:rsidP="00CC6929">
      <w:pPr>
        <w:widowControl w:val="0"/>
        <w:autoSpaceDE w:val="0"/>
        <w:autoSpaceDN w:val="0"/>
        <w:adjustRightInd w:val="0"/>
        <w:spacing w:line="240" w:lineRule="auto"/>
        <w:rPr>
          <w:rFonts w:cstheme="minorHAnsi"/>
        </w:rPr>
      </w:pPr>
      <w:r>
        <w:rPr>
          <w:rFonts w:cstheme="minorHAnsi"/>
        </w:rPr>
        <w:t xml:space="preserve">We </w:t>
      </w:r>
      <w:r w:rsidR="0023536C">
        <w:rPr>
          <w:rFonts w:cstheme="minorHAnsi"/>
        </w:rPr>
        <w:t>also</w:t>
      </w:r>
      <w:r>
        <w:rPr>
          <w:rFonts w:cstheme="minorHAnsi"/>
        </w:rPr>
        <w:t xml:space="preserve"> identif</w:t>
      </w:r>
      <w:r w:rsidR="0023536C">
        <w:rPr>
          <w:rFonts w:cstheme="minorHAnsi"/>
        </w:rPr>
        <w:t xml:space="preserve">ied </w:t>
      </w:r>
      <w:r>
        <w:rPr>
          <w:rFonts w:cstheme="minorHAnsi"/>
        </w:rPr>
        <w:t xml:space="preserve">a </w:t>
      </w:r>
      <w:r w:rsidR="0023536C">
        <w:rPr>
          <w:rFonts w:cstheme="minorHAnsi"/>
        </w:rPr>
        <w:t xml:space="preserve">significant </w:t>
      </w:r>
      <w:r w:rsidR="009973DB">
        <w:rPr>
          <w:rFonts w:cstheme="minorHAnsi"/>
        </w:rPr>
        <w:t>negative</w:t>
      </w:r>
      <w:r>
        <w:rPr>
          <w:rFonts w:cstheme="minorHAnsi"/>
        </w:rPr>
        <w:t xml:space="preserve"> relationship between gestational age and </w:t>
      </w:r>
      <w:proofErr w:type="spellStart"/>
      <w:r>
        <w:rPr>
          <w:rFonts w:cstheme="minorHAnsi"/>
        </w:rPr>
        <w:t>DNAm</w:t>
      </w:r>
      <w:proofErr w:type="spellEnd"/>
      <w:r>
        <w:rPr>
          <w:rFonts w:cstheme="minorHAnsi"/>
        </w:rPr>
        <w:t xml:space="preserve"> leptin, a finding </w:t>
      </w:r>
      <w:r w:rsidR="00D2008E">
        <w:rPr>
          <w:rFonts w:cstheme="minorHAnsi"/>
        </w:rPr>
        <w:t>that has not been previously</w:t>
      </w:r>
      <w:r w:rsidR="0033121D">
        <w:rPr>
          <w:rFonts w:cstheme="minorHAnsi"/>
        </w:rPr>
        <w:t xml:space="preserve"> reported</w:t>
      </w:r>
      <w:r w:rsidR="00D2008E">
        <w:rPr>
          <w:rFonts w:cstheme="minorHAnsi"/>
        </w:rPr>
        <w:t xml:space="preserve">. </w:t>
      </w:r>
      <w:r w:rsidR="009973DB">
        <w:rPr>
          <w:rFonts w:cstheme="minorHAnsi"/>
        </w:rPr>
        <w:t>Leptin – a peptide hormone secreted from white adipocytes</w:t>
      </w:r>
      <w:r w:rsidR="000F4054">
        <w:rPr>
          <w:rFonts w:cstheme="minorHAnsi"/>
        </w:rPr>
        <w:t xml:space="preserve"> but also fetal and placental tissues</w:t>
      </w:r>
      <w:r w:rsidR="009973DB">
        <w:rPr>
          <w:rFonts w:cstheme="minorHAnsi"/>
        </w:rPr>
        <w:t xml:space="preserve"> – is a key regulator of food intake and energetic expenditure</w:t>
      </w:r>
      <w:r w:rsidR="002E5617">
        <w:rPr>
          <w:rFonts w:cstheme="minorHAnsi"/>
        </w:rPr>
        <w:t xml:space="preserve"> (</w:t>
      </w:r>
      <w:commentRangeStart w:id="8"/>
      <w:r w:rsidR="002E5617">
        <w:rPr>
          <w:rFonts w:cstheme="minorHAnsi"/>
        </w:rPr>
        <w:t>Albrecht</w:t>
      </w:r>
      <w:r w:rsidR="002E5617" w:rsidRPr="002E5617">
        <w:rPr>
          <w:rFonts w:cstheme="minorHAnsi"/>
        </w:rPr>
        <w:t xml:space="preserve"> </w:t>
      </w:r>
      <w:r w:rsidR="002E5617">
        <w:rPr>
          <w:rFonts w:cstheme="minorHAnsi"/>
        </w:rPr>
        <w:t>and Pepe 2015</w:t>
      </w:r>
      <w:commentRangeEnd w:id="8"/>
      <w:r w:rsidR="002E5617">
        <w:rPr>
          <w:rStyle w:val="CommentReference"/>
        </w:rPr>
        <w:commentReference w:id="8"/>
      </w:r>
      <w:r w:rsidR="002E5617">
        <w:rPr>
          <w:rFonts w:cstheme="minorHAnsi"/>
        </w:rPr>
        <w:t>)</w:t>
      </w:r>
      <w:r w:rsidR="009973DB">
        <w:rPr>
          <w:rFonts w:cstheme="minorHAnsi"/>
        </w:rPr>
        <w:t xml:space="preserve">. </w:t>
      </w:r>
      <w:r w:rsidR="002E5617">
        <w:rPr>
          <w:rFonts w:cstheme="minorHAnsi"/>
        </w:rPr>
        <w:t>L</w:t>
      </w:r>
      <w:r w:rsidR="009973DB">
        <w:rPr>
          <w:rFonts w:cstheme="minorHAnsi"/>
        </w:rPr>
        <w:t>eptin is important in placentation and maternal metabolic homeostasis during pregnancy</w:t>
      </w:r>
      <w:r w:rsidR="002E5617">
        <w:rPr>
          <w:rFonts w:cstheme="minorHAnsi"/>
        </w:rPr>
        <w:t xml:space="preserve"> (</w:t>
      </w:r>
      <w:commentRangeStart w:id="9"/>
      <w:r w:rsidR="002E5617">
        <w:rPr>
          <w:rFonts w:cstheme="minorHAnsi"/>
        </w:rPr>
        <w:t>Tessier et al. 2013</w:t>
      </w:r>
      <w:commentRangeEnd w:id="9"/>
      <w:r w:rsidR="002E5617">
        <w:rPr>
          <w:rStyle w:val="CommentReference"/>
        </w:rPr>
        <w:commentReference w:id="9"/>
      </w:r>
      <w:r w:rsidR="002E5617">
        <w:rPr>
          <w:rFonts w:cstheme="minorHAnsi"/>
        </w:rPr>
        <w:t>)</w:t>
      </w:r>
      <w:r w:rsidR="0033121D">
        <w:rPr>
          <w:rFonts w:cstheme="minorHAnsi"/>
        </w:rPr>
        <w:t xml:space="preserve">. Late pregnancy is associated with leptin resistance and elevated leptin levels, </w:t>
      </w:r>
      <w:r w:rsidR="009973DB">
        <w:rPr>
          <w:rFonts w:cstheme="minorHAnsi"/>
        </w:rPr>
        <w:t>necessary to meet the energetic requirements of the rapidly growing</w:t>
      </w:r>
      <w:r w:rsidR="0033121D">
        <w:rPr>
          <w:rFonts w:cstheme="minorHAnsi"/>
        </w:rPr>
        <w:t xml:space="preserve"> late-stage</w:t>
      </w:r>
      <w:r w:rsidR="009973DB">
        <w:rPr>
          <w:rFonts w:cstheme="minorHAnsi"/>
        </w:rPr>
        <w:t xml:space="preserve"> fetus. To the extent that </w:t>
      </w:r>
      <w:proofErr w:type="spellStart"/>
      <w:r w:rsidR="009973DB">
        <w:rPr>
          <w:rFonts w:cstheme="minorHAnsi"/>
        </w:rPr>
        <w:t>DNAm</w:t>
      </w:r>
      <w:proofErr w:type="spellEnd"/>
      <w:r w:rsidR="009973DB">
        <w:rPr>
          <w:rFonts w:cstheme="minorHAnsi"/>
        </w:rPr>
        <w:t xml:space="preserve"> </w:t>
      </w:r>
      <w:r w:rsidR="00DD2A7D">
        <w:rPr>
          <w:rFonts w:cstheme="minorHAnsi"/>
        </w:rPr>
        <w:t>l</w:t>
      </w:r>
      <w:r w:rsidR="009973DB">
        <w:rPr>
          <w:rFonts w:cstheme="minorHAnsi"/>
        </w:rPr>
        <w:t xml:space="preserve">eptin </w:t>
      </w:r>
      <w:r w:rsidR="0033121D">
        <w:rPr>
          <w:rFonts w:cstheme="minorHAnsi"/>
        </w:rPr>
        <w:t>i</w:t>
      </w:r>
      <w:r w:rsidR="000F4054">
        <w:rPr>
          <w:rFonts w:cstheme="minorHAnsi"/>
        </w:rPr>
        <w:t xml:space="preserve">s a proxy of </w:t>
      </w:r>
      <w:r w:rsidR="009973DB">
        <w:rPr>
          <w:rFonts w:cstheme="minorHAnsi"/>
        </w:rPr>
        <w:t xml:space="preserve">circulating </w:t>
      </w:r>
      <w:r w:rsidR="0033121D">
        <w:rPr>
          <w:rFonts w:cstheme="minorHAnsi"/>
        </w:rPr>
        <w:t>l</w:t>
      </w:r>
      <w:r w:rsidR="009973DB">
        <w:rPr>
          <w:rFonts w:cstheme="minorHAnsi"/>
        </w:rPr>
        <w:t>eptin levels</w:t>
      </w:r>
      <w:r w:rsidR="00DD2A7D">
        <w:rPr>
          <w:rFonts w:cstheme="minorHAnsi"/>
        </w:rPr>
        <w:t xml:space="preserve"> (</w:t>
      </w:r>
      <w:r w:rsidR="00DD2A7D" w:rsidRPr="00DD2A7D">
        <w:rPr>
          <w:rFonts w:cstheme="minorHAnsi"/>
          <w:highlight w:val="yellow"/>
        </w:rPr>
        <w:t>Lu et al. 2019</w:t>
      </w:r>
      <w:r w:rsidR="00DD2A7D">
        <w:rPr>
          <w:rFonts w:cstheme="minorHAnsi"/>
        </w:rPr>
        <w:t>)</w:t>
      </w:r>
      <w:r w:rsidR="000F4054">
        <w:rPr>
          <w:rFonts w:cstheme="minorHAnsi"/>
        </w:rPr>
        <w:t xml:space="preserve">, and higher leptin during pregnancy </w:t>
      </w:r>
      <w:r w:rsidR="00DD2A7D">
        <w:rPr>
          <w:rFonts w:cstheme="minorHAnsi"/>
        </w:rPr>
        <w:t>is a result of</w:t>
      </w:r>
      <w:r w:rsidR="000F4054">
        <w:rPr>
          <w:rFonts w:cstheme="minorHAnsi"/>
        </w:rPr>
        <w:t xml:space="preserve"> leptin resistance</w:t>
      </w:r>
      <w:r w:rsidR="009973DB">
        <w:rPr>
          <w:rFonts w:cstheme="minorHAnsi"/>
        </w:rPr>
        <w:t xml:space="preserve">, </w:t>
      </w:r>
      <w:r w:rsidR="00DD2A7D">
        <w:rPr>
          <w:rFonts w:cstheme="minorHAnsi"/>
        </w:rPr>
        <w:t>a</w:t>
      </w:r>
      <w:r w:rsidR="009973DB">
        <w:rPr>
          <w:rFonts w:cstheme="minorHAnsi"/>
        </w:rPr>
        <w:t xml:space="preserve"> negative relationship between </w:t>
      </w:r>
      <w:proofErr w:type="spellStart"/>
      <w:r w:rsidR="009973DB">
        <w:rPr>
          <w:rFonts w:cstheme="minorHAnsi"/>
        </w:rPr>
        <w:t>DNAm</w:t>
      </w:r>
      <w:proofErr w:type="spellEnd"/>
      <w:r w:rsidR="009973DB">
        <w:rPr>
          <w:rFonts w:cstheme="minorHAnsi"/>
        </w:rPr>
        <w:t xml:space="preserve"> </w:t>
      </w:r>
      <w:r w:rsidR="00DD2A7D">
        <w:rPr>
          <w:rFonts w:cstheme="minorHAnsi"/>
        </w:rPr>
        <w:t>l</w:t>
      </w:r>
      <w:r w:rsidR="009973DB">
        <w:rPr>
          <w:rFonts w:cstheme="minorHAnsi"/>
        </w:rPr>
        <w:t>eptin and gestation age</w:t>
      </w:r>
      <w:r w:rsidR="000F4054">
        <w:rPr>
          <w:rFonts w:cstheme="minorHAnsi"/>
        </w:rPr>
        <w:t xml:space="preserve"> </w:t>
      </w:r>
      <w:r w:rsidR="009973DB">
        <w:rPr>
          <w:rFonts w:cstheme="minorHAnsi"/>
        </w:rPr>
        <w:t xml:space="preserve">could </w:t>
      </w:r>
      <w:r w:rsidR="00DD2A7D">
        <w:rPr>
          <w:rFonts w:cstheme="minorHAnsi"/>
        </w:rPr>
        <w:t>indicate a</w:t>
      </w:r>
      <w:r w:rsidR="009973DB">
        <w:rPr>
          <w:rFonts w:cstheme="minorHAnsi"/>
        </w:rPr>
        <w:t xml:space="preserve"> compensatory response </w:t>
      </w:r>
      <w:r w:rsidR="00DD2A7D">
        <w:rPr>
          <w:rFonts w:cstheme="minorHAnsi"/>
        </w:rPr>
        <w:t xml:space="preserve">of the fetus </w:t>
      </w:r>
      <w:r w:rsidR="009973DB">
        <w:rPr>
          <w:rFonts w:cstheme="minorHAnsi"/>
        </w:rPr>
        <w:t xml:space="preserve">to insufficient nutrient availability. </w:t>
      </w:r>
      <w:r w:rsidR="00DD2A7D">
        <w:rPr>
          <w:rFonts w:cstheme="minorHAnsi"/>
        </w:rPr>
        <w:t xml:space="preserve">Inadequate placentation due to deficient invasion of the spiral arteries is a major cause of such nutritional stress as well as preterm birth, and would be consistent with </w:t>
      </w:r>
      <w:r w:rsidR="0036251A">
        <w:rPr>
          <w:rFonts w:cstheme="minorHAnsi"/>
        </w:rPr>
        <w:t xml:space="preserve">our findings </w:t>
      </w:r>
      <w:r w:rsidR="00DD2A7D">
        <w:rPr>
          <w:rFonts w:cstheme="minorHAnsi"/>
        </w:rPr>
        <w:t xml:space="preserve">for </w:t>
      </w:r>
      <w:proofErr w:type="spellStart"/>
      <w:r w:rsidR="00DD2A7D">
        <w:rPr>
          <w:rFonts w:cstheme="minorHAnsi"/>
        </w:rPr>
        <w:t>DNAm</w:t>
      </w:r>
      <w:proofErr w:type="spellEnd"/>
      <w:r w:rsidR="00DD2A7D">
        <w:rPr>
          <w:rFonts w:cstheme="minorHAnsi"/>
        </w:rPr>
        <w:t xml:space="preserve"> ADM. </w:t>
      </w:r>
      <w:r w:rsidR="0036251A">
        <w:rPr>
          <w:rFonts w:cstheme="minorHAnsi"/>
        </w:rPr>
        <w:t>Although we controlled for pre-pregnancy body mass index, higher leptin predicting gestation age might be</w:t>
      </w:r>
      <w:r w:rsidR="00DD2A7D">
        <w:rPr>
          <w:rFonts w:cstheme="minorHAnsi"/>
        </w:rPr>
        <w:t xml:space="preserve"> expected to be particularly </w:t>
      </w:r>
      <w:r w:rsidR="0036251A">
        <w:rPr>
          <w:rFonts w:cstheme="minorHAnsi"/>
        </w:rPr>
        <w:t>common</w:t>
      </w:r>
      <w:r w:rsidR="00DD2A7D">
        <w:rPr>
          <w:rFonts w:cstheme="minorHAnsi"/>
        </w:rPr>
        <w:t xml:space="preserve"> in </w:t>
      </w:r>
      <w:r w:rsidR="0033121D">
        <w:rPr>
          <w:rFonts w:cstheme="minorHAnsi"/>
        </w:rPr>
        <w:t>cases of maternal obesity, where pre-pregnancy leptin resistance can elevate baseline leptin levels and exacerbate pregnancy-induced leptin resistance.</w:t>
      </w:r>
    </w:p>
    <w:p w14:paraId="5A5637A9" w14:textId="0A9E1230" w:rsidR="009973DB" w:rsidRDefault="0036251A" w:rsidP="00CC6929">
      <w:pPr>
        <w:widowControl w:val="0"/>
        <w:autoSpaceDE w:val="0"/>
        <w:autoSpaceDN w:val="0"/>
        <w:adjustRightInd w:val="0"/>
        <w:spacing w:line="240" w:lineRule="auto"/>
        <w:rPr>
          <w:rFonts w:cstheme="minorHAnsi"/>
        </w:rPr>
      </w:pPr>
      <w:r>
        <w:rPr>
          <w:rFonts w:cstheme="minorHAnsi"/>
        </w:rPr>
        <w:t xml:space="preserve">To our knowledge, ours is the largest study of </w:t>
      </w:r>
      <w:proofErr w:type="gramStart"/>
      <w:r>
        <w:rPr>
          <w:rFonts w:cstheme="minorHAnsi"/>
        </w:rPr>
        <w:t>commonly-used</w:t>
      </w:r>
      <w:proofErr w:type="gramEnd"/>
      <w:r>
        <w:rPr>
          <w:rFonts w:cstheme="minorHAnsi"/>
        </w:rPr>
        <w:t xml:space="preserve"> epigenetic clocks and birth outcomes</w:t>
      </w:r>
      <w:r w:rsidR="00306AFE">
        <w:rPr>
          <w:rFonts w:cstheme="minorHAnsi"/>
        </w:rPr>
        <w:t xml:space="preserve"> to date</w:t>
      </w:r>
      <w:r>
        <w:rPr>
          <w:rFonts w:cstheme="minorHAnsi"/>
        </w:rPr>
        <w:t>, and the only one outside</w:t>
      </w:r>
      <w:r w:rsidR="00D8001E">
        <w:rPr>
          <w:rFonts w:cstheme="minorHAnsi"/>
        </w:rPr>
        <w:t xml:space="preserve"> of</w:t>
      </w:r>
      <w:r>
        <w:rPr>
          <w:rFonts w:cstheme="minorHAnsi"/>
        </w:rPr>
        <w:t xml:space="preserve"> affluent, Western setting</w:t>
      </w:r>
      <w:r w:rsidR="00306AFE">
        <w:rPr>
          <w:rFonts w:cstheme="minorHAnsi"/>
        </w:rPr>
        <w:t>s</w:t>
      </w:r>
      <w:r>
        <w:rPr>
          <w:rFonts w:cstheme="minorHAnsi"/>
        </w:rPr>
        <w:t xml:space="preserve"> where </w:t>
      </w:r>
      <w:r w:rsidR="00D8001E">
        <w:rPr>
          <w:rFonts w:cstheme="minorHAnsi"/>
        </w:rPr>
        <w:t>fertility</w:t>
      </w:r>
      <w:r>
        <w:rPr>
          <w:rFonts w:cstheme="minorHAnsi"/>
        </w:rPr>
        <w:t xml:space="preserve"> tends to be low and adverse birth outcomes </w:t>
      </w:r>
      <w:r w:rsidR="00306AFE">
        <w:rPr>
          <w:rFonts w:cstheme="minorHAnsi"/>
        </w:rPr>
        <w:t>relatively unc</w:t>
      </w:r>
      <w:r>
        <w:rPr>
          <w:rFonts w:cstheme="minorHAnsi"/>
        </w:rPr>
        <w:t xml:space="preserve">ommon (REF). </w:t>
      </w:r>
      <w:r w:rsidR="00306AFE">
        <w:rPr>
          <w:rFonts w:cstheme="minorHAnsi"/>
        </w:rPr>
        <w:t>F</w:t>
      </w:r>
      <w:r>
        <w:rPr>
          <w:rFonts w:cstheme="minorHAnsi"/>
        </w:rPr>
        <w:t>or example,</w:t>
      </w:r>
      <w:r w:rsidR="00D8001E" w:rsidRPr="00D8001E">
        <w:rPr>
          <w:rFonts w:cstheme="minorHAnsi"/>
        </w:rPr>
        <w:t xml:space="preserve"> </w:t>
      </w:r>
      <w:r w:rsidR="00D8001E">
        <w:rPr>
          <w:rFonts w:cstheme="minorHAnsi"/>
        </w:rPr>
        <w:t>contrasting with prior work where primiparous women made up 61% of the sample (Ross et al.), only 14% of women in our study were primiparous. Furthermore, our sample exhibited a great deal of variability in fertility, with more than half</w:t>
      </w:r>
      <w:r w:rsidR="00DD3358">
        <w:rPr>
          <w:rFonts w:cstheme="minorHAnsi"/>
        </w:rPr>
        <w:t xml:space="preserve"> of the women in our study</w:t>
      </w:r>
      <w:r w:rsidR="00D8001E">
        <w:rPr>
          <w:rFonts w:cstheme="minorHAnsi"/>
        </w:rPr>
        <w:t xml:space="preserve"> having been pregnant 3 or more times</w:t>
      </w:r>
      <w:r w:rsidR="00DD3358">
        <w:rPr>
          <w:rFonts w:cstheme="minorHAnsi"/>
        </w:rPr>
        <w:t>, and over 15% having had 5</w:t>
      </w:r>
      <w:r w:rsidR="002C03A3">
        <w:rPr>
          <w:rFonts w:cstheme="minorHAnsi"/>
        </w:rPr>
        <w:t xml:space="preserve"> or more</w:t>
      </w:r>
      <w:r w:rsidR="00DD3358">
        <w:rPr>
          <w:rFonts w:cstheme="minorHAnsi"/>
        </w:rPr>
        <w:t xml:space="preserve"> pregnancies.</w:t>
      </w:r>
      <w:r w:rsidR="00D8001E">
        <w:rPr>
          <w:rFonts w:cstheme="minorHAnsi"/>
        </w:rPr>
        <w:t xml:space="preserve"> Variation in fertility and study context are</w:t>
      </w:r>
      <w:r>
        <w:rPr>
          <w:rFonts w:cstheme="minorHAnsi"/>
        </w:rPr>
        <w:t xml:space="preserve"> important </w:t>
      </w:r>
      <w:r w:rsidR="00D8001E">
        <w:rPr>
          <w:rFonts w:cstheme="minorHAnsi"/>
        </w:rPr>
        <w:t xml:space="preserve">because </w:t>
      </w:r>
      <w:r>
        <w:rPr>
          <w:rFonts w:cstheme="minorHAnsi"/>
        </w:rPr>
        <w:t xml:space="preserve">placentation and corresponding birth outcomes </w:t>
      </w:r>
      <w:r w:rsidR="00D8001E">
        <w:rPr>
          <w:rFonts w:cstheme="minorHAnsi"/>
        </w:rPr>
        <w:t>are affected by</w:t>
      </w:r>
      <w:r w:rsidR="00DD3358">
        <w:rPr>
          <w:rFonts w:cstheme="minorHAnsi"/>
        </w:rPr>
        <w:t xml:space="preserve"> reproductive history (REF)</w:t>
      </w:r>
      <w:r w:rsidR="00D8001E">
        <w:rPr>
          <w:rFonts w:cstheme="minorHAnsi"/>
        </w:rPr>
        <w:t>, and because epigenetic age varies across socioecological contexts</w:t>
      </w:r>
      <w:r>
        <w:rPr>
          <w:rFonts w:cstheme="minorHAnsi"/>
        </w:rPr>
        <w:t xml:space="preserve"> </w:t>
      </w:r>
      <w:r w:rsidR="006C5F31">
        <w:rPr>
          <w:rFonts w:cstheme="minorHAnsi"/>
        </w:rPr>
        <w:t xml:space="preserve">(Horvath, </w:t>
      </w:r>
      <w:proofErr w:type="spellStart"/>
      <w:r w:rsidR="006C5F31">
        <w:rPr>
          <w:rFonts w:cstheme="minorHAnsi"/>
        </w:rPr>
        <w:t>Gurven</w:t>
      </w:r>
      <w:proofErr w:type="spellEnd"/>
      <w:r w:rsidR="006C5F31">
        <w:rPr>
          <w:rFonts w:cstheme="minorHAnsi"/>
        </w:rPr>
        <w:t xml:space="preserve"> et al).</w:t>
      </w:r>
    </w:p>
    <w:p w14:paraId="58A7BEBF" w14:textId="40332C46" w:rsidR="00482807" w:rsidRDefault="00D8001E" w:rsidP="00CC6929">
      <w:pPr>
        <w:widowControl w:val="0"/>
        <w:autoSpaceDE w:val="0"/>
        <w:autoSpaceDN w:val="0"/>
        <w:adjustRightInd w:val="0"/>
        <w:spacing w:line="240" w:lineRule="auto"/>
        <w:rPr>
          <w:rFonts w:cstheme="minorHAnsi"/>
        </w:rPr>
      </w:pPr>
      <w:r>
        <w:rPr>
          <w:rFonts w:cstheme="minorHAnsi"/>
        </w:rPr>
        <w:t xml:space="preserve">Our study is not without limitations. We were unable to acquire reliable measures of birth weight, length, or size immediately after birth due to the diversity of the sample, birth contexts, and geographic spread across the Cebu Metropolitan area. Thus, our measures of weight and length taken in infants are only proxies for outcomes measured at the time of birth. We minimized the potential for this to affect our results by including on infants measured within 2-weeks of birth, and our approach has the benefit of all measurements being taken in triplicate by experienced staff using the same protocols. </w:t>
      </w:r>
      <w:r w:rsidR="00BF5A1A">
        <w:rPr>
          <w:rFonts w:cstheme="minorHAnsi"/>
        </w:rPr>
        <w:t xml:space="preserve">Another limitation was that our blood samples were not taken at the same time during pregnancy for each woman. This may be important because prior work has demonstrated that </w:t>
      </w:r>
      <w:proofErr w:type="spellStart"/>
      <w:r w:rsidR="00BF5A1A">
        <w:rPr>
          <w:rFonts w:cstheme="minorHAnsi"/>
        </w:rPr>
        <w:t>DNAm</w:t>
      </w:r>
      <w:proofErr w:type="spellEnd"/>
      <w:r w:rsidR="00BF5A1A">
        <w:rPr>
          <w:rFonts w:cstheme="minorHAnsi"/>
        </w:rPr>
        <w:t xml:space="preserve"> in general and </w:t>
      </w:r>
      <w:r w:rsidR="00BF5A1A">
        <w:rPr>
          <w:rFonts w:cstheme="minorHAnsi"/>
        </w:rPr>
        <w:lastRenderedPageBreak/>
        <w:t xml:space="preserve">epigenetic age specifically and their relationship with birth outcomes can change during pregnancy (Ryan et al.; Ryan et al. EMPH; Lancaster). </w:t>
      </w:r>
      <w:commentRangeStart w:id="10"/>
      <w:r w:rsidR="00BF5A1A">
        <w:rPr>
          <w:rFonts w:cstheme="minorHAnsi"/>
        </w:rPr>
        <w:t>Nevertheless, our blood sampling fell within a relatively narrow range of 23-41 weeks.</w:t>
      </w:r>
      <w:commentRangeEnd w:id="10"/>
      <w:r w:rsidR="00BF5A1A">
        <w:rPr>
          <w:rStyle w:val="CommentReference"/>
        </w:rPr>
        <w:commentReference w:id="10"/>
      </w:r>
    </w:p>
    <w:p w14:paraId="570AFAC0" w14:textId="77777777" w:rsidR="00482807" w:rsidRDefault="00482807" w:rsidP="00CC6929">
      <w:pPr>
        <w:widowControl w:val="0"/>
        <w:autoSpaceDE w:val="0"/>
        <w:autoSpaceDN w:val="0"/>
        <w:adjustRightInd w:val="0"/>
        <w:spacing w:line="240" w:lineRule="auto"/>
        <w:rPr>
          <w:rFonts w:cstheme="minorHAnsi"/>
        </w:rPr>
      </w:pPr>
    </w:p>
    <w:p w14:paraId="1E3AA8F8" w14:textId="77777777" w:rsidR="00482807" w:rsidRDefault="00482807" w:rsidP="00CC6929">
      <w:pPr>
        <w:widowControl w:val="0"/>
        <w:autoSpaceDE w:val="0"/>
        <w:autoSpaceDN w:val="0"/>
        <w:adjustRightInd w:val="0"/>
        <w:spacing w:line="240" w:lineRule="auto"/>
        <w:rPr>
          <w:rFonts w:cstheme="minorHAnsi"/>
        </w:rPr>
      </w:pPr>
    </w:p>
    <w:p w14:paraId="49E98CBF" w14:textId="1EAA7322" w:rsidR="00482807" w:rsidRDefault="00482807" w:rsidP="00CC6929">
      <w:pPr>
        <w:widowControl w:val="0"/>
        <w:autoSpaceDE w:val="0"/>
        <w:autoSpaceDN w:val="0"/>
        <w:adjustRightInd w:val="0"/>
        <w:spacing w:line="240" w:lineRule="auto"/>
        <w:rPr>
          <w:rFonts w:cstheme="minorHAnsi"/>
        </w:rPr>
      </w:pPr>
    </w:p>
    <w:p w14:paraId="0C0FB18D" w14:textId="511B2BAA" w:rsidR="00D8001E" w:rsidRDefault="00D8001E" w:rsidP="00CC6929">
      <w:pPr>
        <w:widowControl w:val="0"/>
        <w:autoSpaceDE w:val="0"/>
        <w:autoSpaceDN w:val="0"/>
        <w:adjustRightInd w:val="0"/>
        <w:spacing w:line="240" w:lineRule="auto"/>
        <w:rPr>
          <w:rFonts w:cstheme="minorHAnsi"/>
        </w:rPr>
      </w:pPr>
    </w:p>
    <w:p w14:paraId="1A66F080" w14:textId="7A252CDF" w:rsidR="00D8001E" w:rsidRDefault="00D8001E" w:rsidP="00CC6929">
      <w:pPr>
        <w:widowControl w:val="0"/>
        <w:autoSpaceDE w:val="0"/>
        <w:autoSpaceDN w:val="0"/>
        <w:adjustRightInd w:val="0"/>
        <w:spacing w:line="240" w:lineRule="auto"/>
        <w:rPr>
          <w:rFonts w:cstheme="minorHAnsi"/>
        </w:rPr>
      </w:pPr>
    </w:p>
    <w:p w14:paraId="7F376710" w14:textId="0B79BAFD" w:rsidR="00D8001E" w:rsidRDefault="00D8001E" w:rsidP="00CC6929">
      <w:pPr>
        <w:widowControl w:val="0"/>
        <w:autoSpaceDE w:val="0"/>
        <w:autoSpaceDN w:val="0"/>
        <w:adjustRightInd w:val="0"/>
        <w:spacing w:line="240" w:lineRule="auto"/>
        <w:rPr>
          <w:rFonts w:cstheme="minorHAnsi"/>
        </w:rPr>
      </w:pPr>
    </w:p>
    <w:p w14:paraId="58073E38" w14:textId="28EAE108" w:rsidR="00D8001E" w:rsidRDefault="00D8001E" w:rsidP="00CC6929">
      <w:pPr>
        <w:widowControl w:val="0"/>
        <w:autoSpaceDE w:val="0"/>
        <w:autoSpaceDN w:val="0"/>
        <w:adjustRightInd w:val="0"/>
        <w:spacing w:line="240" w:lineRule="auto"/>
        <w:rPr>
          <w:rFonts w:cstheme="minorHAnsi"/>
        </w:rPr>
      </w:pPr>
    </w:p>
    <w:p w14:paraId="55C7BEF4" w14:textId="77777777" w:rsidR="00D8001E" w:rsidRDefault="00D8001E" w:rsidP="00CC6929">
      <w:pPr>
        <w:widowControl w:val="0"/>
        <w:autoSpaceDE w:val="0"/>
        <w:autoSpaceDN w:val="0"/>
        <w:adjustRightInd w:val="0"/>
        <w:spacing w:line="240" w:lineRule="auto"/>
        <w:rPr>
          <w:rFonts w:cstheme="minorHAnsi"/>
        </w:rPr>
      </w:pPr>
    </w:p>
    <w:p w14:paraId="2FB8E716" w14:textId="4B71056A" w:rsidR="00482807" w:rsidRDefault="00482807" w:rsidP="00CC6929">
      <w:pPr>
        <w:widowControl w:val="0"/>
        <w:autoSpaceDE w:val="0"/>
        <w:autoSpaceDN w:val="0"/>
        <w:adjustRightInd w:val="0"/>
        <w:spacing w:line="240" w:lineRule="auto"/>
        <w:rPr>
          <w:rFonts w:cstheme="minorHAnsi"/>
        </w:rPr>
      </w:pPr>
      <w:r>
        <w:rPr>
          <w:rFonts w:cstheme="minorHAnsi"/>
        </w:rPr>
        <w:t>One study of 77 Californian women found a relationship between four epigenetic clocks and gestational age and birthweight (</w:t>
      </w:r>
      <w:r w:rsidRPr="00482807">
        <w:rPr>
          <w:rFonts w:cstheme="minorHAnsi"/>
          <w:highlight w:val="yellow"/>
        </w:rPr>
        <w:t>Ross et al.).</w:t>
      </w:r>
      <w:r>
        <w:rPr>
          <w:rFonts w:cstheme="minorHAnsi"/>
        </w:rPr>
        <w:t xml:space="preserve"> However, no effect was found for the other nine clocks examined, and no correction for multiple comparisons was used, making the robustness of these findings unclear. A more recent study among American women examined the relationship between maternal epigenetic age using Horvath’s clock and infant gestational age. A positive relationship between maternal epigenetic age and gestational age – opposite that predicted – was </w:t>
      </w:r>
      <w:proofErr w:type="gramStart"/>
      <w:r>
        <w:rPr>
          <w:rFonts w:cstheme="minorHAnsi"/>
        </w:rPr>
        <w:t>found, and</w:t>
      </w:r>
      <w:proofErr w:type="gramEnd"/>
      <w:r>
        <w:rPr>
          <w:rFonts w:cstheme="minorHAnsi"/>
        </w:rPr>
        <w:t xml:space="preserve"> appeared to be confined to a subset of women who identified as African American (</w:t>
      </w:r>
      <w:r w:rsidRPr="00482807">
        <w:rPr>
          <w:rFonts w:cstheme="minorHAnsi"/>
          <w:highlight w:val="yellow"/>
        </w:rPr>
        <w:t>Lancaster et al.</w:t>
      </w:r>
      <w:r>
        <w:rPr>
          <w:rFonts w:cstheme="minorHAnsi"/>
        </w:rPr>
        <w:t xml:space="preserve"> 2021). </w:t>
      </w:r>
    </w:p>
    <w:p w14:paraId="0560139B" w14:textId="70F96FFF" w:rsidR="00482807" w:rsidRDefault="0036251A" w:rsidP="00CC6929">
      <w:pPr>
        <w:widowControl w:val="0"/>
        <w:autoSpaceDE w:val="0"/>
        <w:autoSpaceDN w:val="0"/>
        <w:adjustRightInd w:val="0"/>
        <w:spacing w:line="240" w:lineRule="auto"/>
        <w:rPr>
          <w:rFonts w:cstheme="minorHAnsi"/>
        </w:rPr>
      </w:pPr>
      <w:r>
        <w:rPr>
          <w:rFonts w:cstheme="minorHAnsi"/>
        </w:rPr>
        <w:t>Our study is the largest to date</w:t>
      </w:r>
    </w:p>
    <w:p w14:paraId="3A53057B" w14:textId="77777777" w:rsidR="00482807" w:rsidRDefault="00482807" w:rsidP="00CC6929">
      <w:pPr>
        <w:widowControl w:val="0"/>
        <w:autoSpaceDE w:val="0"/>
        <w:autoSpaceDN w:val="0"/>
        <w:adjustRightInd w:val="0"/>
        <w:spacing w:line="240" w:lineRule="auto"/>
        <w:rPr>
          <w:rFonts w:cstheme="minorHAnsi"/>
        </w:rPr>
      </w:pPr>
    </w:p>
    <w:p w14:paraId="2B5699DF" w14:textId="77777777" w:rsidR="00482807" w:rsidRDefault="00482807" w:rsidP="00CC6929">
      <w:pPr>
        <w:widowControl w:val="0"/>
        <w:autoSpaceDE w:val="0"/>
        <w:autoSpaceDN w:val="0"/>
        <w:adjustRightInd w:val="0"/>
        <w:spacing w:line="240" w:lineRule="auto"/>
        <w:rPr>
          <w:rFonts w:cstheme="minorHAnsi"/>
        </w:rPr>
      </w:pPr>
    </w:p>
    <w:p w14:paraId="01CBAE67" w14:textId="404A6E9B" w:rsidR="00340D2F" w:rsidRDefault="0036251A" w:rsidP="00CC6929">
      <w:pPr>
        <w:widowControl w:val="0"/>
        <w:autoSpaceDE w:val="0"/>
        <w:autoSpaceDN w:val="0"/>
        <w:adjustRightInd w:val="0"/>
        <w:spacing w:line="240" w:lineRule="auto"/>
        <w:rPr>
          <w:ins w:id="11" w:author="Calen Patrick Ryan" w:date="2021-11-02T14:17:00Z"/>
          <w:rFonts w:cstheme="minorHAnsi"/>
        </w:rPr>
      </w:pPr>
      <w:r>
        <w:rPr>
          <w:rFonts w:cstheme="minorHAnsi"/>
        </w:rPr>
        <w:t>But this could also be an artifact. Because we sought to replicate previous work, and with the understanding that multiple clocks pointing in the same direction would be consistent with accelerated cellular aging in mom affecting offspring development, we did not correct for multiple testing. Our finding with leptin is not enough to support that, and the biological pathways to help explain how leptin would lead to offspring outcomes are not obvious.</w:t>
      </w:r>
    </w:p>
    <w:p w14:paraId="3BFD590E" w14:textId="77777777" w:rsidR="00340D2F" w:rsidRDefault="00340D2F" w:rsidP="00CC6929">
      <w:pPr>
        <w:widowControl w:val="0"/>
        <w:autoSpaceDE w:val="0"/>
        <w:autoSpaceDN w:val="0"/>
        <w:adjustRightInd w:val="0"/>
        <w:spacing w:line="240" w:lineRule="auto"/>
        <w:rPr>
          <w:ins w:id="12" w:author="Calen Patrick Ryan" w:date="2021-11-02T14:17:00Z"/>
          <w:rFonts w:cstheme="minorHAnsi"/>
        </w:rPr>
      </w:pPr>
    </w:p>
    <w:p w14:paraId="33A89B15" w14:textId="77777777" w:rsidR="00340D2F" w:rsidRDefault="00340D2F" w:rsidP="00CC6929">
      <w:pPr>
        <w:widowControl w:val="0"/>
        <w:autoSpaceDE w:val="0"/>
        <w:autoSpaceDN w:val="0"/>
        <w:adjustRightInd w:val="0"/>
        <w:spacing w:line="240" w:lineRule="auto"/>
        <w:rPr>
          <w:ins w:id="13" w:author="Calen Patrick Ryan" w:date="2021-11-02T14:17:00Z"/>
          <w:rFonts w:cstheme="minorHAnsi"/>
        </w:rPr>
      </w:pPr>
    </w:p>
    <w:p w14:paraId="7A5A9FA6" w14:textId="77777777" w:rsidR="00340D2F" w:rsidRDefault="00340D2F" w:rsidP="00CC6929">
      <w:pPr>
        <w:widowControl w:val="0"/>
        <w:autoSpaceDE w:val="0"/>
        <w:autoSpaceDN w:val="0"/>
        <w:adjustRightInd w:val="0"/>
        <w:spacing w:line="240" w:lineRule="auto"/>
        <w:rPr>
          <w:ins w:id="14" w:author="Calen Patrick Ryan" w:date="2021-11-02T14:17:00Z"/>
          <w:rFonts w:cstheme="minorHAnsi"/>
        </w:rPr>
      </w:pPr>
    </w:p>
    <w:p w14:paraId="2FEFA161" w14:textId="66523225" w:rsidR="00D3439B" w:rsidRDefault="00D3439B" w:rsidP="00CC6929">
      <w:pPr>
        <w:widowControl w:val="0"/>
        <w:autoSpaceDE w:val="0"/>
        <w:autoSpaceDN w:val="0"/>
        <w:adjustRightInd w:val="0"/>
        <w:spacing w:line="240" w:lineRule="auto"/>
        <w:rPr>
          <w:rFonts w:cstheme="minorHAnsi"/>
        </w:rPr>
      </w:pPr>
      <w:commentRangeStart w:id="15"/>
      <w:r>
        <w:rPr>
          <w:rFonts w:cstheme="minorHAnsi"/>
        </w:rPr>
        <w:t xml:space="preserve">I can help with this. </w:t>
      </w:r>
      <w:commentRangeEnd w:id="15"/>
      <w:r>
        <w:rPr>
          <w:rStyle w:val="CommentReference"/>
        </w:rPr>
        <w:commentReference w:id="15"/>
      </w:r>
      <w:r>
        <w:rPr>
          <w:rFonts w:cstheme="minorHAnsi"/>
        </w:rPr>
        <w:t xml:space="preserve">We’re going to start with a quick overview of the background (like 1-2 sentences that summarizes the intro. Why did we do this?). Then we quickly mention Ross et al. “a paper among 75 women found x” or something. Mention the Lancaster paper. We sought to test for the effect of maternal biological age on offspring development and replicate previous research expanded this analysis in a larger, more diverse sample of women in the Philippines. We found nothing for any of the major epigenetic clocks, suggesting that maternal cellular aging is not associated with offspring developmental outcomes. </w:t>
      </w:r>
    </w:p>
    <w:p w14:paraId="14B76569" w14:textId="192F98BA" w:rsidR="00D3439B" w:rsidRDefault="00D3439B" w:rsidP="00CC6929">
      <w:pPr>
        <w:widowControl w:val="0"/>
        <w:autoSpaceDE w:val="0"/>
        <w:autoSpaceDN w:val="0"/>
        <w:adjustRightInd w:val="0"/>
        <w:spacing w:line="240" w:lineRule="auto"/>
        <w:rPr>
          <w:rFonts w:cstheme="minorHAnsi"/>
        </w:rPr>
      </w:pPr>
      <w:r>
        <w:rPr>
          <w:rFonts w:cstheme="minorHAnsi"/>
        </w:rPr>
        <w:t xml:space="preserve">We can start by highlighting some of the strengths of our study. Yet we found nada for most clocks. </w:t>
      </w:r>
      <w:r>
        <w:rPr>
          <w:rFonts w:cstheme="minorHAnsi"/>
        </w:rPr>
        <w:lastRenderedPageBreak/>
        <w:t>There were two exceptions. ADM and leptin clocks. Break down the ADM finding. We will need to go into the biology of ADM – what does it mean and how might it be related to pregnancy/birth outcomes. We will then talk about leptin clock. We can think about some potential biological reasons for the relationship between leptin and gestation</w:t>
      </w:r>
      <w:r w:rsidR="005161AB">
        <w:rPr>
          <w:rFonts w:cstheme="minorHAnsi"/>
        </w:rPr>
        <w:t>. But</w:t>
      </w:r>
      <w:r>
        <w:rPr>
          <w:rFonts w:cstheme="minorHAnsi"/>
        </w:rPr>
        <w:t xml:space="preserve"> </w:t>
      </w:r>
      <w:r w:rsidR="005161AB">
        <w:rPr>
          <w:rFonts w:cstheme="minorHAnsi"/>
        </w:rPr>
        <w:t>this could also be an artifact.</w:t>
      </w:r>
      <w:r>
        <w:rPr>
          <w:rFonts w:cstheme="minorHAnsi"/>
        </w:rPr>
        <w:t xml:space="preserve"> </w:t>
      </w:r>
      <w:r w:rsidR="005161AB">
        <w:rPr>
          <w:rFonts w:cstheme="minorHAnsi"/>
        </w:rPr>
        <w:t xml:space="preserve">Because we sought to replicate previous work, and </w:t>
      </w:r>
      <w:r>
        <w:rPr>
          <w:rFonts w:cstheme="minorHAnsi"/>
        </w:rPr>
        <w:t>with the understanding that multiple clocks pointing in the same direction would be consistent with accelerated cellular aging in mom affecting offspring development</w:t>
      </w:r>
      <w:r w:rsidR="005161AB">
        <w:rPr>
          <w:rFonts w:cstheme="minorHAnsi"/>
        </w:rPr>
        <w:t>, we did not correct for multiple testing</w:t>
      </w:r>
      <w:r>
        <w:rPr>
          <w:rFonts w:cstheme="minorHAnsi"/>
        </w:rPr>
        <w:t xml:space="preserve">. Our finding with leptin is not enough to support that, and the biological pathways to help explain how leptin would lead to offspring outcomes are not obvious. </w:t>
      </w:r>
    </w:p>
    <w:p w14:paraId="649465C6" w14:textId="77777777" w:rsidR="00D3439B" w:rsidRDefault="00D3439B" w:rsidP="00CC6929">
      <w:pPr>
        <w:widowControl w:val="0"/>
        <w:autoSpaceDE w:val="0"/>
        <w:autoSpaceDN w:val="0"/>
        <w:adjustRightInd w:val="0"/>
        <w:spacing w:line="240" w:lineRule="auto"/>
        <w:rPr>
          <w:rFonts w:cstheme="minorHAnsi"/>
        </w:rPr>
      </w:pPr>
    </w:p>
    <w:p w14:paraId="334D4300" w14:textId="18BF3306" w:rsidR="00CC6929" w:rsidRDefault="00CC6929" w:rsidP="00D3439B">
      <w:pPr>
        <w:widowControl w:val="0"/>
        <w:autoSpaceDE w:val="0"/>
        <w:autoSpaceDN w:val="0"/>
        <w:adjustRightInd w:val="0"/>
        <w:spacing w:line="240" w:lineRule="auto"/>
        <w:rPr>
          <w:rFonts w:cstheme="minorHAnsi"/>
          <w:b/>
          <w:bCs/>
        </w:rPr>
      </w:pPr>
      <w:r>
        <w:rPr>
          <w:rFonts w:cstheme="minorHAnsi"/>
          <w:b/>
          <w:bCs/>
        </w:rPr>
        <w:t>Conclusion</w:t>
      </w:r>
      <w:r w:rsidR="00D3439B">
        <w:rPr>
          <w:rFonts w:cstheme="minorHAnsi"/>
          <w:b/>
          <w:bCs/>
        </w:rPr>
        <w:t>s</w:t>
      </w:r>
    </w:p>
    <w:p w14:paraId="7A151FE7" w14:textId="1775E000" w:rsidR="00D3439B" w:rsidRDefault="00D3439B" w:rsidP="00D3439B">
      <w:pPr>
        <w:widowControl w:val="0"/>
        <w:autoSpaceDE w:val="0"/>
        <w:autoSpaceDN w:val="0"/>
        <w:adjustRightInd w:val="0"/>
        <w:spacing w:line="240" w:lineRule="auto"/>
        <w:rPr>
          <w:rFonts w:cstheme="minorHAnsi"/>
          <w:b/>
          <w:bCs/>
        </w:rPr>
      </w:pPr>
    </w:p>
    <w:p w14:paraId="201F15E0" w14:textId="10F9E3E5" w:rsidR="00D3439B" w:rsidRDefault="00D3439B" w:rsidP="00D3439B">
      <w:pPr>
        <w:widowControl w:val="0"/>
        <w:autoSpaceDE w:val="0"/>
        <w:autoSpaceDN w:val="0"/>
        <w:adjustRightInd w:val="0"/>
        <w:spacing w:line="240" w:lineRule="auto"/>
        <w:rPr>
          <w:rFonts w:cstheme="minorHAnsi"/>
          <w:b/>
          <w:bCs/>
        </w:rPr>
      </w:pPr>
      <w:r>
        <w:rPr>
          <w:rFonts w:cstheme="minorHAnsi"/>
          <w:b/>
          <w:bCs/>
        </w:rPr>
        <w:t>References</w:t>
      </w:r>
    </w:p>
    <w:p w14:paraId="24329A12" w14:textId="77777777" w:rsidR="00D3439B" w:rsidRPr="007B6481" w:rsidRDefault="00D3439B" w:rsidP="00D3439B">
      <w:pPr>
        <w:pStyle w:val="EndNoteBibliography"/>
        <w:spacing w:after="0"/>
        <w:ind w:left="720" w:hanging="720"/>
      </w:pPr>
      <w:r>
        <w:fldChar w:fldCharType="begin"/>
      </w:r>
      <w:r>
        <w:instrText xml:space="preserve"> ADDIN EN.REFLIST </w:instrText>
      </w:r>
      <w:r>
        <w:fldChar w:fldCharType="separate"/>
      </w:r>
      <w:r w:rsidRPr="007B6481">
        <w:t>1.</w:t>
      </w:r>
      <w:r w:rsidRPr="007B6481">
        <w:tab/>
        <w:t xml:space="preserve">Escobar, G.J., R.H. Clark, and J.D. Greene, </w:t>
      </w:r>
      <w:r w:rsidRPr="007B6481">
        <w:rPr>
          <w:i/>
        </w:rPr>
        <w:t>Short-term outcomes of infants born at 35 and 36 weeks gestation: we need to ask more questions.</w:t>
      </w:r>
      <w:r w:rsidRPr="007B6481">
        <w:t xml:space="preserve"> Semin Perinatol, 2006. </w:t>
      </w:r>
      <w:r w:rsidRPr="007B6481">
        <w:rPr>
          <w:b/>
        </w:rPr>
        <w:t>30</w:t>
      </w:r>
      <w:r w:rsidRPr="007B6481">
        <w:t>(1): p. 28-33.</w:t>
      </w:r>
    </w:p>
    <w:p w14:paraId="444D6773" w14:textId="77777777" w:rsidR="00D3439B" w:rsidRPr="007B6481" w:rsidRDefault="00D3439B" w:rsidP="00D3439B">
      <w:pPr>
        <w:pStyle w:val="EndNoteBibliography"/>
        <w:spacing w:after="0"/>
        <w:ind w:left="720" w:hanging="720"/>
      </w:pPr>
      <w:r w:rsidRPr="007B6481">
        <w:t>2.</w:t>
      </w:r>
      <w:r w:rsidRPr="007B6481">
        <w:tab/>
        <w:t xml:space="preserve">Patel, R.M., </w:t>
      </w:r>
      <w:r w:rsidRPr="007B6481">
        <w:rPr>
          <w:i/>
        </w:rPr>
        <w:t>Short- and Long-Term Outcomes for Extremely Preterm Infants.</w:t>
      </w:r>
      <w:r w:rsidRPr="007B6481">
        <w:t xml:space="preserve"> Am J Perinatol, 2016. </w:t>
      </w:r>
      <w:r w:rsidRPr="007B6481">
        <w:rPr>
          <w:b/>
        </w:rPr>
        <w:t>33</w:t>
      </w:r>
      <w:r w:rsidRPr="007B6481">
        <w:t>(3): p. 318-28.</w:t>
      </w:r>
    </w:p>
    <w:p w14:paraId="6886887B" w14:textId="77777777" w:rsidR="00D3439B" w:rsidRPr="007B6481" w:rsidRDefault="00D3439B" w:rsidP="00D3439B">
      <w:pPr>
        <w:pStyle w:val="EndNoteBibliography"/>
        <w:spacing w:after="0"/>
        <w:ind w:left="720" w:hanging="720"/>
      </w:pPr>
      <w:r w:rsidRPr="007B6481">
        <w:t>3.</w:t>
      </w:r>
      <w:r w:rsidRPr="007B6481">
        <w:tab/>
        <w:t xml:space="preserve">Barker, D.J., </w:t>
      </w:r>
      <w:r w:rsidRPr="007B6481">
        <w:rPr>
          <w:i/>
        </w:rPr>
        <w:t>Birth weight and hypertension.</w:t>
      </w:r>
      <w:r w:rsidRPr="007B6481">
        <w:t xml:space="preserve"> Hypertension, 2006. </w:t>
      </w:r>
      <w:r w:rsidRPr="007B6481">
        <w:rPr>
          <w:b/>
        </w:rPr>
        <w:t>48</w:t>
      </w:r>
      <w:r w:rsidRPr="007B6481">
        <w:t>(3): p. 357-8.</w:t>
      </w:r>
    </w:p>
    <w:p w14:paraId="0C2ED17F" w14:textId="77777777" w:rsidR="00D3439B" w:rsidRPr="007B6481" w:rsidRDefault="00D3439B" w:rsidP="00D3439B">
      <w:pPr>
        <w:pStyle w:val="EndNoteBibliography"/>
        <w:spacing w:after="0"/>
        <w:ind w:left="720" w:hanging="720"/>
      </w:pPr>
      <w:r w:rsidRPr="007B6481">
        <w:t>4.</w:t>
      </w:r>
      <w:r w:rsidRPr="007B6481">
        <w:tab/>
        <w:t xml:space="preserve">Knop, M.R., et al., </w:t>
      </w:r>
      <w:r w:rsidRPr="007B6481">
        <w:rPr>
          <w:i/>
        </w:rPr>
        <w:t>Birth Weight and Risk of Type 2 Diabetes Mellitus, Cardiovascular Disease, and Hypertension in Adults: A Meta-Analysis of 7 646 267 Participants From 135 Studies.</w:t>
      </w:r>
      <w:r w:rsidRPr="007B6481">
        <w:t xml:space="preserve"> J Am Heart Assoc, 2018. </w:t>
      </w:r>
      <w:r w:rsidRPr="007B6481">
        <w:rPr>
          <w:b/>
        </w:rPr>
        <w:t>7</w:t>
      </w:r>
      <w:r w:rsidRPr="007B6481">
        <w:t>(23): p. e008870.</w:t>
      </w:r>
    </w:p>
    <w:p w14:paraId="7B279D72" w14:textId="77777777" w:rsidR="00D3439B" w:rsidRPr="007B6481" w:rsidRDefault="00D3439B" w:rsidP="00D3439B">
      <w:pPr>
        <w:pStyle w:val="EndNoteBibliography"/>
        <w:spacing w:after="0"/>
        <w:ind w:left="720" w:hanging="720"/>
      </w:pPr>
      <w:r w:rsidRPr="007B6481">
        <w:t>5.</w:t>
      </w:r>
      <w:r w:rsidRPr="007B6481">
        <w:tab/>
        <w:t xml:space="preserve">Mohseni, R., et al., </w:t>
      </w:r>
      <w:r w:rsidRPr="007B6481">
        <w:rPr>
          <w:i/>
        </w:rPr>
        <w:t>Birth Weight and Risk of Cardiovascular Disease Incidence in Adulthood: a Dose-Response Meta-analysis.</w:t>
      </w:r>
      <w:r w:rsidRPr="007B6481">
        <w:t xml:space="preserve"> Curr Atheroscler Rep, 2020. </w:t>
      </w:r>
      <w:r w:rsidRPr="007B6481">
        <w:rPr>
          <w:b/>
        </w:rPr>
        <w:t>22</w:t>
      </w:r>
      <w:r w:rsidRPr="007B6481">
        <w:t>(3): p. 12.</w:t>
      </w:r>
    </w:p>
    <w:p w14:paraId="39D013FA" w14:textId="77777777" w:rsidR="00D3439B" w:rsidRPr="007B6481" w:rsidRDefault="00D3439B" w:rsidP="00D3439B">
      <w:pPr>
        <w:pStyle w:val="EndNoteBibliography"/>
        <w:spacing w:after="0"/>
        <w:ind w:left="720" w:hanging="720"/>
      </w:pPr>
      <w:r w:rsidRPr="007B6481">
        <w:t>6.</w:t>
      </w:r>
      <w:r w:rsidRPr="007B6481">
        <w:tab/>
        <w:t xml:space="preserve">Gluckman, P.D. and M.A. Hanson, </w:t>
      </w:r>
      <w:r w:rsidRPr="007B6481">
        <w:rPr>
          <w:i/>
        </w:rPr>
        <w:t>Living with the past: evolution, development, and patterns of disease.</w:t>
      </w:r>
      <w:r w:rsidRPr="007B6481">
        <w:t xml:space="preserve"> Science, 2004. </w:t>
      </w:r>
      <w:r w:rsidRPr="007B6481">
        <w:rPr>
          <w:b/>
        </w:rPr>
        <w:t>305</w:t>
      </w:r>
      <w:r w:rsidRPr="007B6481">
        <w:t>(5691): p. 1733-6.</w:t>
      </w:r>
    </w:p>
    <w:p w14:paraId="7E9B3782" w14:textId="77777777" w:rsidR="00D3439B" w:rsidRPr="007B6481" w:rsidRDefault="00D3439B" w:rsidP="00D3439B">
      <w:pPr>
        <w:pStyle w:val="EndNoteBibliography"/>
        <w:spacing w:after="0"/>
        <w:ind w:left="720" w:hanging="720"/>
      </w:pPr>
      <w:r w:rsidRPr="007B6481">
        <w:t>7.</w:t>
      </w:r>
      <w:r w:rsidRPr="007B6481">
        <w:tab/>
        <w:t xml:space="preserve">Bertram, C.E. and M.A. Hanson, </w:t>
      </w:r>
      <w:r w:rsidRPr="007B6481">
        <w:rPr>
          <w:i/>
        </w:rPr>
        <w:t>Animal models and programming of the metabolic syndrome.</w:t>
      </w:r>
      <w:r w:rsidRPr="007B6481">
        <w:t xml:space="preserve"> Br Med Bull, 2001. </w:t>
      </w:r>
      <w:r w:rsidRPr="007B6481">
        <w:rPr>
          <w:b/>
        </w:rPr>
        <w:t>60</w:t>
      </w:r>
      <w:r w:rsidRPr="007B6481">
        <w:t>: p. 103-21.</w:t>
      </w:r>
    </w:p>
    <w:p w14:paraId="23AD6054" w14:textId="77777777" w:rsidR="00D3439B" w:rsidRPr="007B6481" w:rsidRDefault="00D3439B" w:rsidP="00D3439B">
      <w:pPr>
        <w:pStyle w:val="EndNoteBibliography"/>
        <w:spacing w:after="0"/>
        <w:ind w:left="720" w:hanging="720"/>
      </w:pPr>
      <w:r w:rsidRPr="007B6481">
        <w:t>8.</w:t>
      </w:r>
      <w:r w:rsidRPr="007B6481">
        <w:tab/>
        <w:t xml:space="preserve">Langley-Evans, S.C., </w:t>
      </w:r>
      <w:r w:rsidRPr="007B6481">
        <w:rPr>
          <w:i/>
        </w:rPr>
        <w:t>Metabolic programming in pregnancy: studies in animal models.</w:t>
      </w:r>
      <w:r w:rsidRPr="007B6481">
        <w:t xml:space="preserve"> Genes Nutr, 2007. </w:t>
      </w:r>
      <w:r w:rsidRPr="007B6481">
        <w:rPr>
          <w:b/>
        </w:rPr>
        <w:t>2</w:t>
      </w:r>
      <w:r w:rsidRPr="007B6481">
        <w:t>(1): p. 33-8.</w:t>
      </w:r>
    </w:p>
    <w:p w14:paraId="4D5531C9" w14:textId="77777777" w:rsidR="00D3439B" w:rsidRPr="007B6481" w:rsidRDefault="00D3439B" w:rsidP="00D3439B">
      <w:pPr>
        <w:pStyle w:val="EndNoteBibliography"/>
        <w:spacing w:after="0"/>
        <w:ind w:left="720" w:hanging="720"/>
      </w:pPr>
      <w:r w:rsidRPr="007B6481">
        <w:t>9.</w:t>
      </w:r>
      <w:r w:rsidRPr="007B6481">
        <w:tab/>
        <w:t xml:space="preserve">Entringer, S., et al., </w:t>
      </w:r>
      <w:r w:rsidRPr="007B6481">
        <w:rPr>
          <w:i/>
        </w:rPr>
        <w:t>Fetal programming of body composition, obesity, and metabolic function: the role of intrauterine stress and stress biology.</w:t>
      </w:r>
      <w:r w:rsidRPr="007B6481">
        <w:t xml:space="preserve"> J Nutr Metab, 2012. </w:t>
      </w:r>
      <w:r w:rsidRPr="007B6481">
        <w:rPr>
          <w:b/>
        </w:rPr>
        <w:t>2012</w:t>
      </w:r>
      <w:r w:rsidRPr="007B6481">
        <w:t>: p. 632548.</w:t>
      </w:r>
    </w:p>
    <w:p w14:paraId="5863B97F" w14:textId="77777777" w:rsidR="00D3439B" w:rsidRPr="007B6481" w:rsidRDefault="00D3439B" w:rsidP="00D3439B">
      <w:pPr>
        <w:pStyle w:val="EndNoteBibliography"/>
        <w:spacing w:after="0"/>
        <w:ind w:left="720" w:hanging="720"/>
      </w:pPr>
      <w:r w:rsidRPr="007B6481">
        <w:t>10.</w:t>
      </w:r>
      <w:r w:rsidRPr="007B6481">
        <w:tab/>
        <w:t xml:space="preserve">Entringer, S., </w:t>
      </w:r>
      <w:r w:rsidRPr="007B6481">
        <w:rPr>
          <w:i/>
        </w:rPr>
        <w:t>Impact of stress and stress physiology during pregnancy on child metabolic function and obesity risk.</w:t>
      </w:r>
      <w:r w:rsidRPr="007B6481">
        <w:t xml:space="preserve"> Curr Opin Clin Nutr Metab Care, 2013. </w:t>
      </w:r>
      <w:r w:rsidRPr="007B6481">
        <w:rPr>
          <w:b/>
        </w:rPr>
        <w:t>16</w:t>
      </w:r>
      <w:r w:rsidRPr="007B6481">
        <w:t>(3): p. 320-7.</w:t>
      </w:r>
    </w:p>
    <w:p w14:paraId="04D00FF0" w14:textId="77777777" w:rsidR="00D3439B" w:rsidRPr="007B6481" w:rsidRDefault="00D3439B" w:rsidP="00D3439B">
      <w:pPr>
        <w:pStyle w:val="EndNoteBibliography"/>
        <w:spacing w:after="0"/>
        <w:ind w:left="720" w:hanging="720"/>
      </w:pPr>
      <w:r w:rsidRPr="007B6481">
        <w:t>11.</w:t>
      </w:r>
      <w:r w:rsidRPr="007B6481">
        <w:tab/>
        <w:t xml:space="preserve">Diego, M.A., et al., </w:t>
      </w:r>
      <w:r w:rsidRPr="007B6481">
        <w:rPr>
          <w:i/>
        </w:rPr>
        <w:t>Maternal psychological distress, prenatal cortisol, and fetal weight.</w:t>
      </w:r>
      <w:r w:rsidRPr="007B6481">
        <w:t xml:space="preserve"> Psychosom Med, 2006. </w:t>
      </w:r>
      <w:r w:rsidRPr="007B6481">
        <w:rPr>
          <w:b/>
        </w:rPr>
        <w:t>68</w:t>
      </w:r>
      <w:r w:rsidRPr="007B6481">
        <w:t>(5): p. 747-53.</w:t>
      </w:r>
    </w:p>
    <w:p w14:paraId="3D0012A6" w14:textId="77777777" w:rsidR="00D3439B" w:rsidRPr="007B6481" w:rsidRDefault="00D3439B" w:rsidP="00D3439B">
      <w:pPr>
        <w:pStyle w:val="EndNoteBibliography"/>
        <w:spacing w:after="0"/>
        <w:ind w:left="720" w:hanging="720"/>
      </w:pPr>
      <w:r w:rsidRPr="007B6481">
        <w:t>12.</w:t>
      </w:r>
      <w:r w:rsidRPr="007B6481">
        <w:tab/>
        <w:t xml:space="preserve">Field, T. and M. Diego, </w:t>
      </w:r>
      <w:r w:rsidRPr="007B6481">
        <w:rPr>
          <w:i/>
        </w:rPr>
        <w:t>Cortisol: the culprit prenatal stress variable.</w:t>
      </w:r>
      <w:r w:rsidRPr="007B6481">
        <w:t xml:space="preserve"> Int J Neurosci, 2008. </w:t>
      </w:r>
      <w:r w:rsidRPr="007B6481">
        <w:rPr>
          <w:b/>
        </w:rPr>
        <w:t>118</w:t>
      </w:r>
      <w:r w:rsidRPr="007B6481">
        <w:t>(8): p. 1181.</w:t>
      </w:r>
    </w:p>
    <w:p w14:paraId="46D84771" w14:textId="77777777" w:rsidR="00D3439B" w:rsidRPr="007B6481" w:rsidRDefault="00D3439B" w:rsidP="00D3439B">
      <w:pPr>
        <w:pStyle w:val="EndNoteBibliography"/>
        <w:spacing w:after="0"/>
        <w:ind w:left="720" w:hanging="720"/>
      </w:pPr>
      <w:r w:rsidRPr="007B6481">
        <w:t>13.</w:t>
      </w:r>
      <w:r w:rsidRPr="007B6481">
        <w:tab/>
        <w:t xml:space="preserve">Entringer, S., C. Buss, and P.D. Wadhwa, </w:t>
      </w:r>
      <w:r w:rsidRPr="007B6481">
        <w:rPr>
          <w:i/>
        </w:rPr>
        <w:t>Prenatal stress and developmental programming of human health and disease risk: concepts and integration of empirical findings.</w:t>
      </w:r>
      <w:r w:rsidRPr="007B6481">
        <w:t xml:space="preserve"> Curr Opin Endocrinol Diabetes Obes, 2010. </w:t>
      </w:r>
      <w:r w:rsidRPr="007B6481">
        <w:rPr>
          <w:b/>
        </w:rPr>
        <w:t>17</w:t>
      </w:r>
      <w:r w:rsidRPr="007B6481">
        <w:t>(6): p. 507-16.</w:t>
      </w:r>
    </w:p>
    <w:p w14:paraId="72398B6C" w14:textId="77777777" w:rsidR="00D3439B" w:rsidRPr="007B6481" w:rsidRDefault="00D3439B" w:rsidP="00D3439B">
      <w:pPr>
        <w:pStyle w:val="EndNoteBibliography"/>
        <w:spacing w:after="0"/>
        <w:ind w:left="720" w:hanging="720"/>
      </w:pPr>
      <w:r w:rsidRPr="007B6481">
        <w:t>14.</w:t>
      </w:r>
      <w:r w:rsidRPr="007B6481">
        <w:tab/>
        <w:t xml:space="preserve">LaMarca, B.D., et al., </w:t>
      </w:r>
      <w:r w:rsidRPr="007B6481">
        <w:rPr>
          <w:i/>
        </w:rPr>
        <w:t>Inflammatory cytokines in the pathophysiology of hypertension during preeclampsia.</w:t>
      </w:r>
      <w:r w:rsidRPr="007B6481">
        <w:t xml:space="preserve"> Curr Hypertens Rep, 2007. </w:t>
      </w:r>
      <w:r w:rsidRPr="007B6481">
        <w:rPr>
          <w:b/>
        </w:rPr>
        <w:t>9</w:t>
      </w:r>
      <w:r w:rsidRPr="007B6481">
        <w:t>(6): p. 480-5.</w:t>
      </w:r>
    </w:p>
    <w:p w14:paraId="24A6921E" w14:textId="77777777" w:rsidR="00D3439B" w:rsidRPr="007B6481" w:rsidRDefault="00D3439B" w:rsidP="00D3439B">
      <w:pPr>
        <w:pStyle w:val="EndNoteBibliography"/>
        <w:spacing w:after="0"/>
        <w:ind w:left="720" w:hanging="720"/>
      </w:pPr>
      <w:r w:rsidRPr="007B6481">
        <w:t>15.</w:t>
      </w:r>
      <w:r w:rsidRPr="007B6481">
        <w:tab/>
        <w:t xml:space="preserve">Fraser, D., et al., </w:t>
      </w:r>
      <w:r w:rsidRPr="007B6481">
        <w:rPr>
          <w:i/>
        </w:rPr>
        <w:t>Factors influencing birth weight in newborns of diabetic and non-diabetic women. A population based study.</w:t>
      </w:r>
      <w:r w:rsidRPr="007B6481">
        <w:t xml:space="preserve"> Eur J Epidemiol, 1990. </w:t>
      </w:r>
      <w:r w:rsidRPr="007B6481">
        <w:rPr>
          <w:b/>
        </w:rPr>
        <w:t>6</w:t>
      </w:r>
      <w:r w:rsidRPr="007B6481">
        <w:t>(4): p. 427-31.</w:t>
      </w:r>
    </w:p>
    <w:p w14:paraId="25404152" w14:textId="77777777" w:rsidR="00D3439B" w:rsidRPr="007B6481" w:rsidRDefault="00D3439B" w:rsidP="00D3439B">
      <w:pPr>
        <w:pStyle w:val="EndNoteBibliography"/>
        <w:spacing w:after="0"/>
        <w:ind w:left="720" w:hanging="720"/>
      </w:pPr>
      <w:r w:rsidRPr="007B6481">
        <w:t>16.</w:t>
      </w:r>
      <w:r w:rsidRPr="007B6481">
        <w:tab/>
        <w:t xml:space="preserve">Gillman, M.W., et al., </w:t>
      </w:r>
      <w:r w:rsidRPr="007B6481">
        <w:rPr>
          <w:i/>
        </w:rPr>
        <w:t>Maternal gestational diabetes, birth weight, and adolescent obesity.</w:t>
      </w:r>
      <w:r w:rsidRPr="007B6481">
        <w:t xml:space="preserve"> Pediatrics, 2003. </w:t>
      </w:r>
      <w:r w:rsidRPr="007B6481">
        <w:rPr>
          <w:b/>
        </w:rPr>
        <w:t>111</w:t>
      </w:r>
      <w:r w:rsidRPr="007B6481">
        <w:t>(3): p. e221-6.</w:t>
      </w:r>
    </w:p>
    <w:p w14:paraId="2D16B803" w14:textId="77777777" w:rsidR="00D3439B" w:rsidRPr="007B6481" w:rsidRDefault="00D3439B" w:rsidP="00D3439B">
      <w:pPr>
        <w:pStyle w:val="EndNoteBibliography"/>
        <w:spacing w:after="0"/>
        <w:ind w:left="720" w:hanging="720"/>
      </w:pPr>
      <w:r>
        <w:lastRenderedPageBreak/>
        <w:t>17</w:t>
      </w:r>
      <w:r w:rsidRPr="007B6481">
        <w:t>.</w:t>
      </w:r>
      <w:r w:rsidRPr="007B6481">
        <w:tab/>
        <w:t xml:space="preserve">Ross, K.M., et al., </w:t>
      </w:r>
      <w:r w:rsidRPr="007B6481">
        <w:rPr>
          <w:i/>
        </w:rPr>
        <w:t>Epigenetic age and pregnancy outcomes: GrimAge acceleration is associated with shorter gestational length and lower birthweight.</w:t>
      </w:r>
      <w:r w:rsidRPr="007B6481">
        <w:t xml:space="preserve"> Clin Epigenetics, 2020. </w:t>
      </w:r>
      <w:r w:rsidRPr="007B6481">
        <w:rPr>
          <w:b/>
        </w:rPr>
        <w:t>12</w:t>
      </w:r>
      <w:r w:rsidRPr="007B6481">
        <w:t>(1): p. 120.</w:t>
      </w:r>
    </w:p>
    <w:p w14:paraId="5B9E2108" w14:textId="77777777" w:rsidR="00D3439B" w:rsidRPr="007B6481" w:rsidRDefault="00D3439B" w:rsidP="00D3439B">
      <w:pPr>
        <w:pStyle w:val="EndNoteBibliography"/>
        <w:spacing w:after="0"/>
        <w:ind w:left="720" w:hanging="720"/>
      </w:pPr>
      <w:r>
        <w:t>18</w:t>
      </w:r>
      <w:r w:rsidRPr="007B6481">
        <w:t>.</w:t>
      </w:r>
      <w:r w:rsidRPr="007B6481">
        <w:tab/>
        <w:t xml:space="preserve">Adair, L.S., et al., </w:t>
      </w:r>
      <w:r w:rsidRPr="007B6481">
        <w:rPr>
          <w:i/>
        </w:rPr>
        <w:t>Cohort profile: the Cebu longitudinal health and nutrition survey.</w:t>
      </w:r>
      <w:r w:rsidRPr="007B6481">
        <w:t xml:space="preserve"> Int J Epidemiol, 2011. </w:t>
      </w:r>
      <w:r w:rsidRPr="007B6481">
        <w:rPr>
          <w:b/>
        </w:rPr>
        <w:t>40</w:t>
      </w:r>
      <w:r w:rsidRPr="007B6481">
        <w:t>(3): p. 619-25.</w:t>
      </w:r>
    </w:p>
    <w:p w14:paraId="5C6616DB" w14:textId="77777777" w:rsidR="00D3439B" w:rsidRPr="007B6481" w:rsidRDefault="00D3439B" w:rsidP="00D3439B">
      <w:pPr>
        <w:pStyle w:val="EndNoteBibliography"/>
        <w:spacing w:after="0"/>
        <w:ind w:left="720" w:hanging="720"/>
      </w:pPr>
      <w:r>
        <w:t>19</w:t>
      </w:r>
      <w:r w:rsidRPr="007B6481">
        <w:t>.</w:t>
      </w:r>
      <w:r w:rsidRPr="007B6481">
        <w:tab/>
        <w:t xml:space="preserve">Levine, M.E., et al., </w:t>
      </w:r>
      <w:r w:rsidRPr="007B6481">
        <w:rPr>
          <w:i/>
        </w:rPr>
        <w:t>An epigenetic biomarker of aging for lifespan and healthspan.</w:t>
      </w:r>
      <w:r w:rsidRPr="007B6481">
        <w:t xml:space="preserve"> Aging (Albany NY), 2018. </w:t>
      </w:r>
      <w:r w:rsidRPr="007B6481">
        <w:rPr>
          <w:b/>
        </w:rPr>
        <w:t>10</w:t>
      </w:r>
      <w:r w:rsidRPr="007B6481">
        <w:t>(4): p. 573-591.</w:t>
      </w:r>
    </w:p>
    <w:p w14:paraId="5387BF6D" w14:textId="77777777" w:rsidR="00D3439B" w:rsidRPr="007B6481" w:rsidRDefault="00D3439B" w:rsidP="00D3439B">
      <w:pPr>
        <w:pStyle w:val="EndNoteBibliography"/>
        <w:spacing w:after="0"/>
        <w:ind w:left="720" w:hanging="720"/>
      </w:pPr>
      <w:r>
        <w:t>20</w:t>
      </w:r>
      <w:r w:rsidRPr="007B6481">
        <w:t>.</w:t>
      </w:r>
      <w:r w:rsidRPr="007B6481">
        <w:tab/>
        <w:t xml:space="preserve">Hillary, R.F., et al., </w:t>
      </w:r>
      <w:r w:rsidRPr="007B6481">
        <w:rPr>
          <w:i/>
        </w:rPr>
        <w:t>Epigenetic measures of ageing predict the prevalence and incidence of leading causes of death and disease burden.</w:t>
      </w:r>
      <w:r w:rsidRPr="007B6481">
        <w:t xml:space="preserve"> Clin Epigenetics, 2020. </w:t>
      </w:r>
      <w:r w:rsidRPr="007B6481">
        <w:rPr>
          <w:b/>
        </w:rPr>
        <w:t>12</w:t>
      </w:r>
      <w:r w:rsidRPr="007B6481">
        <w:t>(1): p. 115.</w:t>
      </w:r>
    </w:p>
    <w:p w14:paraId="19C799B5" w14:textId="77777777" w:rsidR="00D3439B" w:rsidRPr="007B6481" w:rsidRDefault="00D3439B" w:rsidP="00D3439B">
      <w:pPr>
        <w:pStyle w:val="EndNoteBibliography"/>
        <w:spacing w:after="0"/>
        <w:ind w:left="720" w:hanging="720"/>
      </w:pPr>
      <w:r>
        <w:t>21</w:t>
      </w:r>
      <w:r w:rsidRPr="007B6481">
        <w:t>.</w:t>
      </w:r>
      <w:r w:rsidRPr="007B6481">
        <w:tab/>
        <w:t xml:space="preserve">Lu, A.T., et al., </w:t>
      </w:r>
      <w:r w:rsidRPr="007B6481">
        <w:rPr>
          <w:i/>
        </w:rPr>
        <w:t>DNA methylation GrimAge strongly predicts lifespan and healthspan.</w:t>
      </w:r>
      <w:r w:rsidRPr="007B6481">
        <w:t xml:space="preserve"> Aging (Albany NY), 2019. </w:t>
      </w:r>
      <w:r w:rsidRPr="007B6481">
        <w:rPr>
          <w:b/>
        </w:rPr>
        <w:t>11</w:t>
      </w:r>
      <w:r w:rsidRPr="007B6481">
        <w:t>(2): p. 303-327.</w:t>
      </w:r>
    </w:p>
    <w:p w14:paraId="196077D1" w14:textId="77777777" w:rsidR="00D3439B" w:rsidRPr="007B6481" w:rsidRDefault="00D3439B" w:rsidP="00D3439B">
      <w:pPr>
        <w:pStyle w:val="EndNoteBibliography"/>
        <w:spacing w:after="0"/>
        <w:ind w:left="720" w:hanging="720"/>
      </w:pPr>
      <w:r>
        <w:t>22</w:t>
      </w:r>
      <w:r w:rsidRPr="007B6481">
        <w:t>.</w:t>
      </w:r>
      <w:r w:rsidRPr="007B6481">
        <w:tab/>
        <w:t xml:space="preserve">Chen, B.H., et al., </w:t>
      </w:r>
      <w:r w:rsidRPr="007B6481">
        <w:rPr>
          <w:i/>
        </w:rPr>
        <w:t>DNA methylation-based measures of biological age: meta-analysis predicting time to death.</w:t>
      </w:r>
      <w:r w:rsidRPr="007B6481">
        <w:t xml:space="preserve"> Aging (Albany NY), 2016. </w:t>
      </w:r>
      <w:r w:rsidRPr="007B6481">
        <w:rPr>
          <w:b/>
        </w:rPr>
        <w:t>8</w:t>
      </w:r>
      <w:r w:rsidRPr="007B6481">
        <w:t>(9): p. 1844-1865.</w:t>
      </w:r>
    </w:p>
    <w:p w14:paraId="24E15635" w14:textId="77777777" w:rsidR="00D3439B" w:rsidRPr="007B6481" w:rsidRDefault="00D3439B" w:rsidP="00D3439B">
      <w:pPr>
        <w:pStyle w:val="EndNoteBibliography"/>
        <w:spacing w:after="0"/>
        <w:ind w:left="720" w:hanging="720"/>
      </w:pPr>
      <w:r>
        <w:t>23</w:t>
      </w:r>
      <w:r w:rsidRPr="007B6481">
        <w:t>.</w:t>
      </w:r>
      <w:r w:rsidRPr="007B6481">
        <w:tab/>
        <w:t xml:space="preserve">Breitling, L.P., et al., </w:t>
      </w:r>
      <w:r w:rsidRPr="007B6481">
        <w:rPr>
          <w:i/>
        </w:rPr>
        <w:t>Frailty is associated with the epigenetic clock but not with telomere length in a German cohort.</w:t>
      </w:r>
      <w:r w:rsidRPr="007B6481">
        <w:t xml:space="preserve"> Clin Epigenetics, 2016. </w:t>
      </w:r>
      <w:r w:rsidRPr="007B6481">
        <w:rPr>
          <w:b/>
        </w:rPr>
        <w:t>8</w:t>
      </w:r>
      <w:r w:rsidRPr="007B6481">
        <w:t>: p. 21.</w:t>
      </w:r>
    </w:p>
    <w:p w14:paraId="73B4FB74" w14:textId="77777777" w:rsidR="00D3439B" w:rsidRPr="007B6481" w:rsidRDefault="00D3439B" w:rsidP="00D3439B">
      <w:pPr>
        <w:pStyle w:val="EndNoteBibliography"/>
        <w:spacing w:after="0"/>
        <w:ind w:left="720" w:hanging="720"/>
      </w:pPr>
      <w:r>
        <w:t>24</w:t>
      </w:r>
      <w:r w:rsidRPr="007B6481">
        <w:t>.</w:t>
      </w:r>
      <w:r w:rsidRPr="007B6481">
        <w:tab/>
        <w:t xml:space="preserve">Marioni, R.E., et al., </w:t>
      </w:r>
      <w:r w:rsidRPr="007B6481">
        <w:rPr>
          <w:i/>
        </w:rPr>
        <w:t>DNA methylation age of blood predicts all-cause mortality in later life.</w:t>
      </w:r>
      <w:r w:rsidRPr="007B6481">
        <w:t xml:space="preserve"> Genome Biol, 2015. </w:t>
      </w:r>
      <w:r w:rsidRPr="007B6481">
        <w:rPr>
          <w:b/>
        </w:rPr>
        <w:t>16</w:t>
      </w:r>
      <w:r w:rsidRPr="007B6481">
        <w:t>: p. 25.</w:t>
      </w:r>
    </w:p>
    <w:p w14:paraId="011F86EF" w14:textId="77777777" w:rsidR="00D3439B" w:rsidRPr="007B6481" w:rsidRDefault="00D3439B" w:rsidP="00D3439B">
      <w:pPr>
        <w:pStyle w:val="EndNoteBibliography"/>
        <w:ind w:left="720" w:hanging="720"/>
      </w:pPr>
      <w:r>
        <w:t>25</w:t>
      </w:r>
      <w:r w:rsidRPr="007B6481">
        <w:t>.</w:t>
      </w:r>
      <w:r w:rsidRPr="007B6481">
        <w:tab/>
        <w:t xml:space="preserve">Tekola-Ayele, F., et al., </w:t>
      </w:r>
      <w:r w:rsidRPr="007B6481">
        <w:rPr>
          <w:i/>
        </w:rPr>
        <w:t>Sex differences in the associations of placental epigenetic aging with fetal growth.</w:t>
      </w:r>
      <w:r w:rsidRPr="007B6481">
        <w:t xml:space="preserve"> Aging (Albany NY), 2019. </w:t>
      </w:r>
      <w:r w:rsidRPr="007B6481">
        <w:rPr>
          <w:b/>
        </w:rPr>
        <w:t>11</w:t>
      </w:r>
      <w:r w:rsidRPr="007B6481">
        <w:t>(15): p. 5412-5432.</w:t>
      </w:r>
    </w:p>
    <w:p w14:paraId="5DA87F90" w14:textId="3188209E" w:rsidR="00D3439B" w:rsidRPr="00CC6929" w:rsidRDefault="00D3439B" w:rsidP="00D3439B">
      <w:pPr>
        <w:widowControl w:val="0"/>
        <w:autoSpaceDE w:val="0"/>
        <w:autoSpaceDN w:val="0"/>
        <w:adjustRightInd w:val="0"/>
        <w:spacing w:line="240" w:lineRule="auto"/>
        <w:rPr>
          <w:rFonts w:cstheme="minorHAnsi"/>
        </w:rPr>
      </w:pPr>
      <w:r>
        <w:fldChar w:fldCharType="end"/>
      </w:r>
    </w:p>
    <w:p w14:paraId="36102F0B" w14:textId="77777777" w:rsidR="00CC6929" w:rsidRPr="00CC6929" w:rsidRDefault="00CC6929" w:rsidP="00CC6929">
      <w:pPr>
        <w:spacing w:line="240" w:lineRule="auto"/>
        <w:rPr>
          <w:rFonts w:cstheme="minorHAnsi"/>
        </w:rPr>
      </w:pPr>
      <w:r w:rsidRPr="00CC6929">
        <w:rPr>
          <w:rFonts w:cstheme="minorHAnsi"/>
        </w:rPr>
        <w:fldChar w:fldCharType="begin"/>
      </w:r>
      <w:r w:rsidRPr="00CC6929">
        <w:rPr>
          <w:rFonts w:cstheme="minorHAnsi"/>
        </w:rPr>
        <w:instrText xml:space="preserve"> ADDIN EN.REFLIST </w:instrText>
      </w:r>
      <w:r w:rsidRPr="00CC6929">
        <w:rPr>
          <w:rFonts w:cstheme="minorHAnsi"/>
        </w:rPr>
        <w:fldChar w:fldCharType="end"/>
      </w:r>
    </w:p>
    <w:p w14:paraId="15B35384" w14:textId="77777777" w:rsidR="00B67ECB" w:rsidRPr="00CC6929" w:rsidRDefault="00B67ECB" w:rsidP="00CC6929">
      <w:pPr>
        <w:spacing w:line="240" w:lineRule="auto"/>
        <w:rPr>
          <w:rFonts w:cstheme="minorHAnsi"/>
        </w:rPr>
      </w:pPr>
    </w:p>
    <w:sectPr w:rsidR="00B67ECB" w:rsidRPr="00CC6929" w:rsidSect="001509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len Patrick Ryan" w:date="2021-11-02T14:47:00Z" w:initials="CPR">
    <w:p w14:paraId="77484548" w14:textId="3A684C8D" w:rsidR="000430F6" w:rsidRDefault="000430F6">
      <w:pPr>
        <w:pStyle w:val="CommentText"/>
      </w:pPr>
      <w:r>
        <w:rPr>
          <w:rStyle w:val="CommentReference"/>
        </w:rPr>
        <w:annotationRef/>
      </w:r>
      <w:r>
        <w:t xml:space="preserve">We will include the analyses, but not sure if we should have it in the introduction. Might be cleaner just to push to the supplementary files and only mention briefly. </w:t>
      </w:r>
    </w:p>
  </w:comment>
  <w:comment w:id="0" w:author="Raviraj Jayanta Rege" w:date="2021-09-17T04:17:00Z" w:initials="RJR">
    <w:p w14:paraId="2E24733A" w14:textId="558C027C" w:rsidR="000430F6" w:rsidRDefault="00B67ECB" w:rsidP="00B67ECB">
      <w:pPr>
        <w:pStyle w:val="CommentText"/>
      </w:pPr>
      <w:r>
        <w:rPr>
          <w:rStyle w:val="CommentReference"/>
        </w:rPr>
        <w:annotationRef/>
      </w:r>
      <w:r>
        <w:t>Do we still include this?</w:t>
      </w:r>
    </w:p>
  </w:comment>
  <w:comment w:id="2" w:author="Calen Patrick Ryan" w:date="2022-01-04T13:20:00Z" w:initials="CPR">
    <w:p w14:paraId="4D6C513B" w14:textId="51784136" w:rsidR="004649D5" w:rsidRDefault="004649D5">
      <w:pPr>
        <w:pStyle w:val="CommentText"/>
      </w:pPr>
      <w:r>
        <w:rPr>
          <w:rStyle w:val="CommentReference"/>
        </w:rPr>
        <w:annotationRef/>
      </w:r>
      <w:r w:rsidR="00C9358B">
        <w:t xml:space="preserve"> </w:t>
      </w:r>
      <w:r>
        <w:t>Reference for skin-fold measurements</w:t>
      </w:r>
      <w:r w:rsidR="00C9358B">
        <w:t>?</w:t>
      </w:r>
    </w:p>
  </w:comment>
  <w:comment w:id="3" w:author="Calen Patrick Ryan" w:date="2022-01-04T14:25:00Z" w:initials="CPR">
    <w:p w14:paraId="6731A904" w14:textId="1095F025" w:rsidR="0074077F" w:rsidRDefault="0074077F">
      <w:pPr>
        <w:pStyle w:val="CommentText"/>
      </w:pPr>
      <w:r>
        <w:rPr>
          <w:rStyle w:val="CommentReference"/>
        </w:rPr>
        <w:annotationRef/>
      </w:r>
      <w:r w:rsidR="00C9358B">
        <w:rPr>
          <w:rStyle w:val="CommentReference"/>
        </w:rPr>
        <w:t>I got to about here.</w:t>
      </w:r>
    </w:p>
  </w:comment>
  <w:comment w:id="4" w:author="Calen Patrick Ryan" w:date="2021-11-02T18:44:00Z" w:initials="CPR">
    <w:p w14:paraId="475ED267"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Shinozaki, H., Aoki, H., Kasahara, Y., </w:t>
      </w:r>
      <w:proofErr w:type="spellStart"/>
      <w:r w:rsidRPr="004E2C59">
        <w:rPr>
          <w:rFonts w:ascii="Times New Roman" w:eastAsia="Times New Roman" w:hAnsi="Times New Roman" w:cs="Times New Roman"/>
          <w:sz w:val="24"/>
          <w:szCs w:val="24"/>
        </w:rPr>
        <w:t>Kangawa</w:t>
      </w:r>
      <w:proofErr w:type="spellEnd"/>
      <w:r w:rsidRPr="004E2C59">
        <w:rPr>
          <w:rFonts w:ascii="Times New Roman" w:eastAsia="Times New Roman" w:hAnsi="Times New Roman" w:cs="Times New Roman"/>
          <w:sz w:val="24"/>
          <w:szCs w:val="24"/>
        </w:rPr>
        <w:t xml:space="preserve">, K., &amp; Minegishi, T. (2010). Plasma Adrenomedullin Levels during Multiple Pregnancy. </w:t>
      </w:r>
      <w:r w:rsidRPr="004E2C59">
        <w:rPr>
          <w:rFonts w:ascii="Times New Roman" w:eastAsia="Times New Roman" w:hAnsi="Times New Roman" w:cs="Times New Roman"/>
          <w:i/>
          <w:iCs/>
          <w:sz w:val="24"/>
          <w:szCs w:val="24"/>
        </w:rPr>
        <w:t>Gynecologic and Obstetric Investigation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69</w:t>
      </w:r>
      <w:r w:rsidRPr="004E2C59">
        <w:rPr>
          <w:rFonts w:ascii="Times New Roman" w:eastAsia="Times New Roman" w:hAnsi="Times New Roman" w:cs="Times New Roman"/>
          <w:sz w:val="24"/>
          <w:szCs w:val="24"/>
        </w:rPr>
        <w:t xml:space="preserve">(3), 169–173. </w:t>
      </w:r>
      <w:hyperlink r:id="rId1" w:history="1">
        <w:r w:rsidRPr="004E2C59">
          <w:rPr>
            <w:rFonts w:ascii="Times New Roman" w:eastAsia="Times New Roman" w:hAnsi="Times New Roman" w:cs="Times New Roman"/>
            <w:color w:val="0000FF"/>
            <w:sz w:val="24"/>
            <w:szCs w:val="24"/>
            <w:u w:val="single"/>
          </w:rPr>
          <w:t>https://doi.org/10.1159/000265526</w:t>
        </w:r>
      </w:hyperlink>
    </w:p>
  </w:comment>
  <w:comment w:id="5" w:author="Calen Patrick Ryan" w:date="2021-11-02T18:46:00Z" w:initials="CPR">
    <w:p w14:paraId="1BBA893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Li, H., </w:t>
      </w:r>
      <w:proofErr w:type="spellStart"/>
      <w:r w:rsidRPr="004E2C59">
        <w:rPr>
          <w:rFonts w:ascii="Times New Roman" w:eastAsia="Times New Roman" w:hAnsi="Times New Roman" w:cs="Times New Roman"/>
          <w:sz w:val="24"/>
          <w:szCs w:val="24"/>
        </w:rPr>
        <w:t>Dakour</w:t>
      </w:r>
      <w:proofErr w:type="spellEnd"/>
      <w:r w:rsidRPr="004E2C59">
        <w:rPr>
          <w:rFonts w:ascii="Times New Roman" w:eastAsia="Times New Roman" w:hAnsi="Times New Roman" w:cs="Times New Roman"/>
          <w:sz w:val="24"/>
          <w:szCs w:val="24"/>
        </w:rPr>
        <w:t xml:space="preserve">, J., Kaufman, S., </w:t>
      </w:r>
      <w:proofErr w:type="spellStart"/>
      <w:r w:rsidRPr="004E2C59">
        <w:rPr>
          <w:rFonts w:ascii="Times New Roman" w:eastAsia="Times New Roman" w:hAnsi="Times New Roman" w:cs="Times New Roman"/>
          <w:sz w:val="24"/>
          <w:szCs w:val="24"/>
        </w:rPr>
        <w:t>Guilbert</w:t>
      </w:r>
      <w:proofErr w:type="spellEnd"/>
      <w:r w:rsidRPr="004E2C59">
        <w:rPr>
          <w:rFonts w:ascii="Times New Roman" w:eastAsia="Times New Roman" w:hAnsi="Times New Roman" w:cs="Times New Roman"/>
          <w:sz w:val="24"/>
          <w:szCs w:val="24"/>
        </w:rPr>
        <w:t>, L. J., Winkler-</w:t>
      </w:r>
      <w:proofErr w:type="spellStart"/>
      <w:r w:rsidRPr="004E2C59">
        <w:rPr>
          <w:rFonts w:ascii="Times New Roman" w:eastAsia="Times New Roman" w:hAnsi="Times New Roman" w:cs="Times New Roman"/>
          <w:sz w:val="24"/>
          <w:szCs w:val="24"/>
        </w:rPr>
        <w:t>Lowen</w:t>
      </w:r>
      <w:proofErr w:type="spellEnd"/>
      <w:r w:rsidRPr="004E2C59">
        <w:rPr>
          <w:rFonts w:ascii="Times New Roman" w:eastAsia="Times New Roman" w:hAnsi="Times New Roman" w:cs="Times New Roman"/>
          <w:sz w:val="24"/>
          <w:szCs w:val="24"/>
        </w:rPr>
        <w:t xml:space="preserve">, B., &amp; </w:t>
      </w:r>
      <w:proofErr w:type="spellStart"/>
      <w:r w:rsidRPr="004E2C59">
        <w:rPr>
          <w:rFonts w:ascii="Times New Roman" w:eastAsia="Times New Roman" w:hAnsi="Times New Roman" w:cs="Times New Roman"/>
          <w:sz w:val="24"/>
          <w:szCs w:val="24"/>
        </w:rPr>
        <w:t>Morrish</w:t>
      </w:r>
      <w:proofErr w:type="spellEnd"/>
      <w:r w:rsidRPr="004E2C59">
        <w:rPr>
          <w:rFonts w:ascii="Times New Roman" w:eastAsia="Times New Roman" w:hAnsi="Times New Roman" w:cs="Times New Roman"/>
          <w:sz w:val="24"/>
          <w:szCs w:val="24"/>
        </w:rPr>
        <w:t xml:space="preserve">, D. W. (2003). Adrenomedullin is decreased in preeclampsia because of failed response to epidermal growth factor and impaired </w:t>
      </w:r>
      <w:proofErr w:type="spellStart"/>
      <w:r w:rsidRPr="004E2C59">
        <w:rPr>
          <w:rFonts w:ascii="Times New Roman" w:eastAsia="Times New Roman" w:hAnsi="Times New Roman" w:cs="Times New Roman"/>
          <w:sz w:val="24"/>
          <w:szCs w:val="24"/>
        </w:rPr>
        <w:t>syncytialization</w:t>
      </w:r>
      <w:proofErr w:type="spellEnd"/>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Hypertension</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42</w:t>
      </w:r>
      <w:r w:rsidRPr="004E2C59">
        <w:rPr>
          <w:rFonts w:ascii="Times New Roman" w:eastAsia="Times New Roman" w:hAnsi="Times New Roman" w:cs="Times New Roman"/>
          <w:sz w:val="24"/>
          <w:szCs w:val="24"/>
        </w:rPr>
        <w:t xml:space="preserve">(5), 895–900. </w:t>
      </w:r>
      <w:hyperlink r:id="rId2" w:history="1">
        <w:r w:rsidRPr="004E2C59">
          <w:rPr>
            <w:rFonts w:ascii="Times New Roman" w:eastAsia="Times New Roman" w:hAnsi="Times New Roman" w:cs="Times New Roman"/>
            <w:color w:val="0000FF"/>
            <w:sz w:val="24"/>
            <w:szCs w:val="24"/>
            <w:u w:val="single"/>
          </w:rPr>
          <w:t>https://doi.org/10.1161/01.HYP.0000095613.41961.6E</w:t>
        </w:r>
      </w:hyperlink>
    </w:p>
  </w:comment>
  <w:comment w:id="6" w:author="Calen Patrick Ryan" w:date="2021-11-03T17:28:00Z" w:initials="CPR">
    <w:p w14:paraId="5E2EEDFA" w14:textId="77777777" w:rsidR="0023536C" w:rsidRPr="002E5617"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w:t>
      </w:r>
      <w:proofErr w:type="spellStart"/>
      <w:r w:rsidRPr="002E5617">
        <w:rPr>
          <w:rFonts w:ascii="Times New Roman" w:eastAsia="Times New Roman" w:hAnsi="Times New Roman" w:cs="Times New Roman"/>
          <w:sz w:val="24"/>
          <w:szCs w:val="24"/>
        </w:rPr>
        <w:t>Zeleznik</w:t>
      </w:r>
      <w:proofErr w:type="spellEnd"/>
      <w:r w:rsidRPr="002E5617">
        <w:rPr>
          <w:rFonts w:ascii="Times New Roman" w:eastAsia="Times New Roman" w:hAnsi="Times New Roman" w:cs="Times New Roman"/>
          <w:sz w:val="24"/>
          <w:szCs w:val="24"/>
        </w:rPr>
        <w:t xml:space="preserve">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3" w:history="1">
        <w:r w:rsidRPr="002E5617">
          <w:rPr>
            <w:rFonts w:ascii="Times New Roman" w:eastAsia="Times New Roman" w:hAnsi="Times New Roman" w:cs="Times New Roman"/>
            <w:color w:val="0000FF"/>
            <w:sz w:val="24"/>
            <w:szCs w:val="24"/>
            <w:u w:val="single"/>
          </w:rPr>
          <w:t>https://doi.org/10.1016/B978-0-12-397175-3.00040-5</w:t>
        </w:r>
      </w:hyperlink>
    </w:p>
  </w:comment>
  <w:comment w:id="7" w:author="Calen Patrick Ryan" w:date="2021-11-02T18:50:00Z" w:initials="CPR">
    <w:p w14:paraId="496C7858" w14:textId="77777777" w:rsidR="0023536C" w:rsidRPr="004E2C59" w:rsidRDefault="0023536C" w:rsidP="0023536C">
      <w:pPr>
        <w:spacing w:line="480" w:lineRule="auto"/>
        <w:ind w:hanging="480"/>
        <w:rPr>
          <w:rFonts w:ascii="Times New Roman" w:eastAsia="Times New Roman" w:hAnsi="Times New Roman" w:cs="Times New Roman"/>
          <w:sz w:val="24"/>
          <w:szCs w:val="24"/>
        </w:rPr>
      </w:pPr>
      <w:r>
        <w:rPr>
          <w:rStyle w:val="CommentReference"/>
        </w:rPr>
        <w:annotationRef/>
      </w:r>
      <w:r w:rsidRPr="004E2C59">
        <w:rPr>
          <w:rFonts w:ascii="Times New Roman" w:eastAsia="Times New Roman" w:hAnsi="Times New Roman" w:cs="Times New Roman"/>
          <w:sz w:val="24"/>
          <w:szCs w:val="24"/>
        </w:rPr>
        <w:t xml:space="preserve">Marinoni, E., </w:t>
      </w:r>
      <w:proofErr w:type="spellStart"/>
      <w:r w:rsidRPr="004E2C59">
        <w:rPr>
          <w:rFonts w:ascii="Times New Roman" w:eastAsia="Times New Roman" w:hAnsi="Times New Roman" w:cs="Times New Roman"/>
          <w:sz w:val="24"/>
          <w:szCs w:val="24"/>
        </w:rPr>
        <w:t>Pacioni</w:t>
      </w:r>
      <w:proofErr w:type="spellEnd"/>
      <w:r w:rsidRPr="004E2C59">
        <w:rPr>
          <w:rFonts w:ascii="Times New Roman" w:eastAsia="Times New Roman" w:hAnsi="Times New Roman" w:cs="Times New Roman"/>
          <w:sz w:val="24"/>
          <w:szCs w:val="24"/>
        </w:rPr>
        <w:t xml:space="preserve">, K., </w:t>
      </w:r>
      <w:proofErr w:type="spellStart"/>
      <w:r w:rsidRPr="004E2C59">
        <w:rPr>
          <w:rFonts w:ascii="Times New Roman" w:eastAsia="Times New Roman" w:hAnsi="Times New Roman" w:cs="Times New Roman"/>
          <w:sz w:val="24"/>
          <w:szCs w:val="24"/>
        </w:rPr>
        <w:t>Sambuchini</w:t>
      </w:r>
      <w:proofErr w:type="spellEnd"/>
      <w:r w:rsidRPr="004E2C59">
        <w:rPr>
          <w:rFonts w:ascii="Times New Roman" w:eastAsia="Times New Roman" w:hAnsi="Times New Roman" w:cs="Times New Roman"/>
          <w:sz w:val="24"/>
          <w:szCs w:val="24"/>
        </w:rPr>
        <w:t xml:space="preserve">, A., </w:t>
      </w:r>
      <w:proofErr w:type="spellStart"/>
      <w:r w:rsidRPr="004E2C59">
        <w:rPr>
          <w:rFonts w:ascii="Times New Roman" w:eastAsia="Times New Roman" w:hAnsi="Times New Roman" w:cs="Times New Roman"/>
          <w:sz w:val="24"/>
          <w:szCs w:val="24"/>
        </w:rPr>
        <w:t>Moscarini</w:t>
      </w:r>
      <w:proofErr w:type="spellEnd"/>
      <w:r w:rsidRPr="004E2C59">
        <w:rPr>
          <w:rFonts w:ascii="Times New Roman" w:eastAsia="Times New Roman" w:hAnsi="Times New Roman" w:cs="Times New Roman"/>
          <w:sz w:val="24"/>
          <w:szCs w:val="24"/>
        </w:rPr>
        <w:t xml:space="preserve">, M., Letizia, C., &amp; DI </w:t>
      </w:r>
      <w:proofErr w:type="spellStart"/>
      <w:r w:rsidRPr="004E2C59">
        <w:rPr>
          <w:rFonts w:ascii="Times New Roman" w:eastAsia="Times New Roman" w:hAnsi="Times New Roman" w:cs="Times New Roman"/>
          <w:sz w:val="24"/>
          <w:szCs w:val="24"/>
        </w:rPr>
        <w:t>Iorio</w:t>
      </w:r>
      <w:proofErr w:type="spellEnd"/>
      <w:r w:rsidRPr="004E2C59">
        <w:rPr>
          <w:rFonts w:ascii="Times New Roman" w:eastAsia="Times New Roman" w:hAnsi="Times New Roman" w:cs="Times New Roman"/>
          <w:sz w:val="24"/>
          <w:szCs w:val="24"/>
        </w:rPr>
        <w:t xml:space="preserve">, R. (2011). Regulation by hypoxia of adrenomedullin output and expression in human trophoblast cells. </w:t>
      </w:r>
      <w:r w:rsidRPr="004E2C59">
        <w:rPr>
          <w:rFonts w:ascii="Times New Roman" w:eastAsia="Times New Roman" w:hAnsi="Times New Roman" w:cs="Times New Roman"/>
          <w:i/>
          <w:iCs/>
          <w:sz w:val="24"/>
          <w:szCs w:val="24"/>
        </w:rPr>
        <w:t>European Journal of Obstetrics &amp; Gynecology and Reproductive Biology</w:t>
      </w:r>
      <w:r w:rsidRPr="004E2C59">
        <w:rPr>
          <w:rFonts w:ascii="Times New Roman" w:eastAsia="Times New Roman" w:hAnsi="Times New Roman" w:cs="Times New Roman"/>
          <w:sz w:val="24"/>
          <w:szCs w:val="24"/>
        </w:rPr>
        <w:t xml:space="preserve">, </w:t>
      </w:r>
      <w:r w:rsidRPr="004E2C59">
        <w:rPr>
          <w:rFonts w:ascii="Times New Roman" w:eastAsia="Times New Roman" w:hAnsi="Times New Roman" w:cs="Times New Roman"/>
          <w:i/>
          <w:iCs/>
          <w:sz w:val="24"/>
          <w:szCs w:val="24"/>
        </w:rPr>
        <w:t>154</w:t>
      </w:r>
      <w:r w:rsidRPr="004E2C59">
        <w:rPr>
          <w:rFonts w:ascii="Times New Roman" w:eastAsia="Times New Roman" w:hAnsi="Times New Roman" w:cs="Times New Roman"/>
          <w:sz w:val="24"/>
          <w:szCs w:val="24"/>
        </w:rPr>
        <w:t xml:space="preserve">(2), 146–150. </w:t>
      </w:r>
      <w:hyperlink r:id="rId4" w:history="1">
        <w:r w:rsidRPr="004E2C59">
          <w:rPr>
            <w:rFonts w:ascii="Times New Roman" w:eastAsia="Times New Roman" w:hAnsi="Times New Roman" w:cs="Times New Roman"/>
            <w:color w:val="0000FF"/>
            <w:sz w:val="24"/>
            <w:szCs w:val="24"/>
            <w:u w:val="single"/>
          </w:rPr>
          <w:t>https://doi.org/10.1016/j.ejogrb.2010.10.013</w:t>
        </w:r>
      </w:hyperlink>
    </w:p>
  </w:comment>
  <w:comment w:id="8" w:author="Calen Patrick Ryan" w:date="2021-11-03T17:28:00Z" w:initials="CPR">
    <w:p w14:paraId="66593DB1" w14:textId="77777777"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Albrecht, E. D., &amp; Pepe, G. J. (2015). Chapter 40—Placental Endocrine Function and Hormone Action. In T. M. Plant &amp; A. J. </w:t>
      </w:r>
      <w:proofErr w:type="spellStart"/>
      <w:r w:rsidRPr="002E5617">
        <w:rPr>
          <w:rFonts w:ascii="Times New Roman" w:eastAsia="Times New Roman" w:hAnsi="Times New Roman" w:cs="Times New Roman"/>
          <w:sz w:val="24"/>
          <w:szCs w:val="24"/>
        </w:rPr>
        <w:t>Zeleznik</w:t>
      </w:r>
      <w:proofErr w:type="spellEnd"/>
      <w:r w:rsidRPr="002E5617">
        <w:rPr>
          <w:rFonts w:ascii="Times New Roman" w:eastAsia="Times New Roman" w:hAnsi="Times New Roman" w:cs="Times New Roman"/>
          <w:sz w:val="24"/>
          <w:szCs w:val="24"/>
        </w:rPr>
        <w:t xml:space="preserve"> (Eds.), </w:t>
      </w:r>
      <w:proofErr w:type="spellStart"/>
      <w:r w:rsidRPr="002E5617">
        <w:rPr>
          <w:rFonts w:ascii="Times New Roman" w:eastAsia="Times New Roman" w:hAnsi="Times New Roman" w:cs="Times New Roman"/>
          <w:i/>
          <w:iCs/>
          <w:sz w:val="24"/>
          <w:szCs w:val="24"/>
        </w:rPr>
        <w:t>Knobil</w:t>
      </w:r>
      <w:proofErr w:type="spellEnd"/>
      <w:r w:rsidRPr="002E5617">
        <w:rPr>
          <w:rFonts w:ascii="Times New Roman" w:eastAsia="Times New Roman" w:hAnsi="Times New Roman" w:cs="Times New Roman"/>
          <w:i/>
          <w:iCs/>
          <w:sz w:val="24"/>
          <w:szCs w:val="24"/>
        </w:rPr>
        <w:t xml:space="preserve"> and Neill’s Physiology of Reproduction (Fourth Edition)</w:t>
      </w:r>
      <w:r w:rsidRPr="002E5617">
        <w:rPr>
          <w:rFonts w:ascii="Times New Roman" w:eastAsia="Times New Roman" w:hAnsi="Times New Roman" w:cs="Times New Roman"/>
          <w:sz w:val="24"/>
          <w:szCs w:val="24"/>
        </w:rPr>
        <w:t xml:space="preserve"> (pp. 1783–1834). San Diego: Academic Press. </w:t>
      </w:r>
      <w:hyperlink r:id="rId5" w:history="1">
        <w:r w:rsidRPr="002E5617">
          <w:rPr>
            <w:rFonts w:ascii="Times New Roman" w:eastAsia="Times New Roman" w:hAnsi="Times New Roman" w:cs="Times New Roman"/>
            <w:color w:val="0000FF"/>
            <w:sz w:val="24"/>
            <w:szCs w:val="24"/>
            <w:u w:val="single"/>
          </w:rPr>
          <w:t>https://doi.org/10.1016/B978-0-12-397175-3.00040-5</w:t>
        </w:r>
      </w:hyperlink>
    </w:p>
  </w:comment>
  <w:comment w:id="9" w:author="Calen Patrick Ryan" w:date="2021-11-03T17:31:00Z" w:initials="CPR">
    <w:p w14:paraId="17B7BD83" w14:textId="094A25C0" w:rsidR="002E5617" w:rsidRPr="002E5617" w:rsidRDefault="002E5617" w:rsidP="002E5617">
      <w:pPr>
        <w:spacing w:line="480" w:lineRule="auto"/>
        <w:ind w:hanging="480"/>
        <w:rPr>
          <w:rFonts w:ascii="Times New Roman" w:eastAsia="Times New Roman" w:hAnsi="Times New Roman" w:cs="Times New Roman"/>
          <w:sz w:val="24"/>
          <w:szCs w:val="24"/>
        </w:rPr>
      </w:pPr>
      <w:r>
        <w:rPr>
          <w:rStyle w:val="CommentReference"/>
        </w:rPr>
        <w:annotationRef/>
      </w:r>
      <w:r w:rsidRPr="002E5617">
        <w:rPr>
          <w:rFonts w:ascii="Times New Roman" w:eastAsia="Times New Roman" w:hAnsi="Times New Roman" w:cs="Times New Roman"/>
          <w:sz w:val="24"/>
          <w:szCs w:val="24"/>
        </w:rPr>
        <w:t xml:space="preserve">Tessier, D. R., Ferraro, Z. M., &amp; </w:t>
      </w:r>
      <w:proofErr w:type="spellStart"/>
      <w:r w:rsidRPr="002E5617">
        <w:rPr>
          <w:rFonts w:ascii="Times New Roman" w:eastAsia="Times New Roman" w:hAnsi="Times New Roman" w:cs="Times New Roman"/>
          <w:sz w:val="24"/>
          <w:szCs w:val="24"/>
        </w:rPr>
        <w:t>Gruslin</w:t>
      </w:r>
      <w:proofErr w:type="spellEnd"/>
      <w:r w:rsidRPr="002E5617">
        <w:rPr>
          <w:rFonts w:ascii="Times New Roman" w:eastAsia="Times New Roman" w:hAnsi="Times New Roman" w:cs="Times New Roman"/>
          <w:sz w:val="24"/>
          <w:szCs w:val="24"/>
        </w:rPr>
        <w:t xml:space="preserve">, A. (2013). Role of leptin in pregnancy: Consequences of maternal obesity. </w:t>
      </w:r>
      <w:r w:rsidRPr="002E5617">
        <w:rPr>
          <w:rFonts w:ascii="Times New Roman" w:eastAsia="Times New Roman" w:hAnsi="Times New Roman" w:cs="Times New Roman"/>
          <w:i/>
          <w:iCs/>
          <w:sz w:val="24"/>
          <w:szCs w:val="24"/>
        </w:rPr>
        <w:t>Placenta</w:t>
      </w:r>
      <w:r w:rsidRPr="002E5617">
        <w:rPr>
          <w:rFonts w:ascii="Times New Roman" w:eastAsia="Times New Roman" w:hAnsi="Times New Roman" w:cs="Times New Roman"/>
          <w:sz w:val="24"/>
          <w:szCs w:val="24"/>
        </w:rPr>
        <w:t xml:space="preserve">, </w:t>
      </w:r>
      <w:r w:rsidRPr="002E5617">
        <w:rPr>
          <w:rFonts w:ascii="Times New Roman" w:eastAsia="Times New Roman" w:hAnsi="Times New Roman" w:cs="Times New Roman"/>
          <w:i/>
          <w:iCs/>
          <w:sz w:val="24"/>
          <w:szCs w:val="24"/>
        </w:rPr>
        <w:t>34</w:t>
      </w:r>
      <w:r w:rsidRPr="002E5617">
        <w:rPr>
          <w:rFonts w:ascii="Times New Roman" w:eastAsia="Times New Roman" w:hAnsi="Times New Roman" w:cs="Times New Roman"/>
          <w:sz w:val="24"/>
          <w:szCs w:val="24"/>
        </w:rPr>
        <w:t xml:space="preserve">(3), 205–211. </w:t>
      </w:r>
      <w:hyperlink r:id="rId6" w:history="1">
        <w:r w:rsidRPr="002E5617">
          <w:rPr>
            <w:rFonts w:ascii="Times New Roman" w:eastAsia="Times New Roman" w:hAnsi="Times New Roman" w:cs="Times New Roman"/>
            <w:color w:val="0000FF"/>
            <w:sz w:val="24"/>
            <w:szCs w:val="24"/>
            <w:u w:val="single"/>
          </w:rPr>
          <w:t>https://doi.org/10.1016/j.placenta.2012.11.035</w:t>
        </w:r>
      </w:hyperlink>
    </w:p>
  </w:comment>
  <w:comment w:id="10" w:author="Calen Patrick Ryan" w:date="2021-11-09T18:01:00Z" w:initials="CPR">
    <w:p w14:paraId="0636561F" w14:textId="4991161C" w:rsidR="00BF5A1A" w:rsidRDefault="00BF5A1A">
      <w:pPr>
        <w:pStyle w:val="CommentText"/>
      </w:pPr>
      <w:r>
        <w:rPr>
          <w:rStyle w:val="CommentReference"/>
        </w:rPr>
        <w:annotationRef/>
      </w:r>
      <w:r>
        <w:t xml:space="preserve">We didn’t control for </w:t>
      </w:r>
      <w:proofErr w:type="spellStart"/>
      <w:r>
        <w:t>preg</w:t>
      </w:r>
      <w:proofErr w:type="spellEnd"/>
      <w:r>
        <w:t xml:space="preserve"> weeks, even though we found several clocks were affected by which week pregnant (</w:t>
      </w:r>
      <w:proofErr w:type="gramStart"/>
      <w:r>
        <w:t>i.e.</w:t>
      </w:r>
      <w:proofErr w:type="gramEnd"/>
      <w:r>
        <w:t xml:space="preserve"> </w:t>
      </w:r>
      <w:proofErr w:type="spellStart"/>
      <w:r>
        <w:t>GrimAge</w:t>
      </w:r>
      <w:proofErr w:type="spellEnd"/>
      <w:r>
        <w:t xml:space="preserve">). Should I rerun? </w:t>
      </w:r>
    </w:p>
  </w:comment>
  <w:comment w:id="15" w:author="Calen Patrick Ryan" w:date="2021-09-21T11:55:00Z" w:initials="CPR">
    <w:p w14:paraId="132B106C" w14:textId="1E34C982" w:rsidR="00D3439B" w:rsidRDefault="00D3439B">
      <w:pPr>
        <w:pStyle w:val="CommentText"/>
      </w:pPr>
      <w:r>
        <w:rPr>
          <w:rStyle w:val="CommentReference"/>
        </w:rPr>
        <w:annotationRef/>
      </w:r>
      <w:r>
        <w:t xml:space="preserve">This is me thinking out loud, but please read this and think through this with me a bit. Add questions or thoughts on it, and we should be able to whip it up pretty quick.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484548" w15:done="0"/>
  <w15:commentEx w15:paraId="2E24733A" w15:done="0"/>
  <w15:commentEx w15:paraId="4D6C513B" w15:done="0"/>
  <w15:commentEx w15:paraId="6731A904" w15:done="0"/>
  <w15:commentEx w15:paraId="475ED267" w15:done="0"/>
  <w15:commentEx w15:paraId="1BBA8938" w15:done="0"/>
  <w15:commentEx w15:paraId="5E2EEDFA" w15:done="0"/>
  <w15:commentEx w15:paraId="496C7858" w15:done="0"/>
  <w15:commentEx w15:paraId="66593DB1" w15:done="0"/>
  <w15:commentEx w15:paraId="17B7BD83" w15:done="0"/>
  <w15:commentEx w15:paraId="0636561F" w15:done="0"/>
  <w15:commentEx w15:paraId="132B10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BFD7" w16cex:dateUtc="2021-11-02T18:47:00Z"/>
  <w16cex:commentExtensible w16cex:durableId="24EE8742" w16cex:dateUtc="2021-09-17T08:17:00Z"/>
  <w16cex:commentExtensible w16cex:durableId="257EBA06" w16cex:dateUtc="2022-01-04T18:20:00Z"/>
  <w16cex:commentExtensible w16cex:durableId="257EC94E" w16cex:dateUtc="2022-01-04T19:25:00Z"/>
  <w16cex:commentExtensible w16cex:durableId="252BF795" w16cex:dateUtc="2021-11-02T22:44:00Z"/>
  <w16cex:commentExtensible w16cex:durableId="252BF7F9" w16cex:dateUtc="2021-11-02T22:46:00Z"/>
  <w16cex:commentExtensible w16cex:durableId="252D3735" w16cex:dateUtc="2021-11-03T21:28:00Z"/>
  <w16cex:commentExtensible w16cex:durableId="252BF8D9" w16cex:dateUtc="2021-11-02T22:50:00Z"/>
  <w16cex:commentExtensible w16cex:durableId="252D3785" w16cex:dateUtc="2021-11-03T21:28:00Z"/>
  <w16cex:commentExtensible w16cex:durableId="252D37EA" w16cex:dateUtc="2021-11-03T21:31:00Z"/>
  <w16cex:commentExtensible w16cex:durableId="25352804" w16cex:dateUtc="2021-11-09T23:01:00Z"/>
  <w16cex:commentExtensible w16cex:durableId="24F42AA1" w16cex:dateUtc="2021-09-2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484548" w16cid:durableId="252BBFD7"/>
  <w16cid:commentId w16cid:paraId="2E24733A" w16cid:durableId="24EE8742"/>
  <w16cid:commentId w16cid:paraId="4D6C513B" w16cid:durableId="257EBA06"/>
  <w16cid:commentId w16cid:paraId="6731A904" w16cid:durableId="257EC94E"/>
  <w16cid:commentId w16cid:paraId="475ED267" w16cid:durableId="252BF795"/>
  <w16cid:commentId w16cid:paraId="1BBA8938" w16cid:durableId="252BF7F9"/>
  <w16cid:commentId w16cid:paraId="5E2EEDFA" w16cid:durableId="252D3735"/>
  <w16cid:commentId w16cid:paraId="496C7858" w16cid:durableId="252BF8D9"/>
  <w16cid:commentId w16cid:paraId="66593DB1" w16cid:durableId="252D3785"/>
  <w16cid:commentId w16cid:paraId="17B7BD83" w16cid:durableId="252D37EA"/>
  <w16cid:commentId w16cid:paraId="0636561F" w16cid:durableId="25352804"/>
  <w16cid:commentId w16cid:paraId="132B106C" w16cid:durableId="24F42A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26B5F"/>
    <w:multiLevelType w:val="hybridMultilevel"/>
    <w:tmpl w:val="EC5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5FFF"/>
    <w:multiLevelType w:val="hybridMultilevel"/>
    <w:tmpl w:val="F0B4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len Patrick Ryan">
    <w15:presenceInfo w15:providerId="AD" w15:userId="S::cpr183@ads.northwestern.edu::9657553f-4ee3-473a-8af3-3bcdebfc2e09"/>
  </w15:person>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CD"/>
    <w:rsid w:val="00004BCB"/>
    <w:rsid w:val="000430F6"/>
    <w:rsid w:val="00062E58"/>
    <w:rsid w:val="00072172"/>
    <w:rsid w:val="00091FAF"/>
    <w:rsid w:val="000F4054"/>
    <w:rsid w:val="00110DFC"/>
    <w:rsid w:val="001130F1"/>
    <w:rsid w:val="00135033"/>
    <w:rsid w:val="00135273"/>
    <w:rsid w:val="0015093C"/>
    <w:rsid w:val="001C6592"/>
    <w:rsid w:val="00222C35"/>
    <w:rsid w:val="00225AFD"/>
    <w:rsid w:val="0023536C"/>
    <w:rsid w:val="00244753"/>
    <w:rsid w:val="00271DB1"/>
    <w:rsid w:val="00291B2B"/>
    <w:rsid w:val="002B1222"/>
    <w:rsid w:val="002B538A"/>
    <w:rsid w:val="002C03A3"/>
    <w:rsid w:val="002D0CC8"/>
    <w:rsid w:val="002D3641"/>
    <w:rsid w:val="002E5617"/>
    <w:rsid w:val="002E7373"/>
    <w:rsid w:val="002F20E4"/>
    <w:rsid w:val="00306AFE"/>
    <w:rsid w:val="0033121D"/>
    <w:rsid w:val="003318C5"/>
    <w:rsid w:val="00340D2F"/>
    <w:rsid w:val="0036251A"/>
    <w:rsid w:val="00365479"/>
    <w:rsid w:val="003C142A"/>
    <w:rsid w:val="003F00FE"/>
    <w:rsid w:val="003F6815"/>
    <w:rsid w:val="00407364"/>
    <w:rsid w:val="004649D5"/>
    <w:rsid w:val="00474883"/>
    <w:rsid w:val="00482807"/>
    <w:rsid w:val="004E2C59"/>
    <w:rsid w:val="00515B1D"/>
    <w:rsid w:val="005161AB"/>
    <w:rsid w:val="00516955"/>
    <w:rsid w:val="00541B75"/>
    <w:rsid w:val="005558D5"/>
    <w:rsid w:val="00572F30"/>
    <w:rsid w:val="00576400"/>
    <w:rsid w:val="00587E66"/>
    <w:rsid w:val="005913E7"/>
    <w:rsid w:val="005C1698"/>
    <w:rsid w:val="005D6BBF"/>
    <w:rsid w:val="00623FB6"/>
    <w:rsid w:val="006377FE"/>
    <w:rsid w:val="0065599D"/>
    <w:rsid w:val="0066600B"/>
    <w:rsid w:val="0066665A"/>
    <w:rsid w:val="006C5F31"/>
    <w:rsid w:val="006F56DB"/>
    <w:rsid w:val="0073087A"/>
    <w:rsid w:val="00740621"/>
    <w:rsid w:val="0074077F"/>
    <w:rsid w:val="00744B4B"/>
    <w:rsid w:val="007457CC"/>
    <w:rsid w:val="0079581C"/>
    <w:rsid w:val="008C4A3A"/>
    <w:rsid w:val="009523A7"/>
    <w:rsid w:val="009579BF"/>
    <w:rsid w:val="0096558A"/>
    <w:rsid w:val="009820FD"/>
    <w:rsid w:val="009973DB"/>
    <w:rsid w:val="009A41D3"/>
    <w:rsid w:val="009E1C76"/>
    <w:rsid w:val="009F3364"/>
    <w:rsid w:val="00A001E6"/>
    <w:rsid w:val="00A04F27"/>
    <w:rsid w:val="00AC5E05"/>
    <w:rsid w:val="00AE49AB"/>
    <w:rsid w:val="00B67ECB"/>
    <w:rsid w:val="00B72C22"/>
    <w:rsid w:val="00BA200F"/>
    <w:rsid w:val="00BA4672"/>
    <w:rsid w:val="00BE1AE5"/>
    <w:rsid w:val="00BE71CF"/>
    <w:rsid w:val="00BF5A1A"/>
    <w:rsid w:val="00C06BCD"/>
    <w:rsid w:val="00C13691"/>
    <w:rsid w:val="00C71A8C"/>
    <w:rsid w:val="00C85C23"/>
    <w:rsid w:val="00C9358B"/>
    <w:rsid w:val="00CB2135"/>
    <w:rsid w:val="00CB4168"/>
    <w:rsid w:val="00CC5162"/>
    <w:rsid w:val="00CC6929"/>
    <w:rsid w:val="00CF2FD5"/>
    <w:rsid w:val="00CF5048"/>
    <w:rsid w:val="00D046CF"/>
    <w:rsid w:val="00D2008E"/>
    <w:rsid w:val="00D30B89"/>
    <w:rsid w:val="00D3439B"/>
    <w:rsid w:val="00D51542"/>
    <w:rsid w:val="00D8001E"/>
    <w:rsid w:val="00D85010"/>
    <w:rsid w:val="00DB159D"/>
    <w:rsid w:val="00DC4355"/>
    <w:rsid w:val="00DD2A7D"/>
    <w:rsid w:val="00DD3358"/>
    <w:rsid w:val="00DF7E67"/>
    <w:rsid w:val="00EF52E8"/>
    <w:rsid w:val="00F11EE7"/>
    <w:rsid w:val="00F55BDF"/>
    <w:rsid w:val="00F621E8"/>
    <w:rsid w:val="00F80625"/>
    <w:rsid w:val="00FA1927"/>
    <w:rsid w:val="00FD47BE"/>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52A5"/>
  <w15:chartTrackingRefBased/>
  <w15:docId w15:val="{589FDD43-F530-4651-822D-49301B8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B67EC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B67ECB"/>
    <w:rPr>
      <w:rFonts w:ascii="Calibri" w:hAnsi="Calibri" w:cs="Calibri"/>
      <w:noProof/>
    </w:rPr>
  </w:style>
  <w:style w:type="character" w:styleId="CommentReference">
    <w:name w:val="annotation reference"/>
    <w:basedOn w:val="DefaultParagraphFont"/>
    <w:uiPriority w:val="99"/>
    <w:semiHidden/>
    <w:unhideWhenUsed/>
    <w:rsid w:val="00B67ECB"/>
    <w:rPr>
      <w:sz w:val="16"/>
      <w:szCs w:val="16"/>
    </w:rPr>
  </w:style>
  <w:style w:type="paragraph" w:styleId="CommentText">
    <w:name w:val="annotation text"/>
    <w:basedOn w:val="Normal"/>
    <w:link w:val="CommentTextChar"/>
    <w:uiPriority w:val="99"/>
    <w:semiHidden/>
    <w:unhideWhenUsed/>
    <w:rsid w:val="00B67ECB"/>
    <w:pPr>
      <w:spacing w:line="240" w:lineRule="auto"/>
    </w:pPr>
    <w:rPr>
      <w:sz w:val="20"/>
      <w:szCs w:val="20"/>
    </w:rPr>
  </w:style>
  <w:style w:type="character" w:customStyle="1" w:styleId="CommentTextChar">
    <w:name w:val="Comment Text Char"/>
    <w:basedOn w:val="DefaultParagraphFont"/>
    <w:link w:val="CommentText"/>
    <w:uiPriority w:val="99"/>
    <w:semiHidden/>
    <w:rsid w:val="00B67ECB"/>
    <w:rPr>
      <w:sz w:val="20"/>
      <w:szCs w:val="20"/>
    </w:rPr>
  </w:style>
  <w:style w:type="paragraph" w:styleId="ListParagraph">
    <w:name w:val="List Paragraph"/>
    <w:basedOn w:val="Normal"/>
    <w:uiPriority w:val="34"/>
    <w:qFormat/>
    <w:rsid w:val="00CC6929"/>
    <w:pPr>
      <w:ind w:left="720"/>
      <w:contextualSpacing/>
    </w:pPr>
  </w:style>
  <w:style w:type="paragraph" w:styleId="BalloonText">
    <w:name w:val="Balloon Text"/>
    <w:basedOn w:val="Normal"/>
    <w:link w:val="BalloonTextChar"/>
    <w:uiPriority w:val="99"/>
    <w:semiHidden/>
    <w:unhideWhenUsed/>
    <w:rsid w:val="003C14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C142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3439B"/>
    <w:rPr>
      <w:b/>
      <w:bCs/>
    </w:rPr>
  </w:style>
  <w:style w:type="character" w:customStyle="1" w:styleId="CommentSubjectChar">
    <w:name w:val="Comment Subject Char"/>
    <w:basedOn w:val="CommentTextChar"/>
    <w:link w:val="CommentSubject"/>
    <w:uiPriority w:val="99"/>
    <w:semiHidden/>
    <w:rsid w:val="00D3439B"/>
    <w:rPr>
      <w:b/>
      <w:bCs/>
      <w:sz w:val="20"/>
      <w:szCs w:val="20"/>
    </w:rPr>
  </w:style>
  <w:style w:type="character" w:styleId="Hyperlink">
    <w:name w:val="Hyperlink"/>
    <w:basedOn w:val="DefaultParagraphFont"/>
    <w:uiPriority w:val="99"/>
    <w:semiHidden/>
    <w:unhideWhenUsed/>
    <w:rsid w:val="00222C35"/>
    <w:rPr>
      <w:color w:val="0000FF"/>
      <w:u w:val="single"/>
    </w:rPr>
  </w:style>
  <w:style w:type="paragraph" w:styleId="NormalWeb">
    <w:name w:val="Normal (Web)"/>
    <w:basedOn w:val="Normal"/>
    <w:uiPriority w:val="99"/>
    <w:semiHidden/>
    <w:unhideWhenUsed/>
    <w:rsid w:val="0036251A"/>
    <w:rPr>
      <w:rFonts w:ascii="Times New Roman" w:hAnsi="Times New Roman" w:cs="Times New Roman"/>
      <w:sz w:val="24"/>
      <w:szCs w:val="24"/>
    </w:rPr>
  </w:style>
  <w:style w:type="character" w:styleId="Strong">
    <w:name w:val="Strong"/>
    <w:basedOn w:val="DefaultParagraphFont"/>
    <w:uiPriority w:val="22"/>
    <w:qFormat/>
    <w:rsid w:val="002C03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8927">
      <w:bodyDiv w:val="1"/>
      <w:marLeft w:val="0"/>
      <w:marRight w:val="0"/>
      <w:marTop w:val="0"/>
      <w:marBottom w:val="0"/>
      <w:divBdr>
        <w:top w:val="none" w:sz="0" w:space="0" w:color="auto"/>
        <w:left w:val="none" w:sz="0" w:space="0" w:color="auto"/>
        <w:bottom w:val="none" w:sz="0" w:space="0" w:color="auto"/>
        <w:right w:val="none" w:sz="0" w:space="0" w:color="auto"/>
      </w:divBdr>
      <w:divsChild>
        <w:div w:id="445779385">
          <w:marLeft w:val="480"/>
          <w:marRight w:val="0"/>
          <w:marTop w:val="0"/>
          <w:marBottom w:val="0"/>
          <w:divBdr>
            <w:top w:val="none" w:sz="0" w:space="0" w:color="auto"/>
            <w:left w:val="none" w:sz="0" w:space="0" w:color="auto"/>
            <w:bottom w:val="none" w:sz="0" w:space="0" w:color="auto"/>
            <w:right w:val="none" w:sz="0" w:space="0" w:color="auto"/>
          </w:divBdr>
          <w:divsChild>
            <w:div w:id="6455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50">
      <w:bodyDiv w:val="1"/>
      <w:marLeft w:val="0"/>
      <w:marRight w:val="0"/>
      <w:marTop w:val="0"/>
      <w:marBottom w:val="0"/>
      <w:divBdr>
        <w:top w:val="none" w:sz="0" w:space="0" w:color="auto"/>
        <w:left w:val="none" w:sz="0" w:space="0" w:color="auto"/>
        <w:bottom w:val="none" w:sz="0" w:space="0" w:color="auto"/>
        <w:right w:val="none" w:sz="0" w:space="0" w:color="auto"/>
      </w:divBdr>
    </w:div>
    <w:div w:id="140388868">
      <w:bodyDiv w:val="1"/>
      <w:marLeft w:val="0"/>
      <w:marRight w:val="0"/>
      <w:marTop w:val="0"/>
      <w:marBottom w:val="0"/>
      <w:divBdr>
        <w:top w:val="none" w:sz="0" w:space="0" w:color="auto"/>
        <w:left w:val="none" w:sz="0" w:space="0" w:color="auto"/>
        <w:bottom w:val="none" w:sz="0" w:space="0" w:color="auto"/>
        <w:right w:val="none" w:sz="0" w:space="0" w:color="auto"/>
      </w:divBdr>
    </w:div>
    <w:div w:id="200942605">
      <w:bodyDiv w:val="1"/>
      <w:marLeft w:val="0"/>
      <w:marRight w:val="0"/>
      <w:marTop w:val="0"/>
      <w:marBottom w:val="0"/>
      <w:divBdr>
        <w:top w:val="none" w:sz="0" w:space="0" w:color="auto"/>
        <w:left w:val="none" w:sz="0" w:space="0" w:color="auto"/>
        <w:bottom w:val="none" w:sz="0" w:space="0" w:color="auto"/>
        <w:right w:val="none" w:sz="0" w:space="0" w:color="auto"/>
      </w:divBdr>
    </w:div>
    <w:div w:id="240916628">
      <w:bodyDiv w:val="1"/>
      <w:marLeft w:val="0"/>
      <w:marRight w:val="0"/>
      <w:marTop w:val="0"/>
      <w:marBottom w:val="0"/>
      <w:divBdr>
        <w:top w:val="none" w:sz="0" w:space="0" w:color="auto"/>
        <w:left w:val="none" w:sz="0" w:space="0" w:color="auto"/>
        <w:bottom w:val="none" w:sz="0" w:space="0" w:color="auto"/>
        <w:right w:val="none" w:sz="0" w:space="0" w:color="auto"/>
      </w:divBdr>
      <w:divsChild>
        <w:div w:id="1390962542">
          <w:marLeft w:val="480"/>
          <w:marRight w:val="0"/>
          <w:marTop w:val="0"/>
          <w:marBottom w:val="0"/>
          <w:divBdr>
            <w:top w:val="none" w:sz="0" w:space="0" w:color="auto"/>
            <w:left w:val="none" w:sz="0" w:space="0" w:color="auto"/>
            <w:bottom w:val="none" w:sz="0" w:space="0" w:color="auto"/>
            <w:right w:val="none" w:sz="0" w:space="0" w:color="auto"/>
          </w:divBdr>
          <w:divsChild>
            <w:div w:id="477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2087">
      <w:bodyDiv w:val="1"/>
      <w:marLeft w:val="0"/>
      <w:marRight w:val="0"/>
      <w:marTop w:val="0"/>
      <w:marBottom w:val="0"/>
      <w:divBdr>
        <w:top w:val="none" w:sz="0" w:space="0" w:color="auto"/>
        <w:left w:val="none" w:sz="0" w:space="0" w:color="auto"/>
        <w:bottom w:val="none" w:sz="0" w:space="0" w:color="auto"/>
        <w:right w:val="none" w:sz="0" w:space="0" w:color="auto"/>
      </w:divBdr>
      <w:divsChild>
        <w:div w:id="1424958280">
          <w:marLeft w:val="480"/>
          <w:marRight w:val="0"/>
          <w:marTop w:val="0"/>
          <w:marBottom w:val="0"/>
          <w:divBdr>
            <w:top w:val="none" w:sz="0" w:space="0" w:color="auto"/>
            <w:left w:val="none" w:sz="0" w:space="0" w:color="auto"/>
            <w:bottom w:val="none" w:sz="0" w:space="0" w:color="auto"/>
            <w:right w:val="none" w:sz="0" w:space="0" w:color="auto"/>
          </w:divBdr>
          <w:divsChild>
            <w:div w:id="1090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6">
      <w:bodyDiv w:val="1"/>
      <w:marLeft w:val="0"/>
      <w:marRight w:val="0"/>
      <w:marTop w:val="0"/>
      <w:marBottom w:val="0"/>
      <w:divBdr>
        <w:top w:val="none" w:sz="0" w:space="0" w:color="auto"/>
        <w:left w:val="none" w:sz="0" w:space="0" w:color="auto"/>
        <w:bottom w:val="none" w:sz="0" w:space="0" w:color="auto"/>
        <w:right w:val="none" w:sz="0" w:space="0" w:color="auto"/>
      </w:divBdr>
    </w:div>
    <w:div w:id="346370310">
      <w:bodyDiv w:val="1"/>
      <w:marLeft w:val="0"/>
      <w:marRight w:val="0"/>
      <w:marTop w:val="0"/>
      <w:marBottom w:val="0"/>
      <w:divBdr>
        <w:top w:val="none" w:sz="0" w:space="0" w:color="auto"/>
        <w:left w:val="none" w:sz="0" w:space="0" w:color="auto"/>
        <w:bottom w:val="none" w:sz="0" w:space="0" w:color="auto"/>
        <w:right w:val="none" w:sz="0" w:space="0" w:color="auto"/>
      </w:divBdr>
      <w:divsChild>
        <w:div w:id="1845243397">
          <w:marLeft w:val="480"/>
          <w:marRight w:val="0"/>
          <w:marTop w:val="0"/>
          <w:marBottom w:val="0"/>
          <w:divBdr>
            <w:top w:val="none" w:sz="0" w:space="0" w:color="auto"/>
            <w:left w:val="none" w:sz="0" w:space="0" w:color="auto"/>
            <w:bottom w:val="none" w:sz="0" w:space="0" w:color="auto"/>
            <w:right w:val="none" w:sz="0" w:space="0" w:color="auto"/>
          </w:divBdr>
          <w:divsChild>
            <w:div w:id="140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4917">
      <w:bodyDiv w:val="1"/>
      <w:marLeft w:val="0"/>
      <w:marRight w:val="0"/>
      <w:marTop w:val="0"/>
      <w:marBottom w:val="0"/>
      <w:divBdr>
        <w:top w:val="none" w:sz="0" w:space="0" w:color="auto"/>
        <w:left w:val="none" w:sz="0" w:space="0" w:color="auto"/>
        <w:bottom w:val="none" w:sz="0" w:space="0" w:color="auto"/>
        <w:right w:val="none" w:sz="0" w:space="0" w:color="auto"/>
      </w:divBdr>
      <w:divsChild>
        <w:div w:id="1572080321">
          <w:marLeft w:val="0"/>
          <w:marRight w:val="0"/>
          <w:marTop w:val="0"/>
          <w:marBottom w:val="0"/>
          <w:divBdr>
            <w:top w:val="none" w:sz="0" w:space="0" w:color="auto"/>
            <w:left w:val="none" w:sz="0" w:space="0" w:color="auto"/>
            <w:bottom w:val="none" w:sz="0" w:space="0" w:color="auto"/>
            <w:right w:val="none" w:sz="0" w:space="0" w:color="auto"/>
          </w:divBdr>
          <w:divsChild>
            <w:div w:id="632105242">
              <w:marLeft w:val="0"/>
              <w:marRight w:val="0"/>
              <w:marTop w:val="0"/>
              <w:marBottom w:val="0"/>
              <w:divBdr>
                <w:top w:val="none" w:sz="0" w:space="0" w:color="auto"/>
                <w:left w:val="none" w:sz="0" w:space="0" w:color="auto"/>
                <w:bottom w:val="none" w:sz="0" w:space="0" w:color="auto"/>
                <w:right w:val="none" w:sz="0" w:space="0" w:color="auto"/>
              </w:divBdr>
              <w:divsChild>
                <w:div w:id="4292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354147">
      <w:bodyDiv w:val="1"/>
      <w:marLeft w:val="0"/>
      <w:marRight w:val="0"/>
      <w:marTop w:val="0"/>
      <w:marBottom w:val="0"/>
      <w:divBdr>
        <w:top w:val="none" w:sz="0" w:space="0" w:color="auto"/>
        <w:left w:val="none" w:sz="0" w:space="0" w:color="auto"/>
        <w:bottom w:val="none" w:sz="0" w:space="0" w:color="auto"/>
        <w:right w:val="none" w:sz="0" w:space="0" w:color="auto"/>
      </w:divBdr>
      <w:divsChild>
        <w:div w:id="1965692660">
          <w:marLeft w:val="0"/>
          <w:marRight w:val="0"/>
          <w:marTop w:val="0"/>
          <w:marBottom w:val="0"/>
          <w:divBdr>
            <w:top w:val="none" w:sz="0" w:space="0" w:color="auto"/>
            <w:left w:val="none" w:sz="0" w:space="0" w:color="auto"/>
            <w:bottom w:val="none" w:sz="0" w:space="0" w:color="auto"/>
            <w:right w:val="none" w:sz="0" w:space="0" w:color="auto"/>
          </w:divBdr>
          <w:divsChild>
            <w:div w:id="1398242849">
              <w:marLeft w:val="0"/>
              <w:marRight w:val="0"/>
              <w:marTop w:val="0"/>
              <w:marBottom w:val="0"/>
              <w:divBdr>
                <w:top w:val="none" w:sz="0" w:space="0" w:color="auto"/>
                <w:left w:val="none" w:sz="0" w:space="0" w:color="auto"/>
                <w:bottom w:val="none" w:sz="0" w:space="0" w:color="auto"/>
                <w:right w:val="none" w:sz="0" w:space="0" w:color="auto"/>
              </w:divBdr>
              <w:divsChild>
                <w:div w:id="17032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119535">
      <w:bodyDiv w:val="1"/>
      <w:marLeft w:val="0"/>
      <w:marRight w:val="0"/>
      <w:marTop w:val="0"/>
      <w:marBottom w:val="0"/>
      <w:divBdr>
        <w:top w:val="none" w:sz="0" w:space="0" w:color="auto"/>
        <w:left w:val="none" w:sz="0" w:space="0" w:color="auto"/>
        <w:bottom w:val="none" w:sz="0" w:space="0" w:color="auto"/>
        <w:right w:val="none" w:sz="0" w:space="0" w:color="auto"/>
      </w:divBdr>
      <w:divsChild>
        <w:div w:id="878129299">
          <w:marLeft w:val="480"/>
          <w:marRight w:val="0"/>
          <w:marTop w:val="0"/>
          <w:marBottom w:val="0"/>
          <w:divBdr>
            <w:top w:val="none" w:sz="0" w:space="0" w:color="auto"/>
            <w:left w:val="none" w:sz="0" w:space="0" w:color="auto"/>
            <w:bottom w:val="none" w:sz="0" w:space="0" w:color="auto"/>
            <w:right w:val="none" w:sz="0" w:space="0" w:color="auto"/>
          </w:divBdr>
          <w:divsChild>
            <w:div w:id="3876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11773">
      <w:bodyDiv w:val="1"/>
      <w:marLeft w:val="0"/>
      <w:marRight w:val="0"/>
      <w:marTop w:val="0"/>
      <w:marBottom w:val="0"/>
      <w:divBdr>
        <w:top w:val="none" w:sz="0" w:space="0" w:color="auto"/>
        <w:left w:val="none" w:sz="0" w:space="0" w:color="auto"/>
        <w:bottom w:val="none" w:sz="0" w:space="0" w:color="auto"/>
        <w:right w:val="none" w:sz="0" w:space="0" w:color="auto"/>
      </w:divBdr>
      <w:divsChild>
        <w:div w:id="832455669">
          <w:marLeft w:val="480"/>
          <w:marRight w:val="0"/>
          <w:marTop w:val="0"/>
          <w:marBottom w:val="0"/>
          <w:divBdr>
            <w:top w:val="none" w:sz="0" w:space="0" w:color="auto"/>
            <w:left w:val="none" w:sz="0" w:space="0" w:color="auto"/>
            <w:bottom w:val="none" w:sz="0" w:space="0" w:color="auto"/>
            <w:right w:val="none" w:sz="0" w:space="0" w:color="auto"/>
          </w:divBdr>
          <w:divsChild>
            <w:div w:id="220480383">
              <w:marLeft w:val="0"/>
              <w:marRight w:val="0"/>
              <w:marTop w:val="0"/>
              <w:marBottom w:val="0"/>
              <w:divBdr>
                <w:top w:val="none" w:sz="0" w:space="0" w:color="auto"/>
                <w:left w:val="none" w:sz="0" w:space="0" w:color="auto"/>
                <w:bottom w:val="none" w:sz="0" w:space="0" w:color="auto"/>
                <w:right w:val="none" w:sz="0" w:space="0" w:color="auto"/>
              </w:divBdr>
            </w:div>
            <w:div w:id="19177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4534">
      <w:bodyDiv w:val="1"/>
      <w:marLeft w:val="0"/>
      <w:marRight w:val="0"/>
      <w:marTop w:val="0"/>
      <w:marBottom w:val="0"/>
      <w:divBdr>
        <w:top w:val="none" w:sz="0" w:space="0" w:color="auto"/>
        <w:left w:val="none" w:sz="0" w:space="0" w:color="auto"/>
        <w:bottom w:val="none" w:sz="0" w:space="0" w:color="auto"/>
        <w:right w:val="none" w:sz="0" w:space="0" w:color="auto"/>
      </w:divBdr>
    </w:div>
    <w:div w:id="760562397">
      <w:bodyDiv w:val="1"/>
      <w:marLeft w:val="0"/>
      <w:marRight w:val="0"/>
      <w:marTop w:val="0"/>
      <w:marBottom w:val="0"/>
      <w:divBdr>
        <w:top w:val="none" w:sz="0" w:space="0" w:color="auto"/>
        <w:left w:val="none" w:sz="0" w:space="0" w:color="auto"/>
        <w:bottom w:val="none" w:sz="0" w:space="0" w:color="auto"/>
        <w:right w:val="none" w:sz="0" w:space="0" w:color="auto"/>
      </w:divBdr>
    </w:div>
    <w:div w:id="779835910">
      <w:bodyDiv w:val="1"/>
      <w:marLeft w:val="0"/>
      <w:marRight w:val="0"/>
      <w:marTop w:val="0"/>
      <w:marBottom w:val="0"/>
      <w:divBdr>
        <w:top w:val="none" w:sz="0" w:space="0" w:color="auto"/>
        <w:left w:val="none" w:sz="0" w:space="0" w:color="auto"/>
        <w:bottom w:val="none" w:sz="0" w:space="0" w:color="auto"/>
        <w:right w:val="none" w:sz="0" w:space="0" w:color="auto"/>
      </w:divBdr>
    </w:div>
    <w:div w:id="820344767">
      <w:bodyDiv w:val="1"/>
      <w:marLeft w:val="0"/>
      <w:marRight w:val="0"/>
      <w:marTop w:val="0"/>
      <w:marBottom w:val="0"/>
      <w:divBdr>
        <w:top w:val="none" w:sz="0" w:space="0" w:color="auto"/>
        <w:left w:val="none" w:sz="0" w:space="0" w:color="auto"/>
        <w:bottom w:val="none" w:sz="0" w:space="0" w:color="auto"/>
        <w:right w:val="none" w:sz="0" w:space="0" w:color="auto"/>
      </w:divBdr>
    </w:div>
    <w:div w:id="909316938">
      <w:bodyDiv w:val="1"/>
      <w:marLeft w:val="0"/>
      <w:marRight w:val="0"/>
      <w:marTop w:val="0"/>
      <w:marBottom w:val="0"/>
      <w:divBdr>
        <w:top w:val="none" w:sz="0" w:space="0" w:color="auto"/>
        <w:left w:val="none" w:sz="0" w:space="0" w:color="auto"/>
        <w:bottom w:val="none" w:sz="0" w:space="0" w:color="auto"/>
        <w:right w:val="none" w:sz="0" w:space="0" w:color="auto"/>
      </w:divBdr>
      <w:divsChild>
        <w:div w:id="305209458">
          <w:marLeft w:val="0"/>
          <w:marRight w:val="0"/>
          <w:marTop w:val="0"/>
          <w:marBottom w:val="0"/>
          <w:divBdr>
            <w:top w:val="none" w:sz="0" w:space="0" w:color="auto"/>
            <w:left w:val="none" w:sz="0" w:space="0" w:color="auto"/>
            <w:bottom w:val="none" w:sz="0" w:space="0" w:color="auto"/>
            <w:right w:val="none" w:sz="0" w:space="0" w:color="auto"/>
          </w:divBdr>
          <w:divsChild>
            <w:div w:id="1608779406">
              <w:marLeft w:val="0"/>
              <w:marRight w:val="0"/>
              <w:marTop w:val="0"/>
              <w:marBottom w:val="0"/>
              <w:divBdr>
                <w:top w:val="none" w:sz="0" w:space="0" w:color="auto"/>
                <w:left w:val="none" w:sz="0" w:space="0" w:color="auto"/>
                <w:bottom w:val="none" w:sz="0" w:space="0" w:color="auto"/>
                <w:right w:val="none" w:sz="0" w:space="0" w:color="auto"/>
              </w:divBdr>
              <w:divsChild>
                <w:div w:id="1185896460">
                  <w:marLeft w:val="0"/>
                  <w:marRight w:val="0"/>
                  <w:marTop w:val="0"/>
                  <w:marBottom w:val="0"/>
                  <w:divBdr>
                    <w:top w:val="none" w:sz="0" w:space="0" w:color="auto"/>
                    <w:left w:val="none" w:sz="0" w:space="0" w:color="auto"/>
                    <w:bottom w:val="none" w:sz="0" w:space="0" w:color="auto"/>
                    <w:right w:val="none" w:sz="0" w:space="0" w:color="auto"/>
                  </w:divBdr>
                  <w:divsChild>
                    <w:div w:id="12435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064439">
      <w:bodyDiv w:val="1"/>
      <w:marLeft w:val="0"/>
      <w:marRight w:val="0"/>
      <w:marTop w:val="0"/>
      <w:marBottom w:val="0"/>
      <w:divBdr>
        <w:top w:val="none" w:sz="0" w:space="0" w:color="auto"/>
        <w:left w:val="none" w:sz="0" w:space="0" w:color="auto"/>
        <w:bottom w:val="none" w:sz="0" w:space="0" w:color="auto"/>
        <w:right w:val="none" w:sz="0" w:space="0" w:color="auto"/>
      </w:divBdr>
      <w:divsChild>
        <w:div w:id="1046610348">
          <w:marLeft w:val="480"/>
          <w:marRight w:val="0"/>
          <w:marTop w:val="0"/>
          <w:marBottom w:val="0"/>
          <w:divBdr>
            <w:top w:val="none" w:sz="0" w:space="0" w:color="auto"/>
            <w:left w:val="none" w:sz="0" w:space="0" w:color="auto"/>
            <w:bottom w:val="none" w:sz="0" w:space="0" w:color="auto"/>
            <w:right w:val="none" w:sz="0" w:space="0" w:color="auto"/>
          </w:divBdr>
          <w:divsChild>
            <w:div w:id="193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0590">
      <w:bodyDiv w:val="1"/>
      <w:marLeft w:val="0"/>
      <w:marRight w:val="0"/>
      <w:marTop w:val="0"/>
      <w:marBottom w:val="0"/>
      <w:divBdr>
        <w:top w:val="none" w:sz="0" w:space="0" w:color="auto"/>
        <w:left w:val="none" w:sz="0" w:space="0" w:color="auto"/>
        <w:bottom w:val="none" w:sz="0" w:space="0" w:color="auto"/>
        <w:right w:val="none" w:sz="0" w:space="0" w:color="auto"/>
      </w:divBdr>
      <w:divsChild>
        <w:div w:id="1936015426">
          <w:marLeft w:val="0"/>
          <w:marRight w:val="0"/>
          <w:marTop w:val="0"/>
          <w:marBottom w:val="0"/>
          <w:divBdr>
            <w:top w:val="none" w:sz="0" w:space="0" w:color="auto"/>
            <w:left w:val="none" w:sz="0" w:space="0" w:color="auto"/>
            <w:bottom w:val="none" w:sz="0" w:space="0" w:color="auto"/>
            <w:right w:val="none" w:sz="0" w:space="0" w:color="auto"/>
          </w:divBdr>
          <w:divsChild>
            <w:div w:id="351810159">
              <w:marLeft w:val="0"/>
              <w:marRight w:val="0"/>
              <w:marTop w:val="0"/>
              <w:marBottom w:val="0"/>
              <w:divBdr>
                <w:top w:val="none" w:sz="0" w:space="0" w:color="auto"/>
                <w:left w:val="none" w:sz="0" w:space="0" w:color="auto"/>
                <w:bottom w:val="none" w:sz="0" w:space="0" w:color="auto"/>
                <w:right w:val="none" w:sz="0" w:space="0" w:color="auto"/>
              </w:divBdr>
              <w:divsChild>
                <w:div w:id="2098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622">
      <w:bodyDiv w:val="1"/>
      <w:marLeft w:val="0"/>
      <w:marRight w:val="0"/>
      <w:marTop w:val="0"/>
      <w:marBottom w:val="0"/>
      <w:divBdr>
        <w:top w:val="none" w:sz="0" w:space="0" w:color="auto"/>
        <w:left w:val="none" w:sz="0" w:space="0" w:color="auto"/>
        <w:bottom w:val="none" w:sz="0" w:space="0" w:color="auto"/>
        <w:right w:val="none" w:sz="0" w:space="0" w:color="auto"/>
      </w:divBdr>
      <w:divsChild>
        <w:div w:id="1966691219">
          <w:marLeft w:val="480"/>
          <w:marRight w:val="0"/>
          <w:marTop w:val="0"/>
          <w:marBottom w:val="0"/>
          <w:divBdr>
            <w:top w:val="none" w:sz="0" w:space="0" w:color="auto"/>
            <w:left w:val="none" w:sz="0" w:space="0" w:color="auto"/>
            <w:bottom w:val="none" w:sz="0" w:space="0" w:color="auto"/>
            <w:right w:val="none" w:sz="0" w:space="0" w:color="auto"/>
          </w:divBdr>
          <w:divsChild>
            <w:div w:id="16442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269">
      <w:bodyDiv w:val="1"/>
      <w:marLeft w:val="0"/>
      <w:marRight w:val="0"/>
      <w:marTop w:val="0"/>
      <w:marBottom w:val="0"/>
      <w:divBdr>
        <w:top w:val="none" w:sz="0" w:space="0" w:color="auto"/>
        <w:left w:val="none" w:sz="0" w:space="0" w:color="auto"/>
        <w:bottom w:val="none" w:sz="0" w:space="0" w:color="auto"/>
        <w:right w:val="none" w:sz="0" w:space="0" w:color="auto"/>
      </w:divBdr>
      <w:divsChild>
        <w:div w:id="606353847">
          <w:marLeft w:val="480"/>
          <w:marRight w:val="0"/>
          <w:marTop w:val="0"/>
          <w:marBottom w:val="0"/>
          <w:divBdr>
            <w:top w:val="none" w:sz="0" w:space="0" w:color="auto"/>
            <w:left w:val="none" w:sz="0" w:space="0" w:color="auto"/>
            <w:bottom w:val="none" w:sz="0" w:space="0" w:color="auto"/>
            <w:right w:val="none" w:sz="0" w:space="0" w:color="auto"/>
          </w:divBdr>
          <w:divsChild>
            <w:div w:id="1705443901">
              <w:marLeft w:val="0"/>
              <w:marRight w:val="0"/>
              <w:marTop w:val="0"/>
              <w:marBottom w:val="0"/>
              <w:divBdr>
                <w:top w:val="none" w:sz="0" w:space="0" w:color="auto"/>
                <w:left w:val="none" w:sz="0" w:space="0" w:color="auto"/>
                <w:bottom w:val="none" w:sz="0" w:space="0" w:color="auto"/>
                <w:right w:val="none" w:sz="0" w:space="0" w:color="auto"/>
              </w:divBdr>
            </w:div>
            <w:div w:id="14153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629">
      <w:bodyDiv w:val="1"/>
      <w:marLeft w:val="0"/>
      <w:marRight w:val="0"/>
      <w:marTop w:val="0"/>
      <w:marBottom w:val="0"/>
      <w:divBdr>
        <w:top w:val="none" w:sz="0" w:space="0" w:color="auto"/>
        <w:left w:val="none" w:sz="0" w:space="0" w:color="auto"/>
        <w:bottom w:val="none" w:sz="0" w:space="0" w:color="auto"/>
        <w:right w:val="none" w:sz="0" w:space="0" w:color="auto"/>
      </w:divBdr>
      <w:divsChild>
        <w:div w:id="819345394">
          <w:marLeft w:val="480"/>
          <w:marRight w:val="0"/>
          <w:marTop w:val="0"/>
          <w:marBottom w:val="0"/>
          <w:divBdr>
            <w:top w:val="none" w:sz="0" w:space="0" w:color="auto"/>
            <w:left w:val="none" w:sz="0" w:space="0" w:color="auto"/>
            <w:bottom w:val="none" w:sz="0" w:space="0" w:color="auto"/>
            <w:right w:val="none" w:sz="0" w:space="0" w:color="auto"/>
          </w:divBdr>
          <w:divsChild>
            <w:div w:id="7051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278">
      <w:bodyDiv w:val="1"/>
      <w:marLeft w:val="0"/>
      <w:marRight w:val="0"/>
      <w:marTop w:val="0"/>
      <w:marBottom w:val="0"/>
      <w:divBdr>
        <w:top w:val="none" w:sz="0" w:space="0" w:color="auto"/>
        <w:left w:val="none" w:sz="0" w:space="0" w:color="auto"/>
        <w:bottom w:val="none" w:sz="0" w:space="0" w:color="auto"/>
        <w:right w:val="none" w:sz="0" w:space="0" w:color="auto"/>
      </w:divBdr>
    </w:div>
    <w:div w:id="1788573615">
      <w:bodyDiv w:val="1"/>
      <w:marLeft w:val="0"/>
      <w:marRight w:val="0"/>
      <w:marTop w:val="0"/>
      <w:marBottom w:val="0"/>
      <w:divBdr>
        <w:top w:val="none" w:sz="0" w:space="0" w:color="auto"/>
        <w:left w:val="none" w:sz="0" w:space="0" w:color="auto"/>
        <w:bottom w:val="none" w:sz="0" w:space="0" w:color="auto"/>
        <w:right w:val="none" w:sz="0" w:space="0" w:color="auto"/>
      </w:divBdr>
    </w:div>
    <w:div w:id="1815559329">
      <w:bodyDiv w:val="1"/>
      <w:marLeft w:val="0"/>
      <w:marRight w:val="0"/>
      <w:marTop w:val="0"/>
      <w:marBottom w:val="0"/>
      <w:divBdr>
        <w:top w:val="none" w:sz="0" w:space="0" w:color="auto"/>
        <w:left w:val="none" w:sz="0" w:space="0" w:color="auto"/>
        <w:bottom w:val="none" w:sz="0" w:space="0" w:color="auto"/>
        <w:right w:val="none" w:sz="0" w:space="0" w:color="auto"/>
      </w:divBdr>
      <w:divsChild>
        <w:div w:id="1248995851">
          <w:marLeft w:val="480"/>
          <w:marRight w:val="0"/>
          <w:marTop w:val="0"/>
          <w:marBottom w:val="0"/>
          <w:divBdr>
            <w:top w:val="none" w:sz="0" w:space="0" w:color="auto"/>
            <w:left w:val="none" w:sz="0" w:space="0" w:color="auto"/>
            <w:bottom w:val="none" w:sz="0" w:space="0" w:color="auto"/>
            <w:right w:val="none" w:sz="0" w:space="0" w:color="auto"/>
          </w:divBdr>
          <w:divsChild>
            <w:div w:id="15731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31">
      <w:bodyDiv w:val="1"/>
      <w:marLeft w:val="0"/>
      <w:marRight w:val="0"/>
      <w:marTop w:val="0"/>
      <w:marBottom w:val="0"/>
      <w:divBdr>
        <w:top w:val="none" w:sz="0" w:space="0" w:color="auto"/>
        <w:left w:val="none" w:sz="0" w:space="0" w:color="auto"/>
        <w:bottom w:val="none" w:sz="0" w:space="0" w:color="auto"/>
        <w:right w:val="none" w:sz="0" w:space="0" w:color="auto"/>
      </w:divBdr>
    </w:div>
    <w:div w:id="2098751025">
      <w:bodyDiv w:val="1"/>
      <w:marLeft w:val="0"/>
      <w:marRight w:val="0"/>
      <w:marTop w:val="0"/>
      <w:marBottom w:val="0"/>
      <w:divBdr>
        <w:top w:val="none" w:sz="0" w:space="0" w:color="auto"/>
        <w:left w:val="none" w:sz="0" w:space="0" w:color="auto"/>
        <w:bottom w:val="none" w:sz="0" w:space="0" w:color="auto"/>
        <w:right w:val="none" w:sz="0" w:space="0" w:color="auto"/>
      </w:divBdr>
      <w:divsChild>
        <w:div w:id="1511992553">
          <w:marLeft w:val="0"/>
          <w:marRight w:val="0"/>
          <w:marTop w:val="0"/>
          <w:marBottom w:val="0"/>
          <w:divBdr>
            <w:top w:val="none" w:sz="0" w:space="0" w:color="auto"/>
            <w:left w:val="none" w:sz="0" w:space="0" w:color="auto"/>
            <w:bottom w:val="none" w:sz="0" w:space="0" w:color="auto"/>
            <w:right w:val="none" w:sz="0" w:space="0" w:color="auto"/>
          </w:divBdr>
          <w:divsChild>
            <w:div w:id="747189587">
              <w:marLeft w:val="0"/>
              <w:marRight w:val="0"/>
              <w:marTop w:val="0"/>
              <w:marBottom w:val="0"/>
              <w:divBdr>
                <w:top w:val="none" w:sz="0" w:space="0" w:color="auto"/>
                <w:left w:val="none" w:sz="0" w:space="0" w:color="auto"/>
                <w:bottom w:val="none" w:sz="0" w:space="0" w:color="auto"/>
                <w:right w:val="none" w:sz="0" w:space="0" w:color="auto"/>
              </w:divBdr>
              <w:divsChild>
                <w:div w:id="16162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B978-0-12-397175-3.00040-5" TargetMode="External"/><Relationship Id="rId2" Type="http://schemas.openxmlformats.org/officeDocument/2006/relationships/hyperlink" Target="https://doi.org/10.1161/01.HYP.0000095613.41961.6E" TargetMode="External"/><Relationship Id="rId1" Type="http://schemas.openxmlformats.org/officeDocument/2006/relationships/hyperlink" Target="https://doi.org/10.1159/000265526" TargetMode="External"/><Relationship Id="rId6" Type="http://schemas.openxmlformats.org/officeDocument/2006/relationships/hyperlink" Target="https://doi.org/10.1016/j.placenta.2012.11.035" TargetMode="External"/><Relationship Id="rId5" Type="http://schemas.openxmlformats.org/officeDocument/2006/relationships/hyperlink" Target="https://doi.org/10.1016/B978-0-12-397175-3.00040-5" TargetMode="External"/><Relationship Id="rId4" Type="http://schemas.openxmlformats.org/officeDocument/2006/relationships/hyperlink" Target="https://doi.org/10.1016/j.ejogrb.2010.10.01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PR/Library/Group%20Containers/UBF8T346G9.Office/User%20Content.localized/Templates.localized/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Zotero.dotm</Template>
  <TotalTime>1321</TotalTime>
  <Pages>12</Pages>
  <Words>14846</Words>
  <Characters>84627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Jayanta Rege</dc:creator>
  <cp:keywords/>
  <dc:description/>
  <cp:lastModifiedBy>Calen Patrick Ryan</cp:lastModifiedBy>
  <cp:revision>16</cp:revision>
  <dcterms:created xsi:type="dcterms:W3CDTF">2022-01-04T18:13:00Z</dcterms:created>
  <dcterms:modified xsi:type="dcterms:W3CDTF">2022-02-17T19:48:00Z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id="RtvRLtmB"/&gt;&lt;style id="http://www.zotero.org/styles/american-journal-of-physical-anthropology" hasBibliography="1" bibliographyStyleHasBeenSet="0"/&gt;&lt;prefs&gt;&lt;pref name="fieldType" value="Field"/&gt;&lt;</vt:lpwstr>
  </property>
  <property fmtid="{D5CDD505-2E9C-101B-9397-08002B2CF9AE}" pid="3" name="ZOTERO_PREF_2">
    <vt:lpwstr>/prefs&gt;&lt;/data&gt;</vt:lpwstr>
  </property>
</Properties>
</file>