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E629" w14:textId="6CAC09C2" w:rsidR="008C5D76" w:rsidRDefault="00083C4D" w:rsidP="00083C4D">
      <w:pPr>
        <w:rPr>
          <w:rFonts w:ascii="Times New Roman" w:hAnsi="Times New Roman" w:cs="Times New Roman"/>
          <w:b/>
          <w:sz w:val="24"/>
          <w:szCs w:val="24"/>
        </w:rPr>
      </w:pPr>
      <w:r>
        <w:rPr>
          <w:rFonts w:ascii="Times New Roman" w:hAnsi="Times New Roman" w:cs="Times New Roman"/>
          <w:b/>
          <w:sz w:val="24"/>
          <w:szCs w:val="24"/>
        </w:rPr>
        <w:t>Calen to do</w:t>
      </w:r>
      <w:r w:rsidR="00062C0F">
        <w:rPr>
          <w:rFonts w:ascii="Times New Roman" w:hAnsi="Times New Roman" w:cs="Times New Roman"/>
          <w:b/>
          <w:sz w:val="24"/>
          <w:szCs w:val="24"/>
        </w:rPr>
        <w:t xml:space="preserve"> (most all items are highlighted in yellow – just skip to those below)</w:t>
      </w:r>
      <w:r>
        <w:rPr>
          <w:rFonts w:ascii="Times New Roman" w:hAnsi="Times New Roman" w:cs="Times New Roman"/>
          <w:b/>
          <w:sz w:val="24"/>
          <w:szCs w:val="24"/>
        </w:rPr>
        <w:t>:</w:t>
      </w:r>
    </w:p>
    <w:p w14:paraId="2BCD842F" w14:textId="2008CFC2" w:rsidR="00B37DDB" w:rsidRPr="00276ED8" w:rsidRDefault="00B37DDB" w:rsidP="00B37DDB">
      <w:pPr>
        <w:pStyle w:val="ListParagraph"/>
        <w:numPr>
          <w:ilvl w:val="0"/>
          <w:numId w:val="3"/>
        </w:numPr>
        <w:rPr>
          <w:rFonts w:ascii="Times New Roman" w:hAnsi="Times New Roman" w:cs="Times New Roman"/>
          <w:bCs/>
          <w:sz w:val="24"/>
          <w:szCs w:val="24"/>
        </w:rPr>
      </w:pPr>
      <w:r w:rsidRPr="000B63AD">
        <w:rPr>
          <w:rFonts w:ascii="Times New Roman" w:hAnsi="Times New Roman" w:cs="Times New Roman"/>
          <w:bCs/>
          <w:strike/>
          <w:sz w:val="24"/>
          <w:szCs w:val="24"/>
        </w:rPr>
        <w:t>Update your contact info and preferred email for the title page</w:t>
      </w:r>
      <w:r w:rsidR="00276ED8">
        <w:rPr>
          <w:rFonts w:ascii="Times New Roman" w:hAnsi="Times New Roman" w:cs="Times New Roman"/>
          <w:bCs/>
          <w:strike/>
          <w:sz w:val="24"/>
          <w:szCs w:val="24"/>
        </w:rPr>
        <w:t xml:space="preserve"> </w:t>
      </w:r>
      <w:r w:rsidR="00276ED8" w:rsidRPr="00276ED8">
        <w:rPr>
          <w:rFonts w:ascii="Times New Roman" w:hAnsi="Times New Roman" w:cs="Times New Roman"/>
          <w:bCs/>
          <w:sz w:val="24"/>
          <w:szCs w:val="24"/>
          <w:highlight w:val="yellow"/>
        </w:rPr>
        <w:t>Okay</w:t>
      </w:r>
    </w:p>
    <w:p w14:paraId="4AD12973" w14:textId="2D11970A" w:rsidR="00B37DDB" w:rsidRPr="000B63AD" w:rsidRDefault="00B37DDB" w:rsidP="00B37DDB">
      <w:pPr>
        <w:pStyle w:val="ListParagraph"/>
        <w:numPr>
          <w:ilvl w:val="0"/>
          <w:numId w:val="3"/>
        </w:numPr>
        <w:rPr>
          <w:rFonts w:ascii="Times New Roman" w:hAnsi="Times New Roman" w:cs="Times New Roman"/>
          <w:bCs/>
          <w:strike/>
          <w:sz w:val="24"/>
          <w:szCs w:val="24"/>
        </w:rPr>
      </w:pPr>
      <w:r w:rsidRPr="000B63AD">
        <w:rPr>
          <w:rFonts w:ascii="Times New Roman" w:hAnsi="Times New Roman" w:cs="Times New Roman"/>
          <w:bCs/>
          <w:strike/>
          <w:sz w:val="24"/>
          <w:szCs w:val="24"/>
        </w:rPr>
        <w:t xml:space="preserve">Enter </w:t>
      </w:r>
      <w:r w:rsidR="00062C0F" w:rsidRPr="000B63AD">
        <w:rPr>
          <w:rFonts w:ascii="Times New Roman" w:hAnsi="Times New Roman" w:cs="Times New Roman"/>
          <w:bCs/>
          <w:strike/>
          <w:sz w:val="24"/>
          <w:szCs w:val="24"/>
        </w:rPr>
        <w:t xml:space="preserve">your </w:t>
      </w:r>
      <w:r w:rsidRPr="000B63AD">
        <w:rPr>
          <w:rFonts w:ascii="Times New Roman" w:hAnsi="Times New Roman" w:cs="Times New Roman"/>
          <w:bCs/>
          <w:strike/>
          <w:sz w:val="24"/>
          <w:szCs w:val="24"/>
        </w:rPr>
        <w:t>NSF grant to funding NSF BCS</w:t>
      </w:r>
      <w:r w:rsidRPr="00276ED8">
        <w:rPr>
          <w:rFonts w:ascii="Times New Roman" w:hAnsi="Times New Roman" w:cs="Times New Roman"/>
          <w:bCs/>
          <w:sz w:val="24"/>
          <w:szCs w:val="24"/>
          <w:highlight w:val="yellow"/>
        </w:rPr>
        <w:t>…</w:t>
      </w:r>
      <w:r w:rsidR="00276ED8" w:rsidRPr="00276ED8">
        <w:rPr>
          <w:rFonts w:ascii="Times New Roman" w:hAnsi="Times New Roman" w:cs="Times New Roman"/>
          <w:bCs/>
          <w:sz w:val="24"/>
          <w:szCs w:val="24"/>
          <w:highlight w:val="yellow"/>
        </w:rPr>
        <w:t>Okay.</w:t>
      </w:r>
      <w:r w:rsidR="00276ED8">
        <w:rPr>
          <w:rFonts w:ascii="Times New Roman" w:hAnsi="Times New Roman" w:cs="Times New Roman"/>
          <w:bCs/>
          <w:strike/>
          <w:sz w:val="24"/>
          <w:szCs w:val="24"/>
        </w:rPr>
        <w:t xml:space="preserve"> </w:t>
      </w:r>
      <w:r w:rsidR="00062C0F" w:rsidRPr="00276ED8">
        <w:rPr>
          <w:rFonts w:ascii="Times New Roman" w:hAnsi="Times New Roman" w:cs="Times New Roman"/>
          <w:bCs/>
          <w:sz w:val="24"/>
          <w:szCs w:val="24"/>
        </w:rPr>
        <w:t>we will likely need to add a grant of Kobor’s that also helped pay for these arrays.  I can check</w:t>
      </w:r>
      <w:r w:rsidR="00062C0F" w:rsidRPr="000B63AD">
        <w:rPr>
          <w:rFonts w:ascii="Times New Roman" w:hAnsi="Times New Roman" w:cs="Times New Roman"/>
          <w:bCs/>
          <w:strike/>
          <w:sz w:val="24"/>
          <w:szCs w:val="24"/>
        </w:rPr>
        <w:t>.</w:t>
      </w:r>
    </w:p>
    <w:p w14:paraId="0AE3F7D3" w14:textId="559ABE43" w:rsidR="00B37DDB" w:rsidRPr="00276ED8" w:rsidRDefault="00B37DDB" w:rsidP="00B37DDB">
      <w:pPr>
        <w:pStyle w:val="ListParagraph"/>
        <w:numPr>
          <w:ilvl w:val="0"/>
          <w:numId w:val="3"/>
        </w:numPr>
        <w:rPr>
          <w:rFonts w:ascii="Times New Roman" w:hAnsi="Times New Roman" w:cs="Times New Roman"/>
          <w:bCs/>
          <w:strike/>
          <w:sz w:val="24"/>
          <w:szCs w:val="24"/>
        </w:rPr>
      </w:pPr>
      <w:r w:rsidRPr="00276ED8">
        <w:rPr>
          <w:rFonts w:ascii="Times New Roman" w:hAnsi="Times New Roman" w:cs="Times New Roman"/>
          <w:bCs/>
          <w:strike/>
          <w:sz w:val="24"/>
          <w:szCs w:val="24"/>
        </w:rPr>
        <w:t xml:space="preserve">Check my wording of legend below Table 1 to make sure it is correct </w:t>
      </w:r>
      <w:r w:rsidR="00A55DFA" w:rsidRPr="00276ED8">
        <w:rPr>
          <w:rFonts w:ascii="Times New Roman" w:hAnsi="Times New Roman" w:cs="Times New Roman"/>
          <w:bCs/>
          <w:strike/>
          <w:sz w:val="24"/>
          <w:szCs w:val="24"/>
        </w:rPr>
        <w:t>I believe you mean Table 3. Confirmed.</w:t>
      </w:r>
      <w:r w:rsidR="00276ED8">
        <w:rPr>
          <w:rFonts w:ascii="Times New Roman" w:hAnsi="Times New Roman" w:cs="Times New Roman"/>
          <w:bCs/>
          <w:strike/>
          <w:sz w:val="24"/>
          <w:szCs w:val="24"/>
        </w:rPr>
        <w:t xml:space="preserve"> </w:t>
      </w:r>
      <w:r w:rsidR="00276ED8" w:rsidRPr="00276ED8">
        <w:rPr>
          <w:rFonts w:ascii="Times New Roman" w:hAnsi="Times New Roman" w:cs="Times New Roman"/>
          <w:bCs/>
          <w:sz w:val="24"/>
          <w:szCs w:val="24"/>
          <w:highlight w:val="yellow"/>
        </w:rPr>
        <w:t>Yup</w:t>
      </w:r>
    </w:p>
    <w:p w14:paraId="25B7FE0A" w14:textId="5861D157" w:rsidR="00083C4D" w:rsidRPr="000B63AD" w:rsidRDefault="00083C4D" w:rsidP="00836F63">
      <w:pPr>
        <w:pStyle w:val="ListParagraph"/>
        <w:numPr>
          <w:ilvl w:val="0"/>
          <w:numId w:val="3"/>
        </w:numPr>
        <w:rPr>
          <w:rFonts w:ascii="Times New Roman" w:hAnsi="Times New Roman" w:cs="Times New Roman"/>
          <w:bCs/>
          <w:strike/>
          <w:sz w:val="24"/>
          <w:szCs w:val="24"/>
        </w:rPr>
      </w:pPr>
      <w:r w:rsidRPr="000B63AD">
        <w:rPr>
          <w:rFonts w:ascii="Times New Roman" w:hAnsi="Times New Roman" w:cs="Times New Roman"/>
          <w:bCs/>
          <w:strike/>
          <w:sz w:val="24"/>
          <w:szCs w:val="24"/>
        </w:rPr>
        <w:t xml:space="preserve">Run Horvath </w:t>
      </w:r>
      <w:proofErr w:type="spellStart"/>
      <w:r w:rsidRPr="000B63AD">
        <w:rPr>
          <w:rFonts w:ascii="Times New Roman" w:hAnsi="Times New Roman" w:cs="Times New Roman"/>
          <w:bCs/>
          <w:strike/>
          <w:sz w:val="24"/>
          <w:szCs w:val="24"/>
        </w:rPr>
        <w:t>DNAmAge</w:t>
      </w:r>
      <w:proofErr w:type="spellEnd"/>
      <w:r w:rsidRPr="000B63AD">
        <w:rPr>
          <w:rFonts w:ascii="Times New Roman" w:hAnsi="Times New Roman" w:cs="Times New Roman"/>
          <w:bCs/>
          <w:strike/>
          <w:sz w:val="24"/>
          <w:szCs w:val="24"/>
        </w:rPr>
        <w:t xml:space="preserve"> and senescent T cells </w:t>
      </w:r>
      <w:r w:rsidR="00062C0F" w:rsidRPr="000B63AD">
        <w:rPr>
          <w:rFonts w:ascii="Times New Roman" w:hAnsi="Times New Roman" w:cs="Times New Roman"/>
          <w:bCs/>
          <w:strike/>
          <w:sz w:val="24"/>
          <w:szCs w:val="24"/>
        </w:rPr>
        <w:t xml:space="preserve">(if we in fact have the latter available) </w:t>
      </w:r>
      <w:r w:rsidRPr="000B63AD">
        <w:rPr>
          <w:rFonts w:ascii="Times New Roman" w:hAnsi="Times New Roman" w:cs="Times New Roman"/>
          <w:bCs/>
          <w:strike/>
          <w:sz w:val="24"/>
          <w:szCs w:val="24"/>
        </w:rPr>
        <w:t>– incorporate into tables</w:t>
      </w:r>
      <w:r w:rsidR="00062C0F" w:rsidRPr="000B63AD">
        <w:rPr>
          <w:rFonts w:ascii="Times New Roman" w:hAnsi="Times New Roman" w:cs="Times New Roman"/>
          <w:bCs/>
          <w:strike/>
          <w:sz w:val="24"/>
          <w:szCs w:val="24"/>
        </w:rPr>
        <w:t xml:space="preserve"> (I assume sample size will not change by adding these)</w:t>
      </w:r>
    </w:p>
    <w:p w14:paraId="2EAE3572" w14:textId="68D1063C" w:rsidR="00083C4D" w:rsidRPr="00A55DFA" w:rsidRDefault="00083C4D" w:rsidP="00836F63">
      <w:pPr>
        <w:pStyle w:val="ListParagraph"/>
        <w:numPr>
          <w:ilvl w:val="0"/>
          <w:numId w:val="3"/>
        </w:numPr>
        <w:rPr>
          <w:rFonts w:ascii="Times New Roman" w:hAnsi="Times New Roman" w:cs="Times New Roman"/>
          <w:bCs/>
          <w:sz w:val="24"/>
          <w:szCs w:val="24"/>
          <w:highlight w:val="yellow"/>
        </w:rPr>
      </w:pPr>
      <w:r w:rsidRPr="00A55DFA">
        <w:rPr>
          <w:rFonts w:ascii="Times New Roman" w:hAnsi="Times New Roman" w:cs="Times New Roman"/>
          <w:bCs/>
          <w:strike/>
          <w:sz w:val="24"/>
          <w:szCs w:val="24"/>
        </w:rPr>
        <w:t>Were clocks run pre-adjusted for gestational age at measurement?  We need to at least know that this has no effect.  I believe Ravi ran some of this over the summer.</w:t>
      </w:r>
      <w:r w:rsidR="00A55DFA">
        <w:rPr>
          <w:rFonts w:ascii="Times New Roman" w:hAnsi="Times New Roman" w:cs="Times New Roman"/>
          <w:bCs/>
          <w:sz w:val="24"/>
          <w:szCs w:val="24"/>
        </w:rPr>
        <w:t xml:space="preserve"> </w:t>
      </w:r>
      <w:r w:rsidR="00A55DFA" w:rsidRPr="00A55DFA">
        <w:rPr>
          <w:rFonts w:ascii="Times New Roman" w:hAnsi="Times New Roman" w:cs="Times New Roman"/>
          <w:bCs/>
          <w:sz w:val="24"/>
          <w:szCs w:val="24"/>
          <w:highlight w:val="yellow"/>
        </w:rPr>
        <w:t>I ran them</w:t>
      </w:r>
      <w:r w:rsidR="00276ED8">
        <w:rPr>
          <w:rFonts w:ascii="Times New Roman" w:hAnsi="Times New Roman" w:cs="Times New Roman"/>
          <w:bCs/>
          <w:sz w:val="24"/>
          <w:szCs w:val="24"/>
          <w:highlight w:val="yellow"/>
        </w:rPr>
        <w:t xml:space="preserve"> and</w:t>
      </w:r>
      <w:r w:rsidR="00A55DFA" w:rsidRPr="00A55DFA">
        <w:rPr>
          <w:rFonts w:ascii="Times New Roman" w:hAnsi="Times New Roman" w:cs="Times New Roman"/>
          <w:bCs/>
          <w:sz w:val="24"/>
          <w:szCs w:val="24"/>
          <w:highlight w:val="yellow"/>
        </w:rPr>
        <w:t xml:space="preserve"> </w:t>
      </w:r>
      <w:proofErr w:type="gramStart"/>
      <w:r w:rsidR="00A55DFA" w:rsidRPr="00A55DFA">
        <w:rPr>
          <w:rFonts w:ascii="Times New Roman" w:hAnsi="Times New Roman" w:cs="Times New Roman"/>
          <w:bCs/>
          <w:sz w:val="24"/>
          <w:szCs w:val="24"/>
          <w:highlight w:val="yellow"/>
        </w:rPr>
        <w:t>yes</w:t>
      </w:r>
      <w:proofErr w:type="gramEnd"/>
      <w:r w:rsidR="00A55DFA" w:rsidRPr="00A55DFA">
        <w:rPr>
          <w:rFonts w:ascii="Times New Roman" w:hAnsi="Times New Roman" w:cs="Times New Roman"/>
          <w:bCs/>
          <w:sz w:val="24"/>
          <w:szCs w:val="24"/>
          <w:highlight w:val="yellow"/>
        </w:rPr>
        <w:t xml:space="preserve"> we did</w:t>
      </w:r>
      <w:r w:rsidR="00276ED8">
        <w:rPr>
          <w:rFonts w:ascii="Times New Roman" w:hAnsi="Times New Roman" w:cs="Times New Roman"/>
          <w:bCs/>
          <w:sz w:val="24"/>
          <w:szCs w:val="24"/>
          <w:highlight w:val="yellow"/>
        </w:rPr>
        <w:t>!</w:t>
      </w:r>
    </w:p>
    <w:p w14:paraId="7F396C40" w14:textId="16C33F85" w:rsidR="00083C4D" w:rsidRPr="00A55DFA" w:rsidRDefault="00083C4D" w:rsidP="00836F63">
      <w:pPr>
        <w:pStyle w:val="ListParagraph"/>
        <w:numPr>
          <w:ilvl w:val="0"/>
          <w:numId w:val="3"/>
        </w:numPr>
        <w:rPr>
          <w:rFonts w:ascii="Times New Roman" w:hAnsi="Times New Roman" w:cs="Times New Roman"/>
          <w:bCs/>
          <w:strike/>
          <w:sz w:val="24"/>
          <w:szCs w:val="24"/>
        </w:rPr>
      </w:pPr>
      <w:r w:rsidRPr="00A55DFA">
        <w:rPr>
          <w:rFonts w:ascii="Times New Roman" w:hAnsi="Times New Roman" w:cs="Times New Roman"/>
          <w:bCs/>
          <w:strike/>
          <w:sz w:val="24"/>
          <w:szCs w:val="24"/>
        </w:rPr>
        <w:t>Check to see if final sample size changes when the above are done (if these new variables had more missing values) – hopefully</w:t>
      </w:r>
      <w:r w:rsidR="00062C0F" w:rsidRPr="00A55DFA">
        <w:rPr>
          <w:rFonts w:ascii="Times New Roman" w:hAnsi="Times New Roman" w:cs="Times New Roman"/>
          <w:bCs/>
          <w:strike/>
          <w:sz w:val="24"/>
          <w:szCs w:val="24"/>
        </w:rPr>
        <w:t xml:space="preserve"> n</w:t>
      </w:r>
      <w:r w:rsidRPr="00A55DFA">
        <w:rPr>
          <w:rFonts w:ascii="Times New Roman" w:hAnsi="Times New Roman" w:cs="Times New Roman"/>
          <w:bCs/>
          <w:strike/>
          <w:sz w:val="24"/>
          <w:szCs w:val="24"/>
        </w:rPr>
        <w:t>ot</w:t>
      </w:r>
      <w:r w:rsidR="00062C0F" w:rsidRPr="00A55DFA">
        <w:rPr>
          <w:rFonts w:ascii="Times New Roman" w:hAnsi="Times New Roman" w:cs="Times New Roman"/>
          <w:bCs/>
          <w:strike/>
          <w:sz w:val="24"/>
          <w:szCs w:val="24"/>
        </w:rPr>
        <w:t>.</w:t>
      </w:r>
      <w:r w:rsidRPr="00A55DFA">
        <w:rPr>
          <w:rFonts w:ascii="Times New Roman" w:hAnsi="Times New Roman" w:cs="Times New Roman"/>
          <w:bCs/>
          <w:strike/>
          <w:sz w:val="24"/>
          <w:szCs w:val="24"/>
        </w:rPr>
        <w:t xml:space="preserve"> if so, we will need to re-run/update descriptive tables and models</w:t>
      </w:r>
      <w:r w:rsidR="00A55DFA">
        <w:rPr>
          <w:rFonts w:ascii="Times New Roman" w:hAnsi="Times New Roman" w:cs="Times New Roman"/>
          <w:bCs/>
          <w:strike/>
          <w:sz w:val="24"/>
          <w:szCs w:val="24"/>
        </w:rPr>
        <w:t xml:space="preserve"> </w:t>
      </w:r>
      <w:r w:rsidR="00A55DFA" w:rsidRPr="00A55DFA">
        <w:rPr>
          <w:rFonts w:ascii="Times New Roman" w:hAnsi="Times New Roman" w:cs="Times New Roman"/>
          <w:bCs/>
          <w:sz w:val="24"/>
          <w:szCs w:val="24"/>
          <w:highlight w:val="yellow"/>
        </w:rPr>
        <w:t>Nope.</w:t>
      </w:r>
    </w:p>
    <w:p w14:paraId="1E36293A" w14:textId="5DC153FF" w:rsidR="00227D49" w:rsidRDefault="00227D49" w:rsidP="00083C4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Once we have final R </w:t>
      </w:r>
      <w:proofErr w:type="gramStart"/>
      <w:r>
        <w:rPr>
          <w:rFonts w:ascii="Times New Roman" w:hAnsi="Times New Roman" w:cs="Times New Roman"/>
          <w:bCs/>
          <w:sz w:val="24"/>
          <w:szCs w:val="24"/>
        </w:rPr>
        <w:t>output</w:t>
      </w:r>
      <w:proofErr w:type="gramEnd"/>
      <w:r>
        <w:rPr>
          <w:rFonts w:ascii="Times New Roman" w:hAnsi="Times New Roman" w:cs="Times New Roman"/>
          <w:bCs/>
          <w:sz w:val="24"/>
          <w:szCs w:val="24"/>
        </w:rPr>
        <w:t xml:space="preserve"> I can finalize the results and discussion and send it back for you to populate with final refs and circulate to co-authors</w:t>
      </w:r>
      <w:r w:rsidR="00276ED8">
        <w:rPr>
          <w:rFonts w:ascii="Times New Roman" w:hAnsi="Times New Roman" w:cs="Times New Roman"/>
          <w:bCs/>
          <w:sz w:val="24"/>
          <w:szCs w:val="24"/>
        </w:rPr>
        <w:t xml:space="preserve"> </w:t>
      </w:r>
      <w:r w:rsidR="00276ED8" w:rsidRPr="00276ED8">
        <w:rPr>
          <w:rFonts w:ascii="Times New Roman" w:hAnsi="Times New Roman" w:cs="Times New Roman"/>
          <w:bCs/>
          <w:sz w:val="24"/>
          <w:szCs w:val="24"/>
          <w:highlight w:val="yellow"/>
        </w:rPr>
        <w:t>Ok</w:t>
      </w:r>
    </w:p>
    <w:p w14:paraId="25699CC0" w14:textId="204A4EE4" w:rsidR="00062C0F" w:rsidRPr="00836F63" w:rsidRDefault="00062C0F" w:rsidP="00836F63">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I will work on a draft of a letter to editor</w:t>
      </w:r>
      <w:r w:rsidR="00276ED8">
        <w:rPr>
          <w:rFonts w:ascii="Times New Roman" w:hAnsi="Times New Roman" w:cs="Times New Roman"/>
          <w:bCs/>
          <w:sz w:val="24"/>
          <w:szCs w:val="24"/>
        </w:rPr>
        <w:t xml:space="preserve"> – </w:t>
      </w:r>
      <w:r w:rsidR="00276ED8" w:rsidRPr="00276ED8">
        <w:rPr>
          <w:rFonts w:ascii="Times New Roman" w:hAnsi="Times New Roman" w:cs="Times New Roman"/>
          <w:bCs/>
          <w:sz w:val="24"/>
          <w:szCs w:val="24"/>
          <w:highlight w:val="yellow"/>
        </w:rPr>
        <w:t>Ok!</w:t>
      </w:r>
    </w:p>
    <w:p w14:paraId="4E152E84" w14:textId="77777777" w:rsidR="008C5D76" w:rsidRPr="00836F63" w:rsidRDefault="008C5D76" w:rsidP="006A3A28">
      <w:pPr>
        <w:jc w:val="center"/>
        <w:rPr>
          <w:rFonts w:ascii="Times New Roman" w:hAnsi="Times New Roman" w:cs="Times New Roman"/>
          <w:b/>
          <w:sz w:val="24"/>
          <w:szCs w:val="24"/>
        </w:rPr>
      </w:pPr>
    </w:p>
    <w:p w14:paraId="1D12879C" w14:textId="77777777" w:rsidR="00083C4D" w:rsidRDefault="00083C4D">
      <w:pPr>
        <w:rPr>
          <w:rFonts w:ascii="Times New Roman" w:hAnsi="Times New Roman" w:cs="Times New Roman"/>
          <w:b/>
          <w:sz w:val="24"/>
          <w:szCs w:val="24"/>
        </w:rPr>
      </w:pPr>
      <w:r>
        <w:rPr>
          <w:rFonts w:ascii="Times New Roman" w:hAnsi="Times New Roman" w:cs="Times New Roman"/>
          <w:b/>
          <w:sz w:val="24"/>
          <w:szCs w:val="24"/>
        </w:rPr>
        <w:br w:type="page"/>
      </w:r>
    </w:p>
    <w:p w14:paraId="7E79032E" w14:textId="59D30936" w:rsidR="006A3A28" w:rsidRPr="006777ED" w:rsidRDefault="008C5D76" w:rsidP="006777ED">
      <w:pPr>
        <w:spacing w:line="480" w:lineRule="auto"/>
        <w:rPr>
          <w:rFonts w:ascii="Times New Roman" w:hAnsi="Times New Roman" w:cs="Times New Roman"/>
          <w:b/>
          <w:sz w:val="24"/>
          <w:szCs w:val="24"/>
        </w:rPr>
      </w:pPr>
      <w:r w:rsidRPr="006777ED">
        <w:rPr>
          <w:rFonts w:ascii="Times New Roman" w:hAnsi="Times New Roman" w:cs="Times New Roman"/>
          <w:b/>
          <w:sz w:val="24"/>
          <w:szCs w:val="24"/>
        </w:rPr>
        <w:lastRenderedPageBreak/>
        <w:t>Maternal epigenetic clocks measured during pregnancy do predict gestational age at delivery or offspring birth outcome</w:t>
      </w:r>
      <w:r w:rsidR="00836F63">
        <w:rPr>
          <w:rFonts w:ascii="Times New Roman" w:hAnsi="Times New Roman" w:cs="Times New Roman"/>
          <w:b/>
          <w:sz w:val="24"/>
          <w:szCs w:val="24"/>
        </w:rPr>
        <w:t>s</w:t>
      </w:r>
      <w:r w:rsidRPr="006777ED">
        <w:rPr>
          <w:rFonts w:ascii="Times New Roman" w:hAnsi="Times New Roman" w:cs="Times New Roman"/>
          <w:b/>
          <w:sz w:val="24"/>
          <w:szCs w:val="24"/>
        </w:rPr>
        <w:t>: a replication study in metropolitan Cebu, Philippines</w:t>
      </w:r>
    </w:p>
    <w:p w14:paraId="534BCF69" w14:textId="05B572ED" w:rsidR="006A3A28" w:rsidRPr="006777ED" w:rsidRDefault="006A3A28" w:rsidP="006A3A28">
      <w:pPr>
        <w:spacing w:line="480" w:lineRule="auto"/>
        <w:jc w:val="center"/>
        <w:outlineLvl w:val="0"/>
        <w:rPr>
          <w:rFonts w:ascii="Times New Roman" w:hAnsi="Times New Roman" w:cs="Times New Roman"/>
          <w:sz w:val="24"/>
          <w:szCs w:val="24"/>
        </w:rPr>
      </w:pPr>
      <w:r w:rsidRPr="006777ED">
        <w:rPr>
          <w:rFonts w:ascii="Times New Roman" w:hAnsi="Times New Roman" w:cs="Times New Roman"/>
          <w:sz w:val="24"/>
          <w:szCs w:val="24"/>
        </w:rPr>
        <w:t>Calen P Ryan</w:t>
      </w:r>
      <w:r w:rsidRPr="006777ED">
        <w:rPr>
          <w:rFonts w:ascii="Times New Roman" w:hAnsi="Times New Roman" w:cs="Times New Roman"/>
          <w:sz w:val="24"/>
          <w:szCs w:val="24"/>
          <w:vertAlign w:val="superscript"/>
        </w:rPr>
        <w:t>1</w:t>
      </w:r>
      <w:r w:rsidR="00836F63">
        <w:rPr>
          <w:rFonts w:ascii="Times New Roman" w:hAnsi="Times New Roman" w:cs="Times New Roman"/>
          <w:sz w:val="24"/>
          <w:szCs w:val="24"/>
          <w:vertAlign w:val="superscript"/>
        </w:rPr>
        <w:t>,2</w:t>
      </w:r>
      <w:r w:rsidRPr="006777ED">
        <w:rPr>
          <w:rFonts w:ascii="Times New Roman" w:hAnsi="Times New Roman" w:cs="Times New Roman"/>
          <w:sz w:val="24"/>
          <w:szCs w:val="24"/>
          <w:vertAlign w:val="superscript"/>
        </w:rPr>
        <w:t>*</w:t>
      </w:r>
      <w:r w:rsidRPr="006777ED">
        <w:rPr>
          <w:rFonts w:ascii="Times New Roman" w:hAnsi="Times New Roman" w:cs="Times New Roman"/>
          <w:sz w:val="24"/>
          <w:szCs w:val="24"/>
        </w:rPr>
        <w:t xml:space="preserve">, </w:t>
      </w:r>
      <w:proofErr w:type="spellStart"/>
      <w:r w:rsidRPr="006777ED">
        <w:rPr>
          <w:rFonts w:ascii="Times New Roman" w:hAnsi="Times New Roman" w:cs="Times New Roman"/>
          <w:sz w:val="24"/>
          <w:szCs w:val="24"/>
        </w:rPr>
        <w:t>Ravirag</w:t>
      </w:r>
      <w:proofErr w:type="spellEnd"/>
      <w:r w:rsidRPr="006777ED">
        <w:rPr>
          <w:rFonts w:ascii="Times New Roman" w:hAnsi="Times New Roman" w:cs="Times New Roman"/>
          <w:sz w:val="24"/>
          <w:szCs w:val="24"/>
        </w:rPr>
        <w:t xml:space="preserve"> J. Rege</w:t>
      </w:r>
      <w:r w:rsidRPr="006777ED">
        <w:rPr>
          <w:rFonts w:ascii="Times New Roman" w:hAnsi="Times New Roman" w:cs="Times New Roman"/>
          <w:sz w:val="24"/>
          <w:szCs w:val="24"/>
          <w:vertAlign w:val="superscript"/>
        </w:rPr>
        <w:t>2</w:t>
      </w:r>
      <w:r w:rsidRPr="006777ED">
        <w:rPr>
          <w:rFonts w:ascii="Times New Roman" w:hAnsi="Times New Roman" w:cs="Times New Roman"/>
          <w:sz w:val="24"/>
          <w:szCs w:val="24"/>
        </w:rPr>
        <w:t>, Nanette R. Lee</w:t>
      </w:r>
      <w:r w:rsidRPr="006777ED">
        <w:rPr>
          <w:rFonts w:ascii="Times New Roman" w:hAnsi="Times New Roman" w:cs="Times New Roman"/>
          <w:sz w:val="24"/>
          <w:szCs w:val="24"/>
          <w:vertAlign w:val="superscript"/>
        </w:rPr>
        <w:t>3</w:t>
      </w:r>
      <w:r w:rsidRPr="006777ED">
        <w:rPr>
          <w:rFonts w:ascii="Times New Roman" w:hAnsi="Times New Roman" w:cs="Times New Roman"/>
          <w:sz w:val="24"/>
          <w:szCs w:val="24"/>
        </w:rPr>
        <w:t>, Delia B. Carba</w:t>
      </w:r>
      <w:r w:rsidRPr="006777ED">
        <w:rPr>
          <w:rFonts w:ascii="Times New Roman" w:hAnsi="Times New Roman" w:cs="Times New Roman"/>
          <w:sz w:val="24"/>
          <w:szCs w:val="24"/>
          <w:vertAlign w:val="superscript"/>
        </w:rPr>
        <w:t>3</w:t>
      </w:r>
      <w:r w:rsidRPr="006777ED">
        <w:rPr>
          <w:rFonts w:ascii="Times New Roman" w:hAnsi="Times New Roman" w:cs="Times New Roman"/>
          <w:sz w:val="24"/>
          <w:szCs w:val="24"/>
        </w:rPr>
        <w:t>, Michael S. Kobor</w:t>
      </w:r>
      <w:r w:rsidRPr="006777ED">
        <w:rPr>
          <w:rFonts w:ascii="Times New Roman" w:hAnsi="Times New Roman" w:cs="Times New Roman"/>
          <w:sz w:val="24"/>
          <w:szCs w:val="24"/>
          <w:vertAlign w:val="superscript"/>
        </w:rPr>
        <w:t>4,5,6</w:t>
      </w:r>
      <w:r w:rsidRPr="006777ED">
        <w:rPr>
          <w:rFonts w:ascii="Times New Roman" w:hAnsi="Times New Roman" w:cs="Times New Roman"/>
          <w:sz w:val="24"/>
          <w:szCs w:val="24"/>
        </w:rPr>
        <w:t xml:space="preserve">, </w:t>
      </w:r>
      <w:r w:rsidRPr="006777ED">
        <w:rPr>
          <w:rFonts w:ascii="Times New Roman" w:hAnsi="Times New Roman" w:cs="Times New Roman"/>
          <w:color w:val="000000"/>
          <w:sz w:val="24"/>
          <w:szCs w:val="24"/>
        </w:rPr>
        <w:t>Julia L MacIsaac</w:t>
      </w:r>
      <w:r w:rsidRPr="006777ED">
        <w:rPr>
          <w:rFonts w:ascii="Times New Roman" w:hAnsi="Times New Roman" w:cs="Times New Roman"/>
          <w:sz w:val="24"/>
          <w:szCs w:val="24"/>
          <w:vertAlign w:val="superscript"/>
        </w:rPr>
        <w:t>4,5,6</w:t>
      </w:r>
      <w:r w:rsidRPr="006777ED">
        <w:rPr>
          <w:rFonts w:ascii="Times New Roman" w:hAnsi="Times New Roman" w:cs="Times New Roman"/>
          <w:color w:val="000000"/>
          <w:sz w:val="24"/>
          <w:szCs w:val="24"/>
        </w:rPr>
        <w:t>, Kristy Dever</w:t>
      </w:r>
      <w:r w:rsidRPr="006777ED">
        <w:rPr>
          <w:rFonts w:ascii="Times New Roman" w:hAnsi="Times New Roman" w:cs="Times New Roman"/>
          <w:sz w:val="24"/>
          <w:szCs w:val="24"/>
          <w:vertAlign w:val="superscript"/>
        </w:rPr>
        <w:t>4,5,6</w:t>
      </w:r>
      <w:r w:rsidRPr="006777ED">
        <w:rPr>
          <w:rFonts w:ascii="Times New Roman" w:hAnsi="Times New Roman" w:cs="Times New Roman"/>
          <w:color w:val="000000"/>
          <w:sz w:val="24"/>
          <w:szCs w:val="24"/>
        </w:rPr>
        <w:t xml:space="preserve">, </w:t>
      </w:r>
      <w:proofErr w:type="spellStart"/>
      <w:r w:rsidRPr="006777ED">
        <w:rPr>
          <w:rFonts w:ascii="Times New Roman" w:hAnsi="Times New Roman" w:cs="Times New Roman"/>
          <w:color w:val="000000"/>
          <w:sz w:val="24"/>
          <w:szCs w:val="24"/>
        </w:rPr>
        <w:t>Parmida</w:t>
      </w:r>
      <w:proofErr w:type="spellEnd"/>
      <w:r w:rsidRPr="006777ED">
        <w:rPr>
          <w:rFonts w:ascii="Times New Roman" w:hAnsi="Times New Roman" w:cs="Times New Roman"/>
          <w:color w:val="000000"/>
          <w:sz w:val="24"/>
          <w:szCs w:val="24"/>
        </w:rPr>
        <w:t xml:space="preserve"> Atashzay</w:t>
      </w:r>
      <w:r w:rsidRPr="006777ED">
        <w:rPr>
          <w:rFonts w:ascii="Times New Roman" w:hAnsi="Times New Roman" w:cs="Times New Roman"/>
          <w:sz w:val="24"/>
          <w:szCs w:val="24"/>
          <w:vertAlign w:val="superscript"/>
        </w:rPr>
        <w:t>4,5,6</w:t>
      </w:r>
      <w:r w:rsidRPr="006777ED">
        <w:rPr>
          <w:rFonts w:ascii="Times New Roman" w:hAnsi="Times New Roman" w:cs="Times New Roman"/>
          <w:sz w:val="24"/>
          <w:szCs w:val="24"/>
        </w:rPr>
        <w:t>, Christopher W. Kuzawa</w:t>
      </w:r>
      <w:r w:rsidR="00836F63">
        <w:rPr>
          <w:rFonts w:ascii="Times New Roman" w:hAnsi="Times New Roman" w:cs="Times New Roman"/>
          <w:sz w:val="24"/>
          <w:szCs w:val="24"/>
          <w:vertAlign w:val="superscript"/>
        </w:rPr>
        <w:t>2</w:t>
      </w:r>
      <w:r w:rsidRPr="006777ED">
        <w:rPr>
          <w:rFonts w:ascii="Times New Roman" w:hAnsi="Times New Roman" w:cs="Times New Roman"/>
          <w:sz w:val="24"/>
          <w:szCs w:val="24"/>
          <w:vertAlign w:val="superscript"/>
        </w:rPr>
        <w:t>,8</w:t>
      </w:r>
    </w:p>
    <w:p w14:paraId="1E60C444" w14:textId="77777777" w:rsidR="006A3A28" w:rsidRPr="006777ED" w:rsidRDefault="006A3A28" w:rsidP="006A3A28">
      <w:pPr>
        <w:rPr>
          <w:rFonts w:ascii="Times New Roman" w:hAnsi="Times New Roman" w:cs="Times New Roman"/>
          <w:sz w:val="24"/>
          <w:szCs w:val="24"/>
          <w:vertAlign w:val="superscript"/>
        </w:rPr>
      </w:pPr>
    </w:p>
    <w:p w14:paraId="4E98349D" w14:textId="0756B317" w:rsidR="006A3A28" w:rsidRPr="001A2F08" w:rsidRDefault="006A3A28" w:rsidP="00836F63">
      <w:pPr>
        <w:pStyle w:val="NormalWeb"/>
        <w:spacing w:after="0"/>
        <w:rPr>
          <w:color w:val="000000" w:themeColor="text1"/>
        </w:rPr>
      </w:pPr>
      <w:r w:rsidRPr="001A2F08">
        <w:rPr>
          <w:vertAlign w:val="superscript"/>
        </w:rPr>
        <w:t>1</w:t>
      </w:r>
      <w:r w:rsidRPr="001A2F08">
        <w:rPr>
          <w:color w:val="000000" w:themeColor="text1"/>
        </w:rPr>
        <w:t>Robert N. Butler Columbia Aging Center, Department of Epidemiology, Columbia University Mailman School of Public Health</w:t>
      </w:r>
      <w:r w:rsidR="00836F63">
        <w:rPr>
          <w:color w:val="000000" w:themeColor="text1"/>
        </w:rPr>
        <w:t>, Columbia University, New York, NY, 10032</w:t>
      </w:r>
    </w:p>
    <w:p w14:paraId="4607D772" w14:textId="0D24C1A2" w:rsidR="006A3A28" w:rsidRPr="006777ED" w:rsidRDefault="006A3A28" w:rsidP="00836F63">
      <w:pPr>
        <w:spacing w:after="0"/>
        <w:rPr>
          <w:rFonts w:ascii="Times New Roman" w:hAnsi="Times New Roman" w:cs="Times New Roman"/>
          <w:sz w:val="24"/>
          <w:szCs w:val="24"/>
        </w:rPr>
      </w:pPr>
      <w:r w:rsidRPr="006777ED">
        <w:rPr>
          <w:rFonts w:ascii="Times New Roman" w:hAnsi="Times New Roman" w:cs="Times New Roman"/>
          <w:sz w:val="24"/>
          <w:szCs w:val="24"/>
          <w:vertAlign w:val="superscript"/>
        </w:rPr>
        <w:t>2</w:t>
      </w:r>
      <w:r w:rsidRPr="006777ED">
        <w:rPr>
          <w:rFonts w:ascii="Times New Roman" w:hAnsi="Times New Roman" w:cs="Times New Roman"/>
          <w:sz w:val="24"/>
          <w:szCs w:val="24"/>
        </w:rPr>
        <w:t>Department of Anthropology, Northwestern University, Evanston, IL 60208</w:t>
      </w:r>
    </w:p>
    <w:p w14:paraId="5B9C28A8" w14:textId="77777777" w:rsidR="006A3A28" w:rsidRPr="006777ED" w:rsidRDefault="006A3A28" w:rsidP="00836F63">
      <w:pPr>
        <w:spacing w:after="0"/>
        <w:rPr>
          <w:rFonts w:ascii="Times New Roman" w:hAnsi="Times New Roman" w:cs="Times New Roman"/>
          <w:sz w:val="24"/>
          <w:szCs w:val="24"/>
        </w:rPr>
      </w:pPr>
      <w:r w:rsidRPr="006777ED">
        <w:rPr>
          <w:rFonts w:ascii="Times New Roman" w:hAnsi="Times New Roman" w:cs="Times New Roman"/>
          <w:iCs/>
          <w:sz w:val="24"/>
          <w:szCs w:val="24"/>
          <w:vertAlign w:val="superscript"/>
        </w:rPr>
        <w:t>3</w:t>
      </w:r>
      <w:r w:rsidRPr="006777ED">
        <w:rPr>
          <w:rFonts w:ascii="Times New Roman" w:hAnsi="Times New Roman" w:cs="Times New Roman"/>
          <w:sz w:val="24"/>
          <w:szCs w:val="24"/>
        </w:rPr>
        <w:t xml:space="preserve">USC-Office of Population Studies Foundation, University of San Carlos, </w:t>
      </w:r>
      <w:proofErr w:type="spellStart"/>
      <w:r w:rsidRPr="006777ED">
        <w:rPr>
          <w:rFonts w:ascii="Times New Roman" w:hAnsi="Times New Roman" w:cs="Times New Roman"/>
          <w:sz w:val="24"/>
          <w:szCs w:val="24"/>
        </w:rPr>
        <w:t>Talamban</w:t>
      </w:r>
      <w:proofErr w:type="spellEnd"/>
      <w:r w:rsidRPr="006777ED">
        <w:rPr>
          <w:rFonts w:ascii="Times New Roman" w:hAnsi="Times New Roman" w:cs="Times New Roman"/>
          <w:sz w:val="24"/>
          <w:szCs w:val="24"/>
        </w:rPr>
        <w:t>, Cebu City Philippines</w:t>
      </w:r>
    </w:p>
    <w:p w14:paraId="1F796866" w14:textId="142352B6" w:rsidR="006A3A28" w:rsidRPr="001A2F08" w:rsidRDefault="006A3A28" w:rsidP="00836F63">
      <w:pPr>
        <w:pStyle w:val="NormalWeb"/>
        <w:spacing w:after="0"/>
        <w:rPr>
          <w:color w:val="000000"/>
        </w:rPr>
      </w:pPr>
      <w:r w:rsidRPr="001A2F08">
        <w:rPr>
          <w:color w:val="000000"/>
          <w:vertAlign w:val="superscript"/>
        </w:rPr>
        <w:t>4</w:t>
      </w:r>
      <w:r w:rsidRPr="001A2F08">
        <w:rPr>
          <w:color w:val="000000"/>
        </w:rPr>
        <w:t>Department of Medical Genetics, Faculty of Medicine, University of British Columbia, Vancouver, Canada</w:t>
      </w:r>
    </w:p>
    <w:p w14:paraId="0FA6CEF3" w14:textId="0E538A72" w:rsidR="006A3A28" w:rsidRPr="001A2F08" w:rsidRDefault="006A3A28" w:rsidP="00836F63">
      <w:pPr>
        <w:pStyle w:val="NormalWeb"/>
        <w:spacing w:after="0"/>
        <w:rPr>
          <w:color w:val="000000"/>
        </w:rPr>
      </w:pPr>
      <w:r w:rsidRPr="001A2F08">
        <w:rPr>
          <w:color w:val="000000"/>
          <w:vertAlign w:val="superscript"/>
        </w:rPr>
        <w:t>5</w:t>
      </w:r>
      <w:r w:rsidRPr="001A2F08">
        <w:rPr>
          <w:color w:val="000000"/>
        </w:rPr>
        <w:t>BC Children’s Hospital Research Institute, University of British Columbia, Vancouver, Canada</w:t>
      </w:r>
    </w:p>
    <w:p w14:paraId="0D5DF51B" w14:textId="5E63EAC1" w:rsidR="006A3A28" w:rsidRPr="001A2F08" w:rsidRDefault="006A3A28" w:rsidP="00836F63">
      <w:pPr>
        <w:pStyle w:val="NormalWeb"/>
        <w:spacing w:after="0"/>
        <w:rPr>
          <w:color w:val="000000"/>
        </w:rPr>
      </w:pPr>
      <w:r w:rsidRPr="001A2F08">
        <w:rPr>
          <w:color w:val="000000"/>
          <w:vertAlign w:val="superscript"/>
        </w:rPr>
        <w:t>6</w:t>
      </w:r>
      <w:r w:rsidRPr="001A2F08">
        <w:rPr>
          <w:color w:val="000000"/>
        </w:rPr>
        <w:t>Centre for Molecular Medicine and Therapeutics, Vancouver, British Columbia, Vancouver, Canada</w:t>
      </w:r>
    </w:p>
    <w:p w14:paraId="0E3A1CB1" w14:textId="0236C098" w:rsidR="006A3A28" w:rsidRPr="006777ED" w:rsidRDefault="006A3A28" w:rsidP="00836F63">
      <w:pPr>
        <w:spacing w:after="0"/>
        <w:rPr>
          <w:rFonts w:ascii="Times New Roman" w:hAnsi="Times New Roman" w:cs="Times New Roman"/>
          <w:sz w:val="24"/>
          <w:szCs w:val="24"/>
        </w:rPr>
      </w:pPr>
      <w:r w:rsidRPr="006777ED">
        <w:rPr>
          <w:rFonts w:ascii="Times New Roman" w:hAnsi="Times New Roman" w:cs="Times New Roman"/>
          <w:iCs/>
          <w:sz w:val="24"/>
          <w:szCs w:val="24"/>
          <w:vertAlign w:val="superscript"/>
        </w:rPr>
        <w:t>8</w:t>
      </w:r>
      <w:r w:rsidRPr="006777ED">
        <w:rPr>
          <w:rFonts w:ascii="Times New Roman" w:hAnsi="Times New Roman" w:cs="Times New Roman"/>
          <w:sz w:val="24"/>
          <w:szCs w:val="24"/>
        </w:rPr>
        <w:t>Institute for Policy Research, Northwestern University, Evanston, IL 60208</w:t>
      </w:r>
    </w:p>
    <w:p w14:paraId="6890C275" w14:textId="77777777" w:rsidR="006A3A28" w:rsidRPr="001A2F08" w:rsidRDefault="006A3A28" w:rsidP="006A3A28">
      <w:pPr>
        <w:pStyle w:val="Footer"/>
        <w:tabs>
          <w:tab w:val="clear" w:pos="4320"/>
          <w:tab w:val="clear" w:pos="8640"/>
        </w:tabs>
        <w:spacing w:line="480" w:lineRule="auto"/>
        <w:rPr>
          <w:rFonts w:ascii="Times New Roman" w:hAnsi="Times New Roman"/>
          <w:iCs/>
        </w:rPr>
      </w:pPr>
    </w:p>
    <w:p w14:paraId="1480DE72" w14:textId="50FBE890" w:rsidR="006A3A28" w:rsidRPr="001A2F08" w:rsidRDefault="006A3A28" w:rsidP="006A3A28">
      <w:pPr>
        <w:pStyle w:val="Footer"/>
        <w:tabs>
          <w:tab w:val="clear" w:pos="4320"/>
          <w:tab w:val="clear" w:pos="8640"/>
        </w:tabs>
        <w:spacing w:line="480" w:lineRule="auto"/>
        <w:outlineLvl w:val="0"/>
        <w:rPr>
          <w:rFonts w:ascii="Times New Roman" w:hAnsi="Times New Roman"/>
          <w:iCs/>
        </w:rPr>
      </w:pPr>
      <w:r w:rsidRPr="001A2F08">
        <w:rPr>
          <w:rFonts w:ascii="Times New Roman" w:hAnsi="Times New Roman"/>
          <w:iCs/>
        </w:rPr>
        <w:t xml:space="preserve">Short title: </w:t>
      </w:r>
      <w:r w:rsidR="008C5D76" w:rsidRPr="001A2F08">
        <w:rPr>
          <w:rFonts w:ascii="Times New Roman" w:hAnsi="Times New Roman"/>
          <w:iCs/>
        </w:rPr>
        <w:t>Maternal epigenetic clocks during pregnancy do not predict birth outcomes</w:t>
      </w:r>
    </w:p>
    <w:p w14:paraId="2EE26A05" w14:textId="77777777" w:rsidR="006A3A28" w:rsidRPr="001A2F08" w:rsidRDefault="006A3A28" w:rsidP="006A3A28">
      <w:pPr>
        <w:pStyle w:val="Footer"/>
        <w:tabs>
          <w:tab w:val="clear" w:pos="4320"/>
          <w:tab w:val="clear" w:pos="8640"/>
        </w:tabs>
        <w:spacing w:line="480" w:lineRule="auto"/>
        <w:rPr>
          <w:rFonts w:ascii="Times New Roman" w:hAnsi="Times New Roman"/>
          <w:iCs/>
        </w:rPr>
      </w:pPr>
      <w:r w:rsidRPr="001A2F08">
        <w:rPr>
          <w:rFonts w:ascii="Times New Roman" w:hAnsi="Times New Roman"/>
          <w:iCs/>
        </w:rPr>
        <w:t xml:space="preserve">Key words: </w:t>
      </w:r>
      <w:proofErr w:type="spellStart"/>
      <w:r w:rsidRPr="001A2F08">
        <w:rPr>
          <w:rFonts w:ascii="Times New Roman" w:hAnsi="Times New Roman"/>
          <w:iCs/>
        </w:rPr>
        <w:t>DOHaD</w:t>
      </w:r>
      <w:proofErr w:type="spellEnd"/>
      <w:r w:rsidRPr="001A2F08">
        <w:rPr>
          <w:rFonts w:ascii="Times New Roman" w:hAnsi="Times New Roman"/>
          <w:iCs/>
        </w:rPr>
        <w:t xml:space="preserve">, aging, pregnancy, epigenetic clocks, senescence </w:t>
      </w:r>
    </w:p>
    <w:p w14:paraId="0FAD350C" w14:textId="7D5437E7" w:rsidR="008C5D76" w:rsidRPr="006777ED" w:rsidRDefault="008C5D76" w:rsidP="008C5D76">
      <w:pPr>
        <w:spacing w:line="480" w:lineRule="auto"/>
        <w:rPr>
          <w:rStyle w:val="Strong"/>
          <w:rFonts w:ascii="Times New Roman" w:hAnsi="Times New Roman" w:cs="Times New Roman"/>
          <w:b w:val="0"/>
          <w:sz w:val="24"/>
          <w:szCs w:val="24"/>
        </w:rPr>
      </w:pPr>
      <w:r w:rsidRPr="006777ED">
        <w:rPr>
          <w:rFonts w:ascii="Times New Roman" w:hAnsi="Times New Roman" w:cs="Times New Roman"/>
          <w:sz w:val="24"/>
          <w:szCs w:val="24"/>
        </w:rPr>
        <w:t>Funding:</w:t>
      </w:r>
      <w:r w:rsidRPr="006777ED">
        <w:rPr>
          <w:rFonts w:ascii="Times New Roman" w:hAnsi="Times New Roman" w:cs="Times New Roman"/>
          <w:color w:val="231F20"/>
          <w:sz w:val="24"/>
          <w:szCs w:val="24"/>
        </w:rPr>
        <w:t xml:space="preserve"> </w:t>
      </w:r>
      <w:r w:rsidRPr="006777ED">
        <w:rPr>
          <w:rFonts w:ascii="Times New Roman" w:hAnsi="Times New Roman" w:cs="Times New Roman"/>
          <w:sz w:val="24"/>
          <w:szCs w:val="24"/>
        </w:rPr>
        <w:t xml:space="preserve">NIH R01AG061006; </w:t>
      </w:r>
      <w:r w:rsidR="000B63AD">
        <w:rPr>
          <w:rFonts w:ascii="Times New Roman" w:hAnsi="Times New Roman" w:cs="Times New Roman"/>
          <w:sz w:val="24"/>
          <w:szCs w:val="24"/>
        </w:rPr>
        <w:t xml:space="preserve">NSF BCS </w:t>
      </w:r>
      <w:r w:rsidR="00836F63" w:rsidRPr="00836F63">
        <w:rPr>
          <w:rFonts w:ascii="Times New Roman" w:hAnsi="Times New Roman" w:cs="Times New Roman"/>
          <w:color w:val="000000"/>
          <w:sz w:val="24"/>
          <w:szCs w:val="24"/>
        </w:rPr>
        <w:t>1751912</w:t>
      </w:r>
      <w:r w:rsidR="00836F63">
        <w:rPr>
          <w:rFonts w:ascii="Times New Roman" w:hAnsi="Times New Roman" w:cs="Times New Roman"/>
          <w:color w:val="000000"/>
          <w:sz w:val="24"/>
          <w:szCs w:val="24"/>
        </w:rPr>
        <w:t xml:space="preserve">, </w:t>
      </w:r>
      <w:commentRangeStart w:id="0"/>
      <w:r w:rsidRPr="006777ED">
        <w:rPr>
          <w:rFonts w:ascii="Times New Roman" w:hAnsi="Times New Roman" w:cs="Times New Roman"/>
          <w:color w:val="000000"/>
          <w:sz w:val="24"/>
          <w:szCs w:val="24"/>
        </w:rPr>
        <w:t>IPR</w:t>
      </w:r>
      <w:commentRangeEnd w:id="0"/>
      <w:r w:rsidR="000B63AD">
        <w:rPr>
          <w:rStyle w:val="CommentReference"/>
        </w:rPr>
        <w:commentReference w:id="0"/>
      </w:r>
      <w:r w:rsidRPr="006777ED">
        <w:rPr>
          <w:rFonts w:ascii="Times New Roman" w:hAnsi="Times New Roman" w:cs="Times New Roman"/>
          <w:color w:val="000000"/>
          <w:sz w:val="24"/>
          <w:szCs w:val="24"/>
        </w:rPr>
        <w:t xml:space="preserve"> summer research fellowship</w:t>
      </w:r>
    </w:p>
    <w:p w14:paraId="3F0A1AE8" w14:textId="191A466F" w:rsidR="006A3A28" w:rsidRPr="001A2F08" w:rsidRDefault="006A3A28" w:rsidP="006A3A28">
      <w:pPr>
        <w:pStyle w:val="Footer"/>
        <w:tabs>
          <w:tab w:val="clear" w:pos="4320"/>
          <w:tab w:val="clear" w:pos="8640"/>
        </w:tabs>
        <w:rPr>
          <w:rFonts w:ascii="Times New Roman" w:hAnsi="Times New Roman"/>
          <w:color w:val="FF0000"/>
        </w:rPr>
      </w:pPr>
      <w:r w:rsidRPr="00836F63">
        <w:rPr>
          <w:rFonts w:ascii="Times New Roman" w:hAnsi="Times New Roman"/>
        </w:rPr>
        <w:t xml:space="preserve">*Correspondence to: Calen </w:t>
      </w:r>
      <w:r w:rsidR="00836F63" w:rsidRPr="00836F63">
        <w:rPr>
          <w:rFonts w:ascii="Times New Roman" w:hAnsi="Times New Roman"/>
        </w:rPr>
        <w:t>Patrick</w:t>
      </w:r>
      <w:r w:rsidR="00836F63">
        <w:rPr>
          <w:rFonts w:ascii="Times New Roman" w:hAnsi="Times New Roman"/>
        </w:rPr>
        <w:t xml:space="preserve"> Ryan: cpr2139@cumc.columbia.edu</w:t>
      </w:r>
    </w:p>
    <w:p w14:paraId="01B70F00" w14:textId="77777777" w:rsidR="006A3A28" w:rsidRPr="006777ED" w:rsidRDefault="006A3A28" w:rsidP="006A3A28">
      <w:pPr>
        <w:rPr>
          <w:rFonts w:ascii="Times New Roman" w:hAnsi="Times New Roman" w:cs="Times New Roman"/>
          <w:sz w:val="24"/>
          <w:szCs w:val="24"/>
        </w:rPr>
      </w:pPr>
    </w:p>
    <w:p w14:paraId="011626DE" w14:textId="285621EF" w:rsidR="006A3A28" w:rsidRPr="00836F63" w:rsidRDefault="006A3A28">
      <w:pPr>
        <w:rPr>
          <w:rFonts w:ascii="Times New Roman" w:hAnsi="Times New Roman" w:cs="Times New Roman"/>
          <w:b/>
          <w:bCs/>
          <w:sz w:val="24"/>
          <w:szCs w:val="24"/>
        </w:rPr>
      </w:pPr>
    </w:p>
    <w:p w14:paraId="74C821F9" w14:textId="77777777" w:rsidR="008C5D76" w:rsidRPr="00836F63" w:rsidRDefault="008C5D76">
      <w:pPr>
        <w:rPr>
          <w:rFonts w:ascii="Times New Roman" w:hAnsi="Times New Roman" w:cs="Times New Roman"/>
          <w:b/>
          <w:bCs/>
          <w:sz w:val="24"/>
          <w:szCs w:val="24"/>
        </w:rPr>
      </w:pPr>
      <w:r w:rsidRPr="00836F63">
        <w:rPr>
          <w:rFonts w:ascii="Times New Roman" w:hAnsi="Times New Roman" w:cs="Times New Roman"/>
          <w:b/>
          <w:bCs/>
          <w:sz w:val="24"/>
          <w:szCs w:val="24"/>
        </w:rPr>
        <w:br w:type="page"/>
      </w:r>
    </w:p>
    <w:p w14:paraId="6720C54C" w14:textId="477BD5DC" w:rsidR="00557C76" w:rsidRPr="00836F63" w:rsidRDefault="00557C76">
      <w:pPr>
        <w:rPr>
          <w:rFonts w:ascii="Times New Roman" w:hAnsi="Times New Roman" w:cs="Times New Roman"/>
          <w:b/>
          <w:bCs/>
          <w:sz w:val="24"/>
          <w:szCs w:val="24"/>
        </w:rPr>
      </w:pPr>
      <w:r w:rsidRPr="00836F63">
        <w:rPr>
          <w:rFonts w:ascii="Times New Roman" w:hAnsi="Times New Roman" w:cs="Times New Roman"/>
          <w:b/>
          <w:bCs/>
          <w:sz w:val="24"/>
          <w:szCs w:val="24"/>
        </w:rPr>
        <w:lastRenderedPageBreak/>
        <w:t>Abstract</w:t>
      </w:r>
    </w:p>
    <w:p w14:paraId="2E4B9BD4" w14:textId="3357EE7C" w:rsidR="000E17BC" w:rsidRPr="001A2F08" w:rsidRDefault="00557C76">
      <w:pPr>
        <w:widowControl w:val="0"/>
        <w:autoSpaceDE w:val="0"/>
        <w:autoSpaceDN w:val="0"/>
        <w:adjustRightInd w:val="0"/>
        <w:spacing w:line="480" w:lineRule="auto"/>
        <w:ind w:firstLine="720"/>
        <w:rPr>
          <w:rFonts w:ascii="Times New Roman" w:hAnsi="Times New Roman" w:cs="Times New Roman"/>
          <w:sz w:val="24"/>
          <w:szCs w:val="24"/>
          <w:rPrChange w:id="1" w:author="Christopher W Kuzawa" w:date="2022-02-22T10:50:00Z">
            <w:rPr>
              <w:rFonts w:cstheme="minorHAnsi"/>
            </w:rPr>
          </w:rPrChange>
        </w:rPr>
        <w:pPrChange w:id="2" w:author="Christopher W Kuzawa" w:date="2022-02-22T11:23:00Z">
          <w:pPr>
            <w:widowControl w:val="0"/>
            <w:autoSpaceDE w:val="0"/>
            <w:autoSpaceDN w:val="0"/>
            <w:adjustRightInd w:val="0"/>
            <w:spacing w:line="240" w:lineRule="auto"/>
          </w:pPr>
        </w:pPrChange>
      </w:pPr>
      <w:r w:rsidRPr="00836F63">
        <w:rPr>
          <w:rFonts w:ascii="Times New Roman" w:hAnsi="Times New Roman" w:cs="Times New Roman"/>
          <w:sz w:val="24"/>
          <w:szCs w:val="24"/>
        </w:rPr>
        <w:t>Adverse birth outcomes, such as early gestational age and low birth</w:t>
      </w:r>
      <w:r w:rsidR="00380DAE">
        <w:rPr>
          <w:rFonts w:ascii="Times New Roman" w:hAnsi="Times New Roman" w:cs="Times New Roman"/>
          <w:sz w:val="24"/>
          <w:szCs w:val="24"/>
        </w:rPr>
        <w:t xml:space="preserve"> </w:t>
      </w:r>
      <w:r w:rsidRPr="001A2F08">
        <w:rPr>
          <w:rFonts w:ascii="Times New Roman" w:hAnsi="Times New Roman" w:cs="Times New Roman"/>
          <w:sz w:val="24"/>
          <w:szCs w:val="24"/>
          <w:rPrChange w:id="3" w:author="Christopher W Kuzawa" w:date="2022-02-22T10:50:00Z">
            <w:rPr>
              <w:rFonts w:cstheme="minorHAnsi"/>
            </w:rPr>
          </w:rPrChange>
        </w:rPr>
        <w:t>weight, can have lasting effects on morbidity and mortality, with effects that persist into adulthood</w:t>
      </w:r>
      <w:commentRangeStart w:id="4"/>
      <w:r w:rsidRPr="001A2F08">
        <w:rPr>
          <w:rFonts w:ascii="Times New Roman" w:hAnsi="Times New Roman" w:cs="Times New Roman"/>
          <w:sz w:val="24"/>
          <w:szCs w:val="24"/>
          <w:rPrChange w:id="5" w:author="Christopher W Kuzawa" w:date="2022-02-22T10:50:00Z">
            <w:rPr>
              <w:rFonts w:cstheme="minorHAnsi"/>
            </w:rPr>
          </w:rPrChange>
        </w:rPr>
        <w:t xml:space="preserve">. </w:t>
      </w:r>
      <w:commentRangeEnd w:id="4"/>
      <w:r w:rsidRPr="001A2F08">
        <w:rPr>
          <w:rStyle w:val="CommentReference"/>
          <w:rFonts w:ascii="Times New Roman" w:hAnsi="Times New Roman" w:cs="Times New Roman"/>
          <w:sz w:val="24"/>
          <w:szCs w:val="24"/>
          <w:rPrChange w:id="6" w:author="Christopher W Kuzawa" w:date="2022-02-22T10:50:00Z">
            <w:rPr>
              <w:rStyle w:val="CommentReference"/>
            </w:rPr>
          </w:rPrChange>
        </w:rPr>
        <w:commentReference w:id="4"/>
      </w:r>
      <w:r w:rsidRPr="001A2F08">
        <w:rPr>
          <w:rFonts w:ascii="Times New Roman" w:hAnsi="Times New Roman" w:cs="Times New Roman"/>
          <w:sz w:val="24"/>
          <w:szCs w:val="24"/>
          <w:rPrChange w:id="7" w:author="Christopher W Kuzawa" w:date="2022-02-22T10:50:00Z">
            <w:rPr>
              <w:rFonts w:cstheme="minorHAnsi"/>
            </w:rPr>
          </w:rPrChange>
        </w:rPr>
        <w:t xml:space="preserve">Identifying the maternal factors that contribute to adverse birth outcomes in the next generation is thus </w:t>
      </w:r>
      <w:r w:rsidR="001319F2">
        <w:rPr>
          <w:rFonts w:ascii="Times New Roman" w:hAnsi="Times New Roman" w:cs="Times New Roman"/>
          <w:sz w:val="24"/>
          <w:szCs w:val="24"/>
        </w:rPr>
        <w:t xml:space="preserve">a </w:t>
      </w:r>
      <w:r w:rsidRPr="001A2F08">
        <w:rPr>
          <w:rFonts w:ascii="Times New Roman" w:hAnsi="Times New Roman" w:cs="Times New Roman"/>
          <w:sz w:val="24"/>
          <w:szCs w:val="24"/>
          <w:rPrChange w:id="8" w:author="Christopher W Kuzawa" w:date="2022-02-22T10:50:00Z">
            <w:rPr>
              <w:rFonts w:cstheme="minorHAnsi"/>
            </w:rPr>
          </w:rPrChange>
        </w:rPr>
        <w:t xml:space="preserve">priority. Epigenetic clocks, which have emerged as powerful tools for quantifying biological aging and various dimensions of physiological dysregulation, hold promise for clarifying relationships between maternal </w:t>
      </w:r>
      <w:r w:rsidR="001319F2">
        <w:rPr>
          <w:rFonts w:ascii="Times New Roman" w:hAnsi="Times New Roman" w:cs="Times New Roman"/>
          <w:sz w:val="24"/>
          <w:szCs w:val="24"/>
        </w:rPr>
        <w:t xml:space="preserve">biology </w:t>
      </w:r>
      <w:r w:rsidRPr="001A2F08">
        <w:rPr>
          <w:rFonts w:ascii="Times New Roman" w:hAnsi="Times New Roman" w:cs="Times New Roman"/>
          <w:sz w:val="24"/>
          <w:szCs w:val="24"/>
          <w:rPrChange w:id="9" w:author="Christopher W Kuzawa" w:date="2022-02-22T10:50:00Z">
            <w:rPr>
              <w:rFonts w:cstheme="minorHAnsi"/>
            </w:rPr>
          </w:rPrChange>
        </w:rPr>
        <w:t xml:space="preserve">and infant health, including the maternal factors or states that predict birth outcomes. Nevertheless, studies exploring the relationship between maternal epigenetic age and birth outcomes remain few. </w:t>
      </w:r>
      <w:r w:rsidR="000E17BC" w:rsidRPr="001A2F08">
        <w:rPr>
          <w:rFonts w:ascii="Times New Roman" w:hAnsi="Times New Roman" w:cs="Times New Roman"/>
          <w:sz w:val="24"/>
          <w:szCs w:val="24"/>
          <w:rPrChange w:id="10" w:author="Christopher W Kuzawa" w:date="2022-02-22T10:50:00Z">
            <w:rPr>
              <w:rFonts w:cstheme="minorHAnsi"/>
            </w:rPr>
          </w:rPrChange>
        </w:rPr>
        <w:t xml:space="preserve">Here we attempt to replicate a series of analyses previously reported in a US-based sample, using a large </w:t>
      </w:r>
      <w:proofErr w:type="gramStart"/>
      <w:r w:rsidR="00380DAE">
        <w:rPr>
          <w:rFonts w:ascii="Times New Roman" w:hAnsi="Times New Roman" w:cs="Times New Roman"/>
          <w:sz w:val="24"/>
          <w:szCs w:val="24"/>
        </w:rPr>
        <w:t>similarly-aged</w:t>
      </w:r>
      <w:proofErr w:type="gramEnd"/>
      <w:r w:rsidR="00380DAE">
        <w:rPr>
          <w:rFonts w:ascii="Times New Roman" w:hAnsi="Times New Roman" w:cs="Times New Roman"/>
          <w:sz w:val="24"/>
          <w:szCs w:val="24"/>
        </w:rPr>
        <w:t xml:space="preserve"> </w:t>
      </w:r>
      <w:r w:rsidR="000E17BC" w:rsidRPr="001A2F08">
        <w:rPr>
          <w:rFonts w:ascii="Times New Roman" w:hAnsi="Times New Roman" w:cs="Times New Roman"/>
          <w:sz w:val="24"/>
          <w:szCs w:val="24"/>
          <w:rPrChange w:id="11" w:author="Christopher W Kuzawa" w:date="2022-02-22T10:50:00Z">
            <w:rPr>
              <w:rFonts w:cstheme="minorHAnsi"/>
            </w:rPr>
          </w:rPrChange>
        </w:rPr>
        <w:t>sample (n=</w:t>
      </w:r>
      <w:r w:rsidR="00814E97">
        <w:rPr>
          <w:rFonts w:ascii="Times New Roman" w:hAnsi="Times New Roman" w:cs="Times New Roman"/>
          <w:sz w:val="24"/>
          <w:szCs w:val="24"/>
        </w:rPr>
        <w:t>296</w:t>
      </w:r>
      <w:r w:rsidR="000E17BC" w:rsidRPr="001A2F08">
        <w:rPr>
          <w:rFonts w:ascii="Times New Roman" w:hAnsi="Times New Roman" w:cs="Times New Roman"/>
          <w:sz w:val="24"/>
          <w:szCs w:val="24"/>
          <w:rPrChange w:id="12" w:author="Christopher W Kuzawa" w:date="2022-02-22T10:50:00Z">
            <w:rPr>
              <w:rFonts w:cstheme="minorHAnsi"/>
            </w:rPr>
          </w:rPrChange>
        </w:rPr>
        <w:t xml:space="preserve">) of participants of a long-running study in the Philippines. New pregnancies were identified </w:t>
      </w:r>
      <w:r w:rsidR="001319F2">
        <w:rPr>
          <w:rFonts w:ascii="Times New Roman" w:hAnsi="Times New Roman" w:cs="Times New Roman"/>
          <w:sz w:val="24"/>
          <w:szCs w:val="24"/>
        </w:rPr>
        <w:t>prospectively,</w:t>
      </w:r>
      <w:r w:rsidR="00814E97">
        <w:rPr>
          <w:rFonts w:ascii="Times New Roman" w:hAnsi="Times New Roman" w:cs="Times New Roman"/>
          <w:sz w:val="24"/>
          <w:szCs w:val="24"/>
        </w:rPr>
        <w:t xml:space="preserve"> </w:t>
      </w:r>
      <w:r w:rsidR="000E17BC" w:rsidRPr="001A2F08">
        <w:rPr>
          <w:rFonts w:ascii="Times New Roman" w:hAnsi="Times New Roman" w:cs="Times New Roman"/>
          <w:sz w:val="24"/>
          <w:szCs w:val="24"/>
          <w:rPrChange w:id="13" w:author="Christopher W Kuzawa" w:date="2022-02-22T10:50:00Z">
            <w:rPr>
              <w:rFonts w:cstheme="minorHAnsi"/>
            </w:rPr>
          </w:rPrChange>
        </w:rPr>
        <w:t>dried blood spot samples were collected during the third trimester</w:t>
      </w:r>
      <w:r w:rsidR="00814E97">
        <w:rPr>
          <w:rFonts w:ascii="Times New Roman" w:hAnsi="Times New Roman" w:cs="Times New Roman"/>
          <w:sz w:val="24"/>
          <w:szCs w:val="24"/>
        </w:rPr>
        <w:t xml:space="preserve">, </w:t>
      </w:r>
      <w:r w:rsidR="001319F2">
        <w:rPr>
          <w:rFonts w:ascii="Times New Roman" w:hAnsi="Times New Roman" w:cs="Times New Roman"/>
          <w:sz w:val="24"/>
          <w:szCs w:val="24"/>
        </w:rPr>
        <w:t xml:space="preserve">and after birth </w:t>
      </w:r>
      <w:r w:rsidR="00814E97">
        <w:rPr>
          <w:rFonts w:ascii="Times New Roman" w:hAnsi="Times New Roman" w:cs="Times New Roman"/>
          <w:sz w:val="24"/>
          <w:szCs w:val="24"/>
        </w:rPr>
        <w:t xml:space="preserve">information </w:t>
      </w:r>
      <w:r w:rsidR="001319F2">
        <w:rPr>
          <w:rFonts w:ascii="Times New Roman" w:hAnsi="Times New Roman" w:cs="Times New Roman"/>
          <w:sz w:val="24"/>
          <w:szCs w:val="24"/>
        </w:rPr>
        <w:t xml:space="preserve">was obtained </w:t>
      </w:r>
      <w:r w:rsidR="00814E97">
        <w:rPr>
          <w:rFonts w:ascii="Times New Roman" w:hAnsi="Times New Roman" w:cs="Times New Roman"/>
          <w:sz w:val="24"/>
          <w:szCs w:val="24"/>
        </w:rPr>
        <w:t xml:space="preserve">on </w:t>
      </w:r>
      <w:r w:rsidR="000E17BC" w:rsidRPr="001A2F08">
        <w:rPr>
          <w:rFonts w:ascii="Times New Roman" w:hAnsi="Times New Roman" w:cs="Times New Roman"/>
          <w:sz w:val="24"/>
          <w:szCs w:val="24"/>
          <w:rPrChange w:id="14" w:author="Christopher W Kuzawa" w:date="2022-02-22T10:50:00Z">
            <w:rPr>
              <w:rFonts w:cstheme="minorHAnsi"/>
            </w:rPr>
          </w:rPrChange>
        </w:rPr>
        <w:t>gestational age at delivery and offspring birth weigh</w:t>
      </w:r>
      <w:r w:rsidR="001319F2">
        <w:rPr>
          <w:rFonts w:ascii="Times New Roman" w:hAnsi="Times New Roman" w:cs="Times New Roman"/>
          <w:sz w:val="24"/>
          <w:szCs w:val="24"/>
        </w:rPr>
        <w:t>t</w:t>
      </w:r>
      <w:r w:rsidR="000E17BC" w:rsidRPr="001A2F08">
        <w:rPr>
          <w:rFonts w:ascii="Times New Roman" w:hAnsi="Times New Roman" w:cs="Times New Roman"/>
          <w:sz w:val="24"/>
          <w:szCs w:val="24"/>
          <w:rPrChange w:id="15" w:author="Christopher W Kuzawa" w:date="2022-02-22T10:50:00Z">
            <w:rPr>
              <w:rFonts w:cstheme="minorHAnsi"/>
            </w:rPr>
          </w:rPrChange>
        </w:rPr>
        <w:t xml:space="preserve">. Genome wide DNA methylation was assessed with the Infinium EPIC array. </w:t>
      </w:r>
      <w:r w:rsidR="00380DAE">
        <w:rPr>
          <w:rFonts w:ascii="Times New Roman" w:hAnsi="Times New Roman" w:cs="Times New Roman"/>
          <w:sz w:val="24"/>
          <w:szCs w:val="24"/>
        </w:rPr>
        <w:t xml:space="preserve">Using the same </w:t>
      </w:r>
      <w:r w:rsidR="000E17BC" w:rsidRPr="001A2F08">
        <w:rPr>
          <w:rFonts w:ascii="Times New Roman" w:hAnsi="Times New Roman" w:cs="Times New Roman"/>
          <w:sz w:val="24"/>
          <w:szCs w:val="24"/>
          <w:rPrChange w:id="16" w:author="Christopher W Kuzawa" w:date="2022-02-22T10:50:00Z">
            <w:rPr>
              <w:rFonts w:cstheme="minorHAnsi"/>
            </w:rPr>
          </w:rPrChange>
        </w:rPr>
        <w:t>suite of 1</w:t>
      </w:r>
      <w:r w:rsidR="00814E97">
        <w:rPr>
          <w:rFonts w:ascii="Times New Roman" w:hAnsi="Times New Roman" w:cs="Times New Roman"/>
          <w:sz w:val="24"/>
          <w:szCs w:val="24"/>
        </w:rPr>
        <w:t>5</w:t>
      </w:r>
      <w:r w:rsidR="000E17BC" w:rsidRPr="001A2F08">
        <w:rPr>
          <w:rFonts w:ascii="Times New Roman" w:hAnsi="Times New Roman" w:cs="Times New Roman"/>
          <w:sz w:val="24"/>
          <w:szCs w:val="24"/>
          <w:rPrChange w:id="17" w:author="Christopher W Kuzawa" w:date="2022-02-22T10:50:00Z">
            <w:rPr>
              <w:rFonts w:cstheme="minorHAnsi"/>
            </w:rPr>
          </w:rPrChange>
        </w:rPr>
        <w:t xml:space="preserve"> epigenetic clocks used in a prior study</w:t>
      </w:r>
      <w:r w:rsidR="00814E97">
        <w:rPr>
          <w:rFonts w:ascii="Times New Roman" w:hAnsi="Times New Roman" w:cs="Times New Roman"/>
          <w:sz w:val="24"/>
          <w:szCs w:val="24"/>
        </w:rPr>
        <w:t xml:space="preserve"> published in this journal</w:t>
      </w:r>
      <w:r w:rsidR="000E17BC" w:rsidRPr="001A2F08">
        <w:rPr>
          <w:rFonts w:ascii="Times New Roman" w:hAnsi="Times New Roman" w:cs="Times New Roman"/>
          <w:sz w:val="24"/>
          <w:szCs w:val="24"/>
          <w:rPrChange w:id="18" w:author="Christopher W Kuzawa" w:date="2022-02-22T10:50:00Z">
            <w:rPr>
              <w:rFonts w:cstheme="minorHAnsi"/>
            </w:rPr>
          </w:rPrChange>
        </w:rPr>
        <w:t xml:space="preserve">, </w:t>
      </w:r>
      <w:r w:rsidR="001319F2">
        <w:rPr>
          <w:rFonts w:ascii="Times New Roman" w:hAnsi="Times New Roman" w:cs="Times New Roman"/>
          <w:sz w:val="24"/>
          <w:szCs w:val="24"/>
        </w:rPr>
        <w:t>we only found one significant relationship: advanced age on the epigenetic clock trained on leptin predicted a significantly earlier gestational age at delivery. Of the other 29 relationships tested predicting gestational age and offspring birth</w:t>
      </w:r>
      <w:r w:rsidR="00380DAE">
        <w:rPr>
          <w:rFonts w:ascii="Times New Roman" w:hAnsi="Times New Roman" w:cs="Times New Roman"/>
          <w:sz w:val="24"/>
          <w:szCs w:val="24"/>
        </w:rPr>
        <w:t xml:space="preserve"> </w:t>
      </w:r>
      <w:r w:rsidR="001319F2">
        <w:rPr>
          <w:rFonts w:ascii="Times New Roman" w:hAnsi="Times New Roman" w:cs="Times New Roman"/>
          <w:sz w:val="24"/>
          <w:szCs w:val="24"/>
        </w:rPr>
        <w:t xml:space="preserve">weight, none reached borderline significance (p&lt;0.1). </w:t>
      </w:r>
      <w:r w:rsidR="000E17BC" w:rsidRPr="001A2F08">
        <w:rPr>
          <w:rFonts w:ascii="Times New Roman" w:hAnsi="Times New Roman" w:cs="Times New Roman"/>
          <w:sz w:val="24"/>
          <w:szCs w:val="24"/>
          <w:rPrChange w:id="19" w:author="Christopher W Kuzawa" w:date="2022-02-22T10:50:00Z">
            <w:rPr>
              <w:rFonts w:cstheme="minorHAnsi"/>
            </w:rPr>
          </w:rPrChange>
        </w:rPr>
        <w:t>In this sample of Filipino women, epigenetic clocks capturing multiple dimensions of biology and health do not predict birth outcomes in offspring.</w:t>
      </w:r>
    </w:p>
    <w:p w14:paraId="063D6B4D" w14:textId="27F1178A" w:rsidR="00557C76" w:rsidRPr="001A2F08" w:rsidRDefault="00557C76">
      <w:pPr>
        <w:rPr>
          <w:rFonts w:ascii="Times New Roman" w:hAnsi="Times New Roman" w:cs="Times New Roman"/>
          <w:b/>
          <w:bCs/>
          <w:sz w:val="24"/>
          <w:szCs w:val="24"/>
          <w:rPrChange w:id="20" w:author="Christopher W Kuzawa" w:date="2022-02-22T10:50:00Z">
            <w:rPr>
              <w:b/>
              <w:bCs/>
            </w:rPr>
          </w:rPrChange>
        </w:rPr>
      </w:pPr>
      <w:r w:rsidRPr="001A2F08">
        <w:rPr>
          <w:rFonts w:ascii="Times New Roman" w:hAnsi="Times New Roman" w:cs="Times New Roman"/>
          <w:b/>
          <w:bCs/>
          <w:sz w:val="24"/>
          <w:szCs w:val="24"/>
          <w:rPrChange w:id="21" w:author="Christopher W Kuzawa" w:date="2022-02-22T10:50:00Z">
            <w:rPr>
              <w:b/>
              <w:bCs/>
            </w:rPr>
          </w:rPrChange>
        </w:rPr>
        <w:br w:type="page"/>
      </w:r>
    </w:p>
    <w:p w14:paraId="58461776" w14:textId="2134EB8E" w:rsidR="00EF52E8" w:rsidRPr="001A2F08" w:rsidRDefault="00B67ECB">
      <w:pPr>
        <w:rPr>
          <w:rFonts w:ascii="Times New Roman" w:hAnsi="Times New Roman" w:cs="Times New Roman"/>
          <w:sz w:val="24"/>
          <w:szCs w:val="24"/>
          <w:rPrChange w:id="22" w:author="Christopher W Kuzawa" w:date="2022-02-22T10:50:00Z">
            <w:rPr/>
          </w:rPrChange>
        </w:rPr>
      </w:pPr>
      <w:r w:rsidRPr="001A2F08">
        <w:rPr>
          <w:rFonts w:ascii="Times New Roman" w:hAnsi="Times New Roman" w:cs="Times New Roman"/>
          <w:b/>
          <w:bCs/>
          <w:sz w:val="24"/>
          <w:szCs w:val="24"/>
          <w:rPrChange w:id="23" w:author="Christopher W Kuzawa" w:date="2022-02-22T10:50:00Z">
            <w:rPr>
              <w:b/>
              <w:bCs/>
            </w:rPr>
          </w:rPrChange>
        </w:rPr>
        <w:lastRenderedPageBreak/>
        <w:t>Introduction</w:t>
      </w:r>
    </w:p>
    <w:p w14:paraId="6A6510C5" w14:textId="1C354E94" w:rsidR="00B67ECB" w:rsidRPr="000B63AD" w:rsidRDefault="00B67ECB" w:rsidP="000B63AD">
      <w:pPr>
        <w:spacing w:line="480" w:lineRule="auto"/>
        <w:ind w:firstLine="720"/>
        <w:rPr>
          <w:rFonts w:ascii="Times New Roman" w:hAnsi="Times New Roman" w:cs="Times New Roman"/>
          <w:sz w:val="24"/>
          <w:szCs w:val="24"/>
        </w:rPr>
      </w:pPr>
      <w:r w:rsidRPr="001A2F08">
        <w:rPr>
          <w:rFonts w:ascii="Times New Roman" w:hAnsi="Times New Roman" w:cs="Times New Roman"/>
          <w:sz w:val="24"/>
          <w:szCs w:val="24"/>
          <w:rPrChange w:id="24" w:author="Christopher W Kuzawa" w:date="2022-02-22T10:50:00Z">
            <w:rPr/>
          </w:rPrChange>
        </w:rPr>
        <w:t>Birth outcomes like birth weight, length and gestational</w:t>
      </w:r>
      <w:r w:rsidR="002E7373" w:rsidRPr="001A2F08">
        <w:rPr>
          <w:rFonts w:ascii="Times New Roman" w:hAnsi="Times New Roman" w:cs="Times New Roman"/>
          <w:sz w:val="24"/>
          <w:szCs w:val="24"/>
          <w:rPrChange w:id="25" w:author="Christopher W Kuzawa" w:date="2022-02-22T10:50:00Z">
            <w:rPr/>
          </w:rPrChange>
        </w:rPr>
        <w:t xml:space="preserve"> age</w:t>
      </w:r>
      <w:r w:rsidRPr="001A2F08">
        <w:rPr>
          <w:rFonts w:ascii="Times New Roman" w:hAnsi="Times New Roman" w:cs="Times New Roman"/>
          <w:sz w:val="24"/>
          <w:szCs w:val="24"/>
          <w:rPrChange w:id="26" w:author="Christopher W Kuzawa" w:date="2022-02-22T10:50:00Z">
            <w:rPr/>
          </w:rPrChange>
        </w:rPr>
        <w:t xml:space="preserve"> </w:t>
      </w:r>
      <w:r w:rsidR="002E7373" w:rsidRPr="001A2F08">
        <w:rPr>
          <w:rFonts w:ascii="Times New Roman" w:hAnsi="Times New Roman" w:cs="Times New Roman"/>
          <w:sz w:val="24"/>
          <w:szCs w:val="24"/>
          <w:rPrChange w:id="27" w:author="Christopher W Kuzawa" w:date="2022-02-22T10:50:00Z">
            <w:rPr/>
          </w:rPrChange>
        </w:rPr>
        <w:t>predict</w:t>
      </w:r>
      <w:r w:rsidRPr="001A2F08">
        <w:rPr>
          <w:rFonts w:ascii="Times New Roman" w:hAnsi="Times New Roman" w:cs="Times New Roman"/>
          <w:sz w:val="24"/>
          <w:szCs w:val="24"/>
          <w:rPrChange w:id="28" w:author="Christopher W Kuzawa" w:date="2022-02-22T10:50:00Z">
            <w:rPr/>
          </w:rPrChange>
        </w:rPr>
        <w:t xml:space="preserve"> both short- and long-term health. For example, early gestational age at birth predicts the two largest causes of death in premature infants: underdevelopment of mature organs and bronchopulmonary dysplasia, a chronic lung disease that damages alveolar tissue </w:t>
      </w:r>
      <w:r w:rsidR="009A41D3" w:rsidRPr="001A2F08">
        <w:rPr>
          <w:rFonts w:ascii="Times New Roman" w:hAnsi="Times New Roman" w:cs="Times New Roman"/>
          <w:sz w:val="24"/>
          <w:szCs w:val="24"/>
          <w:rPrChange w:id="29" w:author="Christopher W Kuzawa" w:date="2022-02-22T10:50:00Z">
            <w:rPr/>
          </w:rPrChange>
        </w:rPr>
        <w:fldChar w:fldCharType="begin"/>
      </w:r>
      <w:r w:rsidR="009A41D3" w:rsidRPr="001A2F08">
        <w:rPr>
          <w:rFonts w:ascii="Times New Roman" w:hAnsi="Times New Roman" w:cs="Times New Roman"/>
          <w:sz w:val="24"/>
          <w:szCs w:val="24"/>
          <w:rPrChange w:id="30" w:author="Christopher W Kuzawa" w:date="2022-02-22T10:50:00Z">
            <w:rPr/>
          </w:rPrChange>
        </w:rPr>
        <w:instrText xml:space="preserve"> ADDIN ZOTERO_ITEM CSL_CITATION {"citationID":"i00Emfr1","properties":{"formattedCitation":"(Escobar, Clark, &amp; Greene, 2006; Patel, 2016)","plainCitation":"(Escobar, Clark, &amp; Greene, 2006; Patel, 2016)","noteIndex":0},"citationItems":[{"id":12728,"uris":["http://zotero.org/users/451958/items/JUNK9XBW"],"uri":["http://zotero.org/users/451958/items/JUNK9XBW"],"itemData":{"id":12728,"type":"article-journal","abstract":"BACKGROUND Newborns who are 35 to 36 weeks gestation comprise 7.0% of all live births and 58.3% of all premature infants in the United States. They have been studied much less than very low birth weight infants.\nOBJECTIVE To examine available data permitting quantiﬁcation of short-term hospital outcomes among infants born at 35 and 36 weeks gestation. DESIGN Review of existing published data and, where possible, re-analysis of existing databases or retrospective cohort analyses. SETTING Multiple hospitals and neonatal intensive care units in the United States and England. PATIENTS Premature infant cohorts with infants whose dates of birth ranged from 1/1/98 through 6/30/04. MAIN OUTCOME MEASURES 1) Death, 2) respiratory distress requiring some degree of in-hospital respiratory support during the birth hospitalization, and 3) rehospitalization following discharge home after the birth hospitalization.\nRESULTS Newborns born at 35 and 36 weeks gestation experienced considerable mortality and morbidity. Approximately 8% required supplemental oxygen support for at least 1 hour, almost 3 times the rate found in infants born at &gt;37 weeks. Among 35 to 36 week newborns who progressed to respiratory failure and who survived to 6 hours of age and did not have major congenital anomalies, the mortality rate was 0.8%. Following discharge from the birth hospitalization, 35 to 36 week infants were much more likely to be rehospitalized than term infants, and this increase was evident both within 14 days as well as within 15 to 182 days after discharge. In addition, late preterm infants experienced multiple therapies, few of which have been formally evaluated for safety or efﬁcacy in this gestational age group.\nCONCLUSIONS Greater attention needs to be paid to the management of late preterm infants. In addition, it is important to conduct formal evaluations of the therapies and follow-up strategies employed in caring for these infants.","container-title":"Seminars in Perinatology","DOI":"10.1053/j.semperi.2006.01.005","ISSN":"01460005","issue":"1","journalAbbreviation":"Seminars in Perinatology","language":"en","page":"28-33","source":"DOI.org (Crossref)","title":"Short-Term Outcomes of Infants Born at 35 and 36 Weeks Gestation: We Need to Ask More Questions","title-short":"Short-Term Outcomes of Infants Born at 35 and 36 Weeks Gestation","volume":"30","author":[{"family":"Escobar","given":"Gabriel J."},{"family":"Clark","given":"Reese H."},{"family":"Greene","given":"John D."}],"issued":{"date-parts":[["2006",2]]}}},{"id":12729,"uris":["http://zotero.org/users/451958/items/T6W7B2WH"],"uri":["http://zotero.org/users/451958/items/T6W7B2WH"],"itemData":{"id":12729,"type":"article-journal","abstract":"&lt;p&gt;Prematurity is the leading cause of infant mortality worldwide. In developed countries, extremely preterm infants contribute disproportionately to both neonatal and infant mortality. Survival of this high-risk population has incrementally improved in recent years. Despite these improvements, approximately one in four extremely preterm infants dies during the birth hospitalization. Among those who survive, respiratory and other morbidities are common, although their effect on quality of life is variable. In addition, long-term neurodevelopmental impairment is a large concern for patients, clinicians, and families. However, the interplay of multiple factors contributes to neurodevelopmental impairment, with measures that change over time and outcomes that can be difficult to define and predict. Understanding outcomes of extremely preterm infants can help better counsel families regarding antenatal and postnatal care and guide strategies to improve survival without morbidity. This review summarizes recent evidence to provide an overview into the short- and long-term outcomes for extremely preterm infants.&lt;/p&gt;","container-title":"American Journal of Perinatology","DOI":"10.1055/s-0035-1571202","ISSN":"0735-1631, 1098-8785","issue":"03","journalAbbreviation":"Am J Perinatol","language":"en","note":"publisher: Thieme Medical Publishers","page":"318-328","source":"www-thieme-connect-de.turing.library.northwestern.edu","title":"Short- and Long-Term Outcomes for Extremely Preterm Infants","volume":"33","author":[{"family":"Patel","given":"Ravi Mangal"}],"issued":{"date-parts":[["2016",2]]}}}],"schema":"https://github.com/citation-style-language/schema/raw/master/csl-citation.json"} </w:instrText>
      </w:r>
      <w:r w:rsidR="009A41D3" w:rsidRPr="001A2F08">
        <w:rPr>
          <w:rFonts w:ascii="Times New Roman" w:hAnsi="Times New Roman" w:cs="Times New Roman"/>
          <w:sz w:val="24"/>
          <w:szCs w:val="24"/>
          <w:rPrChange w:id="31" w:author="Christopher W Kuzawa" w:date="2022-02-22T10:50:00Z">
            <w:rPr/>
          </w:rPrChange>
        </w:rPr>
        <w:fldChar w:fldCharType="separate"/>
      </w:r>
      <w:r w:rsidR="009A41D3" w:rsidRPr="001A2F08">
        <w:rPr>
          <w:rFonts w:ascii="Times New Roman" w:hAnsi="Times New Roman" w:cs="Times New Roman"/>
          <w:noProof/>
          <w:sz w:val="24"/>
          <w:szCs w:val="24"/>
          <w:rPrChange w:id="32" w:author="Christopher W Kuzawa" w:date="2022-02-22T10:50:00Z">
            <w:rPr>
              <w:noProof/>
            </w:rPr>
          </w:rPrChange>
        </w:rPr>
        <w:t>(Escobar, Clark, &amp; Greene, 2006; Patel, 2016)</w:t>
      </w:r>
      <w:r w:rsidR="009A41D3" w:rsidRPr="001A2F08">
        <w:rPr>
          <w:rFonts w:ascii="Times New Roman" w:hAnsi="Times New Roman" w:cs="Times New Roman"/>
          <w:sz w:val="24"/>
          <w:szCs w:val="24"/>
          <w:rPrChange w:id="33" w:author="Christopher W Kuzawa" w:date="2022-02-22T10:50:00Z">
            <w:rPr/>
          </w:rPrChange>
        </w:rPr>
        <w:fldChar w:fldCharType="end"/>
      </w:r>
      <w:r w:rsidRPr="001A2F08">
        <w:rPr>
          <w:rFonts w:ascii="Times New Roman" w:hAnsi="Times New Roman" w:cs="Times New Roman"/>
          <w:sz w:val="24"/>
          <w:szCs w:val="24"/>
          <w:rPrChange w:id="34" w:author="Christopher W Kuzawa" w:date="2022-02-22T10:50:00Z">
            <w:rPr/>
          </w:rPrChange>
        </w:rPr>
        <w:t>. In addition, the field of the Developmental Origins of Health and Disease (</w:t>
      </w:r>
      <w:proofErr w:type="spellStart"/>
      <w:r w:rsidRPr="001A2F08">
        <w:rPr>
          <w:rFonts w:ascii="Times New Roman" w:hAnsi="Times New Roman" w:cs="Times New Roman"/>
          <w:sz w:val="24"/>
          <w:szCs w:val="24"/>
          <w:rPrChange w:id="35" w:author="Christopher W Kuzawa" w:date="2022-02-22T10:50:00Z">
            <w:rPr/>
          </w:rPrChange>
        </w:rPr>
        <w:t>DOHaD</w:t>
      </w:r>
      <w:proofErr w:type="spellEnd"/>
      <w:r w:rsidRPr="001A2F08">
        <w:rPr>
          <w:rFonts w:ascii="Times New Roman" w:hAnsi="Times New Roman" w:cs="Times New Roman"/>
          <w:sz w:val="24"/>
          <w:szCs w:val="24"/>
          <w:rPrChange w:id="36" w:author="Christopher W Kuzawa" w:date="2022-02-22T10:50:00Z">
            <w:rPr/>
          </w:rPrChange>
        </w:rPr>
        <w:t xml:space="preserve">) has established that being born </w:t>
      </w:r>
      <w:r w:rsidR="002E7373" w:rsidRPr="001A2F08">
        <w:rPr>
          <w:rFonts w:ascii="Times New Roman" w:hAnsi="Times New Roman" w:cs="Times New Roman"/>
          <w:sz w:val="24"/>
          <w:szCs w:val="24"/>
          <w:rPrChange w:id="37" w:author="Christopher W Kuzawa" w:date="2022-02-22T10:50:00Z">
            <w:rPr/>
          </w:rPrChange>
        </w:rPr>
        <w:t xml:space="preserve">early and </w:t>
      </w:r>
      <w:r w:rsidRPr="001A2F08">
        <w:rPr>
          <w:rFonts w:ascii="Times New Roman" w:hAnsi="Times New Roman" w:cs="Times New Roman"/>
          <w:sz w:val="24"/>
          <w:szCs w:val="24"/>
          <w:rPrChange w:id="38" w:author="Christopher W Kuzawa" w:date="2022-02-22T10:50:00Z">
            <w:rPr/>
          </w:rPrChange>
        </w:rPr>
        <w:t>small</w:t>
      </w:r>
      <w:r w:rsidR="002E7373" w:rsidRPr="001A2F08">
        <w:rPr>
          <w:rFonts w:ascii="Times New Roman" w:hAnsi="Times New Roman" w:cs="Times New Roman"/>
          <w:sz w:val="24"/>
          <w:szCs w:val="24"/>
          <w:rPrChange w:id="39" w:author="Christopher W Kuzawa" w:date="2022-02-22T10:50:00Z">
            <w:rPr/>
          </w:rPrChange>
        </w:rPr>
        <w:t xml:space="preserve"> for gestational age</w:t>
      </w:r>
      <w:r w:rsidRPr="001A2F08">
        <w:rPr>
          <w:rFonts w:ascii="Times New Roman" w:hAnsi="Times New Roman" w:cs="Times New Roman"/>
          <w:sz w:val="24"/>
          <w:szCs w:val="24"/>
          <w:rPrChange w:id="40" w:author="Christopher W Kuzawa" w:date="2022-02-22T10:50:00Z">
            <w:rPr/>
          </w:rPrChange>
        </w:rPr>
        <w:t xml:space="preserve"> also predicts elevated long-term risk for developing respiratory conditions like idiopathic lung disease and chronic metabolic diseases like hypertension, diabetes, and other cardiovascular diseases </w:t>
      </w:r>
      <w:r w:rsidR="009A41D3" w:rsidRPr="001A2F08">
        <w:rPr>
          <w:rFonts w:ascii="Times New Roman" w:hAnsi="Times New Roman" w:cs="Times New Roman"/>
          <w:sz w:val="24"/>
          <w:szCs w:val="24"/>
          <w:rPrChange w:id="41" w:author="Christopher W Kuzawa" w:date="2022-02-22T10:50:00Z">
            <w:rPr/>
          </w:rPrChange>
        </w:rPr>
        <w:fldChar w:fldCharType="begin"/>
      </w:r>
      <w:r w:rsidR="009A41D3" w:rsidRPr="001A2F08">
        <w:rPr>
          <w:rFonts w:ascii="Times New Roman" w:hAnsi="Times New Roman" w:cs="Times New Roman"/>
          <w:sz w:val="24"/>
          <w:szCs w:val="24"/>
          <w:rPrChange w:id="42" w:author="Christopher W Kuzawa" w:date="2022-02-22T10:50:00Z">
            <w:rPr/>
          </w:rPrChange>
        </w:rPr>
        <w:instrText xml:space="preserve"> ADDIN ZOTERO_ITEM CSL_CITATION {"citationID":"t8wI6yjx","properties":{"formattedCitation":"(Barker, 2006; Gluckman &amp; Hanson, 2004; Knop et al., 2018; Mohseni et al., 2020; Patel, 2016)","plainCitation":"(Barker, 2006; Gluckman &amp; Hanson, 2004; Knop et al., 2018; Mohseni et al., 2020; Patel, 2016)","noteIndex":0},"citationItems":[{"id":12732,"uris":["http://zotero.org/users/451958/items/JAZ5UDBD"],"uri":["http://zotero.org/users/451958/items/JAZ5UDBD"],"itemData":{"id":12732,"type":"article-journal","container-title":"Hypertension","DOI":"10.1161/01.HYP.0000236552.04251.42","issue":"3","note":"publisher: American Heart Association","page":"357-358","source":"www-ahajournals-org.turing.library.northwestern.edu (Atypon)","title":"Birth Weight and Hypertension","volume":"48","author":[{"family":"Barker","given":"David J.P."}],"issued":{"date-parts":[["2006",9,1]]}}},{"id":2623,"uris":["http://zotero.org/users/451958/items/MDXJSIJV"],"uri":["http://zotero.org/users/451958/items/MDXJSIJV"],"itemData":{"id":2623,"type":"article-journal","container-title":"Science","ISSN":"0036-8075","issue":"5691","journalAbbreviation":"Science","page":"1733-1736","title":"Living with the past: evolution, development, and patterns of disease","volume":"305","author":[{"family":"Gluckman","given":"Peter D"},{"family":"Hanson","given":"Mark A"}],"issued":{"date-parts":[["2004"]]}}},{"id":12763,"uris":["http://zotero.org/users/451958/items/8CUZ6EMH"],"uri":["http://zotero.org/users/451958/items/8CUZ6EMH"],"itemData":{"id":12763,"type":"article-journal","abstract":"Background\n\nLow birth weight has been associated with increased risk of type 2 diabetes mellitus, cardiovascular disease, and hypertension, but the risk at high birth weight levels remains uncertain. This systematic review and meta‐analysis aimed to clarify the shape of associations between birth weight and aforementioned diseases in adults and assessed sex‐specific risks.\n\nMethods and Results\n\nWe systematically searched PubMed, EMBASE, and Web of Science for studies published between 1980 and October 2016. Studies of birth weight and type 2 diabetes mellitus (T2DM), cardiovascular disease (CVD), and hypertension were included. Random‐effects models were used to derive the summary relative risks and corresponding 95% confidence intervals.We identified 49 studies with 4 053 367 participants assessing the association between birth weight and T2DM, 33 studies with 5 949 477 participants for CVD, and 53 studies with 4 335 149 participants for hypertension and high blood pressure. Sex‐specific binary analyses showed that only females had an increased risk of T2DM and CVD at the upper tail of the birth weight distribution. While categorical analyses of 6 birth weight groups and dose‐response analyses showed J‐shaped associations of birth weight with T2DM and CVD, the association was inverse with hypertension. The lowest risks for T2DM, CVD, and hypertension were observed at 3.5 to 4.0, 4.0 to 4.5, and 4.0 to 4.5 kg, respectively.\n\nConclusions\n\nThese findings indicate that birth weight is associated with risk of T2DM and CVD in a J‐shaped manner and that this is more pronounced among females.","container-title":"Journal of the American Heart Association","DOI":"10.1161/JAHA.118.008870","issue":"23","note":"publisher: American Heart Association","page":"e008870","source":"www-ahajournals-org.turing.library.northwestern.edu (Atypon)","title":"Birth Weight and Risk of Type 2 Diabetes Mellitus, Cardiovascular Disease, and Hypertension in Adults: A Meta‐Analysis of 7 646 267 Participants From 135 Studies","title-short":"Birth Weight and Risk of Type 2 Diabetes Mellitus, Cardiovascular Disease, and Hypertension in Adults","volume":"7","author":[{"family":"Knop","given":"Marianne Ravn"},{"family":"Geng","given":"Ting‐Ting"},{"family":"Gorny","given":"Alexander Wilhelm"},{"family":"Ding","given":"Renyu"},{"family":"Li","given":"Changwei"},{"family":"Ley","given":"Sylvia H."},{"family":"Huang","given":"Tao"}],"issued":{"date-parts":[["2018",12,4]]}}},{"id":12761,"uris":["http://zotero.org/users/451958/items/HMSZITYS"],"uri":["http://zotero.org/users/451958/items/HMSZITYS"],"itemData":{"id":12761,"type":"article-journal","abstract":"Studies have revealed a relation between birth weight (BW) and later risk of cardiovascular diseases (CVDs). This meta-analysis aimed to report the dose-response relationship between BW and risk of CVDs.","container-title":"Current Atherosclerosis Reports","DOI":"10.1007/s11883-020-0829-z","ISSN":"1534-6242","issue":"3","journalAbbreviation":"Curr Atheroscler Rep","language":"en","page":"12","source":"Springer Link","title":"Birth Weight and Risk of Cardiovascular Disease Incidence in Adulthood: a Dose-Response Meta-analysis","title-short":"Birth Weight and Risk of Cardiovascular Disease Incidence in Adulthood","volume":"22","author":[{"family":"Mohseni","given":"Reza"},{"family":"Mohammed","given":"Shimels Hussien"},{"family":"Safabakhsh","given":"Maryam"},{"family":"Mohseni","given":"Fatemeh"},{"family":"Monfared","given":"Zahra Sajedi"},{"family":"Seyyedi","given":"Javad"},{"family":"Mejareh","given":"Zahra Noorani"},{"family":"Alizadeh","given":"Shahab"}],"issued":{"date-parts":[["2020",4,23]]}}},{"id":12729,"uris":["http://zotero.org/users/451958/items/T6W7B2WH"],"uri":["http://zotero.org/users/451958/items/T6W7B2WH"],"itemData":{"id":12729,"type":"article-journal","abstract":"&lt;p&gt;Prematurity is the leading cause of infant mortality worldwide. In developed countries, extremely preterm infants contribute disproportionately to both neonatal and infant mortality. Survival of this high-risk population has incrementally improved in recent years. Despite these improvements, approximately one in four extremely preterm infants dies during the birth hospitalization. Among those who survive, respiratory and other morbidities are common, although their effect on quality of life is variable. In addition, long-term neurodevelopmental impairment is a large concern for patients, clinicians, and families. However, the interplay of multiple factors contributes to neurodevelopmental impairment, with measures that change over time and outcomes that can be difficult to define and predict. Understanding outcomes of extremely preterm infants can help better counsel families regarding antenatal and postnatal care and guide strategies to improve survival without morbidity. This review summarizes recent evidence to provide an overview into the short- and long-term outcomes for extremely preterm infants.&lt;/p&gt;","container-title":"American Journal of Perinatology","DOI":"10.1055/s-0035-1571202","ISSN":"0735-1631, 1098-8785","issue":"03","journalAbbreviation":"Am J Perinatol","language":"en","note":"publisher: Thieme Medical Publishers","page":"318-328","source":"www-thieme-connect-de.turing.library.northwestern.edu","title":"Short- and Long-Term Outcomes for Extremely Preterm Infants","volume":"33","author":[{"family":"Patel","given":"Ravi Mangal"}],"issued":{"date-parts":[["2016",2]]}}}],"schema":"https://github.com/citation-style-language/schema/raw/master/csl-citation.json"} </w:instrText>
      </w:r>
      <w:r w:rsidR="009A41D3" w:rsidRPr="001A2F08">
        <w:rPr>
          <w:rFonts w:ascii="Times New Roman" w:hAnsi="Times New Roman" w:cs="Times New Roman"/>
          <w:sz w:val="24"/>
          <w:szCs w:val="24"/>
          <w:rPrChange w:id="43" w:author="Christopher W Kuzawa" w:date="2022-02-22T10:50:00Z">
            <w:rPr/>
          </w:rPrChange>
        </w:rPr>
        <w:fldChar w:fldCharType="separate"/>
      </w:r>
      <w:r w:rsidR="009A41D3" w:rsidRPr="001A2F08">
        <w:rPr>
          <w:rFonts w:ascii="Times New Roman" w:hAnsi="Times New Roman" w:cs="Times New Roman"/>
          <w:noProof/>
          <w:sz w:val="24"/>
          <w:szCs w:val="24"/>
          <w:rPrChange w:id="44" w:author="Christopher W Kuzawa" w:date="2022-02-22T10:50:00Z">
            <w:rPr>
              <w:noProof/>
            </w:rPr>
          </w:rPrChange>
        </w:rPr>
        <w:t>(Barker, 2006; Gluckman &amp; Hanson, 2004; Knop et al., 2018; Mohseni et al., 2020; Patel, 2016)</w:t>
      </w:r>
      <w:r w:rsidR="009A41D3" w:rsidRPr="001A2F08">
        <w:rPr>
          <w:rFonts w:ascii="Times New Roman" w:hAnsi="Times New Roman" w:cs="Times New Roman"/>
          <w:sz w:val="24"/>
          <w:szCs w:val="24"/>
          <w:rPrChange w:id="45" w:author="Christopher W Kuzawa" w:date="2022-02-22T10:50:00Z">
            <w:rPr/>
          </w:rPrChange>
        </w:rPr>
        <w:fldChar w:fldCharType="end"/>
      </w:r>
      <w:r w:rsidRPr="001A2F08">
        <w:rPr>
          <w:rFonts w:ascii="Times New Roman" w:hAnsi="Times New Roman" w:cs="Times New Roman"/>
          <w:sz w:val="24"/>
          <w:szCs w:val="24"/>
          <w:rPrChange w:id="46" w:author="Christopher W Kuzawa" w:date="2022-02-22T10:50:00Z">
            <w:rPr/>
          </w:rPrChange>
        </w:rPr>
        <w:t xml:space="preserve">. Experimental work with animal models shows that restricting prenatal nutrition, or imposing acute stress during pregnancy, replicates many of these </w:t>
      </w:r>
      <w:r w:rsidRPr="000B63AD">
        <w:rPr>
          <w:rFonts w:ascii="Times New Roman" w:hAnsi="Times New Roman" w:cs="Times New Roman"/>
          <w:sz w:val="24"/>
          <w:szCs w:val="24"/>
        </w:rPr>
        <w:t>long-term outcomes in offspring, showing that gestational conditions can have lasting effects on health in the next generation</w:t>
      </w:r>
      <w:r w:rsidR="009A41D3" w:rsidRPr="000B63AD">
        <w:rPr>
          <w:rFonts w:ascii="Times New Roman" w:hAnsi="Times New Roman" w:cs="Times New Roman"/>
          <w:sz w:val="24"/>
          <w:szCs w:val="24"/>
        </w:rPr>
        <w:t xml:space="preserve"> </w:t>
      </w:r>
      <w:r w:rsidR="009A41D3" w:rsidRPr="000B63AD">
        <w:rPr>
          <w:rFonts w:ascii="Times New Roman" w:hAnsi="Times New Roman" w:cs="Times New Roman"/>
          <w:sz w:val="24"/>
          <w:szCs w:val="24"/>
        </w:rPr>
        <w:fldChar w:fldCharType="begin"/>
      </w:r>
      <w:r w:rsidR="000B63AD">
        <w:rPr>
          <w:rFonts w:ascii="Times New Roman" w:hAnsi="Times New Roman" w:cs="Times New Roman"/>
          <w:sz w:val="24"/>
          <w:szCs w:val="24"/>
        </w:rPr>
        <w:instrText xml:space="preserve"> ADDIN ZOTERO_ITEM CSL_CITATION {"citationID":"2ZekhGrm","properties":{"formattedCitation":"(Bertram &amp; Hanson, 2001; Langley-Evans, 2007)","plainCitation":"(Bertram &amp; Hanson, 2001; Langley-Evans, 2007)","noteIndex":0},"citationItems":[{"id":12754,"uris":["http://zotero.org/users/451958/items/TMQTTAC8"],"uri":["http://zotero.org/users/451958/items/TMQTTAC8"],"itemData":{"id":12754,"type":"article-journal","abstract":"The purpose of this review is to consider how current animal models of fetal programming contribute to knowledge of the metabolic syndrome in adult humans. Low birth weight infants have an increased risk of developing cardiovascular and coronary heart disease, hypertension, diabetes and stroke in adulthood. A number of animal studies confirm the association between events during fetal life and subsequent adult disease. This review considers how these have contributed to our understanding of this relationship, and how they may help to uncover the underlying mechanisms. The importance of dietary, pharmacological, genetic and surgical models is assessed, and their usefulness in the prevention of human disease evaluated. Although progress has been made, further investigations using animals are needed to clarify the mechanisms involved in the programming of adult disease. Once these processes are understood, it may be possible to identify and protect at-risk individuals.","container-title":"British Medical Bulletin","DOI":"10.1093/bmb/60.1.103","ISSN":"0007-1420","issue":"1","journalAbbreviation":"British Medical Bulletin","page":"103-121","source":"Silverchair","title":"Animal models and programming of the metabolic syndrome: Type 2 diabetes","title-short":"Animal models and programming of the metabolic syndrome","volume":"60","author":[{"family":"Bertram","given":"Caroline E"},{"family":"Hanson","given":"Mark A"}],"issued":{"date-parts":[["2001",11,1]]}}},{"id":12752,"uris":["http://zotero.org/users/451958/items/HRICN97C"],"uri":["http://zotero.org/users/451958/items/HRICN97C"],"itemData":{"id":12752,"type":"article-journal","container-title":"Genes &amp; Nutrition","DOI":"10.1007/s12263-007-0005-x","ISSN":"1865-3499","issue":"1","journalAbbreviation":"Genes Nutr","language":"en","page":"33-38","source":"Springer Link","title":"Metabolic programming in pregnancy: studies in animal models","title-short":"Metabolic programming in pregnancy","volume":"2","author":[{"family":"Langley-Evans","given":"S. C."}],"issued":{"date-parts":[["2007",10,1]]}}}],"schema":"https://github.com/citation-style-language/schema/raw/master/csl-citation.json"} </w:instrText>
      </w:r>
      <w:r w:rsidR="009A41D3" w:rsidRPr="000B63AD">
        <w:rPr>
          <w:rFonts w:ascii="Times New Roman" w:hAnsi="Times New Roman" w:cs="Times New Roman"/>
          <w:sz w:val="24"/>
          <w:szCs w:val="24"/>
        </w:rPr>
        <w:fldChar w:fldCharType="separate"/>
      </w:r>
      <w:r w:rsidR="000B63AD">
        <w:rPr>
          <w:rFonts w:ascii="Times New Roman" w:hAnsi="Times New Roman" w:cs="Times New Roman"/>
          <w:noProof/>
          <w:sz w:val="24"/>
          <w:szCs w:val="24"/>
        </w:rPr>
        <w:t>(Bertram &amp; Hanson, 2001; Langley-Evans, 2007)</w:t>
      </w:r>
      <w:r w:rsidR="009A41D3" w:rsidRPr="000B63AD">
        <w:rPr>
          <w:rFonts w:ascii="Times New Roman" w:hAnsi="Times New Roman" w:cs="Times New Roman"/>
          <w:sz w:val="24"/>
          <w:szCs w:val="24"/>
        </w:rPr>
        <w:fldChar w:fldCharType="end"/>
      </w:r>
      <w:r w:rsidRPr="000B63AD">
        <w:rPr>
          <w:rFonts w:ascii="Times New Roman" w:hAnsi="Times New Roman" w:cs="Times New Roman"/>
          <w:sz w:val="24"/>
          <w:szCs w:val="24"/>
        </w:rPr>
        <w:t>.</w:t>
      </w:r>
    </w:p>
    <w:p w14:paraId="4241418A" w14:textId="098920A3" w:rsidR="00B67ECB" w:rsidRPr="001A2F08" w:rsidRDefault="00B67ECB" w:rsidP="000B63AD">
      <w:pPr>
        <w:spacing w:line="480" w:lineRule="auto"/>
        <w:ind w:firstLine="720"/>
        <w:rPr>
          <w:rFonts w:ascii="Times New Roman" w:hAnsi="Times New Roman" w:cs="Times New Roman"/>
          <w:sz w:val="24"/>
          <w:szCs w:val="24"/>
          <w:rPrChange w:id="47" w:author="Christopher W Kuzawa" w:date="2022-02-22T10:50:00Z">
            <w:rPr/>
          </w:rPrChange>
        </w:rPr>
      </w:pPr>
      <w:r w:rsidRPr="000B63AD">
        <w:rPr>
          <w:rFonts w:ascii="Times New Roman" w:hAnsi="Times New Roman" w:cs="Times New Roman"/>
          <w:sz w:val="24"/>
          <w:szCs w:val="24"/>
        </w:rPr>
        <w:t xml:space="preserve">While nutrition has received broadest </w:t>
      </w:r>
      <w:r w:rsidRPr="001A2F08">
        <w:rPr>
          <w:rFonts w:ascii="Times New Roman" w:hAnsi="Times New Roman" w:cs="Times New Roman"/>
          <w:sz w:val="24"/>
          <w:szCs w:val="24"/>
          <w:rPrChange w:id="48" w:author="Christopher W Kuzawa" w:date="2022-02-22T10:50:00Z">
            <w:rPr/>
          </w:rPrChange>
        </w:rPr>
        <w:t xml:space="preserve">attention for its role in fetal growth, there is growing evidence that the mother’s physiology and metabolism, including systems like stress physiology and inflammation, can impact fetal growth and development operating through effects on gestational conditions like nutrient </w:t>
      </w:r>
      <w:r w:rsidRPr="001921FD">
        <w:rPr>
          <w:rFonts w:ascii="Times New Roman" w:hAnsi="Times New Roman" w:cs="Times New Roman"/>
          <w:sz w:val="24"/>
          <w:szCs w:val="24"/>
        </w:rPr>
        <w:t>delivery, oxidative stress or exposure to metabolic or other hormones</w:t>
      </w:r>
      <w:r w:rsidR="00515B1D" w:rsidRPr="001921FD">
        <w:rPr>
          <w:rFonts w:ascii="Times New Roman" w:hAnsi="Times New Roman" w:cs="Times New Roman"/>
          <w:sz w:val="24"/>
          <w:szCs w:val="24"/>
        </w:rPr>
        <w:t xml:space="preserve"> </w:t>
      </w:r>
      <w:r w:rsidR="00515B1D" w:rsidRPr="001921FD">
        <w:rPr>
          <w:rFonts w:ascii="Times New Roman" w:hAnsi="Times New Roman" w:cs="Times New Roman"/>
          <w:sz w:val="24"/>
          <w:szCs w:val="24"/>
        </w:rPr>
        <w:fldChar w:fldCharType="begin"/>
      </w:r>
      <w:r w:rsidR="00515B1D" w:rsidRPr="001921FD">
        <w:rPr>
          <w:rFonts w:ascii="Times New Roman" w:hAnsi="Times New Roman" w:cs="Times New Roman"/>
          <w:sz w:val="24"/>
          <w:szCs w:val="24"/>
        </w:rPr>
        <w:instrText xml:space="preserve"> ADDIN ZOTERO_ITEM CSL_CITATION {"citationID":"HWey5a94","properties":{"formattedCitation":"(Entringer et al., 2012)","plainCitation":"(Entringer et al., 2012)","noteIndex":0},"citationItems":[{"id":12749,"uris":["http://zotero.org/users/451958/items/BCJI2F6E"],"uri":["http://zotero.org/users/451958/items/BCJI2F6E"],"itemData":{"id":12749,"type":"article-journal","abstract":"Epidemiological, clinical, physiological, cellular, and molecular evidence suggests that the origins of obesity and metabolic dysfunction can be traced back to intrauterine life and supports an important role for maternal nutrition prior to and during gestation in fetal programming. The elucidation of underlying mechanisms is an area of interest and intense investigation. In this perspectives paper we propose that in addition to maternal nutrition-related processes it may be important to concurrently consider the potential role of intrauterine stress and stress biology. We frame our arguments in the larger context of an evolutionary-developmental perspective that supports roles for both nutrition and stress as key environmental conditions driving natural selection and developmental plasticity. We suggest that intrauterine stress exposure may interact with the nutritional milieu, and that stress biology may represent an underlying mechanism mediating the effects of diverse intrauterine perturbations, including but not limited to maternal nutritional insults (undernutrition and overnutrition), on brain and peripheral targets of programming of body composition, energy balance homeostasis, and metabolic function. We discuss putative maternal-placental-fetal endocrine and immune/inflammatory candidate mechanisms that may underlie the long-term effects of intrauterine stress. We conclude with a commentary of the implications for future research and clinical practice.","container-title":"Journal of Nutrition and Metabolism","DOI":"10.1155/2012/632548","ISSN":"2090-0724","language":"en","note":"publisher: Hindawi","page":"e632548","source":"www.hindawi.com","title":"Fetal Programming of Body Composition, Obesity, and Metabolic Function: The Role of Intrauterine Stress and Stress Biology","title-short":"Fetal Programming of Body Composition, Obesity, and Metabolic Function","volume":"2012","author":[{"family":"Entringer","given":"Sonja"},{"family":"Buss","given":"Claudia"},{"family":"Swanson","given":"James M."},{"family":"Cooper","given":"Dan M."},{"family":"Wing","given":"Deborah A."},{"family":"Waffarn","given":"Feizal"},{"family":"Wadhwa","given":"Pathik D."}],"issued":{"date-parts":[["2012",5,10]]}}}],"schema":"https://github.com/citation-style-language/schema/raw/master/csl-citation.json"} </w:instrText>
      </w:r>
      <w:r w:rsidR="00515B1D" w:rsidRPr="001921FD">
        <w:rPr>
          <w:rFonts w:ascii="Times New Roman" w:hAnsi="Times New Roman" w:cs="Times New Roman"/>
          <w:sz w:val="24"/>
          <w:szCs w:val="24"/>
        </w:rPr>
        <w:fldChar w:fldCharType="separate"/>
      </w:r>
      <w:r w:rsidR="00515B1D" w:rsidRPr="001921FD">
        <w:rPr>
          <w:rFonts w:ascii="Times New Roman" w:hAnsi="Times New Roman" w:cs="Times New Roman"/>
          <w:noProof/>
          <w:sz w:val="24"/>
          <w:szCs w:val="24"/>
        </w:rPr>
        <w:t>(Entringer et al., 2012)</w:t>
      </w:r>
      <w:r w:rsidR="00515B1D" w:rsidRPr="001921FD">
        <w:rPr>
          <w:rFonts w:ascii="Times New Roman" w:hAnsi="Times New Roman" w:cs="Times New Roman"/>
          <w:sz w:val="24"/>
          <w:szCs w:val="24"/>
        </w:rPr>
        <w:fldChar w:fldCharType="end"/>
      </w:r>
      <w:r w:rsidRPr="001921FD">
        <w:rPr>
          <w:rFonts w:ascii="Times New Roman" w:hAnsi="Times New Roman" w:cs="Times New Roman"/>
          <w:sz w:val="24"/>
          <w:szCs w:val="24"/>
        </w:rPr>
        <w:t xml:space="preserve">. As a result, disturbances in the normal levels and amounts of exposure of these biological effectors </w:t>
      </w:r>
      <w:r w:rsidR="00B33C88" w:rsidRPr="001921FD">
        <w:rPr>
          <w:rFonts w:ascii="Times New Roman" w:hAnsi="Times New Roman" w:cs="Times New Roman"/>
          <w:sz w:val="24"/>
          <w:szCs w:val="24"/>
        </w:rPr>
        <w:t xml:space="preserve">can result in </w:t>
      </w:r>
      <w:r w:rsidRPr="001921FD">
        <w:rPr>
          <w:rFonts w:ascii="Times New Roman" w:hAnsi="Times New Roman" w:cs="Times New Roman"/>
          <w:sz w:val="24"/>
          <w:szCs w:val="24"/>
        </w:rPr>
        <w:t xml:space="preserve">altered function and </w:t>
      </w:r>
      <w:r w:rsidR="00B33C88" w:rsidRPr="001921FD">
        <w:rPr>
          <w:rFonts w:ascii="Times New Roman" w:hAnsi="Times New Roman" w:cs="Times New Roman"/>
          <w:sz w:val="24"/>
          <w:szCs w:val="24"/>
        </w:rPr>
        <w:t xml:space="preserve">long term disease risk </w:t>
      </w:r>
      <w:r w:rsidR="00515B1D" w:rsidRPr="001921FD">
        <w:rPr>
          <w:rFonts w:ascii="Times New Roman" w:hAnsi="Times New Roman" w:cs="Times New Roman"/>
          <w:sz w:val="24"/>
          <w:szCs w:val="24"/>
        </w:rPr>
        <w:fldChar w:fldCharType="begin"/>
      </w:r>
      <w:r w:rsidR="00515B1D" w:rsidRPr="001921FD">
        <w:rPr>
          <w:rFonts w:ascii="Times New Roman" w:hAnsi="Times New Roman" w:cs="Times New Roman"/>
          <w:sz w:val="24"/>
          <w:szCs w:val="24"/>
        </w:rPr>
        <w:instrText xml:space="preserve"> ADDIN ZOTERO_ITEM CSL_CITATION {"citationID":"FL7E8w4l","properties":{"formattedCitation":"(Entringer, 2013)","plainCitation":"(Entringer, 2013)","noteIndex":0},"citationItems":[{"id":12746,"uris":["http://zotero.org/users/451958/items/WI86SJGV"],"uri":["http://zotero.org/users/451958/items/WI86SJGV"],"itemData":{"id":12746,"type":"article-journal","abstract":"Purpose of review \n        To summarize recent conceptual frameworks and empirical findings addressing the role of prenatal stress and stress biology in the context of fetal programming of metabolic function and obesity risk.\n        Recent findings \n        The link between stress exposure and adverse health outcomes is well established. Growing evidence from animal and human studies now suggests that the experience of severe stress or perturbations in stress-related immune and endocrine processes during pregnancy may also impact the developing fetus to produce increased susceptibility for childhood and adult obesity, and dysregulated glycemic control.\n        Summary \n        Because endocrine and immune ligands commonly associated with stress play an essential role during intrauterine development in cellular growth and differentiation perturbations in these systems during pregnancy are likely to produce alterations of structure and function of the brain and peripheral physiological systems in the offspring. To systematically study the effects of intrauterine stress exposure on child metabolic function and obesity risk, a multilevel approach is required that includes molecular and cellular studies, the use of animal models, and human observational and interventional studies. Such studies will set the stage for translational research to inform the subsequent development of diagnostic and primary or secondary intervention strategies in at-risk individuals.","container-title":"Current Opinion in Clinical Nutrition &amp; Metabolic Care","DOI":"10.1097/MCO.0b013e32835e8d80","ISSN":"1363-1950","issue":"3","language":"en-US","page":"320–327","source":"journals-lww-com.turing.library.northwestern.edu","title":"Impact of stress and stress physiology during pregnancy on child metabolic function and obesity risk","volume":"16","author":[{"family":"Entringer","given":"Sonja"}],"issued":{"date-parts":[["2013",5]]}}}],"schema":"https://github.com/citation-style-language/schema/raw/master/csl-citation.json"} </w:instrText>
      </w:r>
      <w:r w:rsidR="00515B1D" w:rsidRPr="001921FD">
        <w:rPr>
          <w:rFonts w:ascii="Times New Roman" w:hAnsi="Times New Roman" w:cs="Times New Roman"/>
          <w:sz w:val="24"/>
          <w:szCs w:val="24"/>
        </w:rPr>
        <w:fldChar w:fldCharType="separate"/>
      </w:r>
      <w:r w:rsidR="00515B1D" w:rsidRPr="001921FD">
        <w:rPr>
          <w:rFonts w:ascii="Times New Roman" w:hAnsi="Times New Roman" w:cs="Times New Roman"/>
          <w:noProof/>
          <w:sz w:val="24"/>
          <w:szCs w:val="24"/>
        </w:rPr>
        <w:t>(Entringer, 2013)</w:t>
      </w:r>
      <w:r w:rsidR="00515B1D" w:rsidRPr="001921FD">
        <w:rPr>
          <w:rFonts w:ascii="Times New Roman" w:hAnsi="Times New Roman" w:cs="Times New Roman"/>
          <w:sz w:val="24"/>
          <w:szCs w:val="24"/>
        </w:rPr>
        <w:fldChar w:fldCharType="end"/>
      </w:r>
      <w:r w:rsidRPr="001921FD">
        <w:rPr>
          <w:rFonts w:ascii="Times New Roman" w:hAnsi="Times New Roman" w:cs="Times New Roman"/>
          <w:sz w:val="24"/>
          <w:szCs w:val="24"/>
        </w:rPr>
        <w:t xml:space="preserve">. As a common example, dysregulation </w:t>
      </w:r>
      <w:r w:rsidRPr="001A2F08">
        <w:rPr>
          <w:rFonts w:ascii="Times New Roman" w:hAnsi="Times New Roman" w:cs="Times New Roman"/>
          <w:sz w:val="24"/>
          <w:szCs w:val="24"/>
          <w:rPrChange w:id="49" w:author="Christopher W Kuzawa" w:date="2022-02-22T10:50:00Z">
            <w:rPr/>
          </w:rPrChange>
        </w:rPr>
        <w:t xml:space="preserve">of the hypothalamic-pituitary (HPA) </w:t>
      </w:r>
      <w:r w:rsidR="004649D5" w:rsidRPr="001A2F08">
        <w:rPr>
          <w:rFonts w:ascii="Times New Roman" w:hAnsi="Times New Roman" w:cs="Times New Roman"/>
          <w:sz w:val="24"/>
          <w:szCs w:val="24"/>
          <w:rPrChange w:id="50" w:author="Christopher W Kuzawa" w:date="2022-02-22T10:50:00Z">
            <w:rPr/>
          </w:rPrChange>
        </w:rPr>
        <w:t xml:space="preserve">axis </w:t>
      </w:r>
      <w:r w:rsidRPr="001A2F08">
        <w:rPr>
          <w:rFonts w:ascii="Times New Roman" w:hAnsi="Times New Roman" w:cs="Times New Roman"/>
          <w:sz w:val="24"/>
          <w:szCs w:val="24"/>
          <w:rPrChange w:id="51" w:author="Christopher W Kuzawa" w:date="2022-02-22T10:50:00Z">
            <w:rPr/>
          </w:rPrChange>
        </w:rPr>
        <w:t xml:space="preserve">during pregnancy is associated with increased levels of maternal cortisol, which elevates risks for premature delivery and low birth weight and can cross the placenta to </w:t>
      </w:r>
      <w:r w:rsidRPr="001A2F08">
        <w:rPr>
          <w:rFonts w:ascii="Times New Roman" w:hAnsi="Times New Roman" w:cs="Times New Roman"/>
          <w:sz w:val="24"/>
          <w:szCs w:val="24"/>
          <w:rPrChange w:id="52" w:author="Christopher W Kuzawa" w:date="2022-02-22T10:50:00Z">
            <w:rPr/>
          </w:rPrChange>
        </w:rPr>
        <w:lastRenderedPageBreak/>
        <w:t>have direct “programming” effects on fetal metabolism and physiology</w:t>
      </w:r>
      <w:r w:rsidR="00515B1D" w:rsidRPr="001A2F08">
        <w:rPr>
          <w:rFonts w:ascii="Times New Roman" w:hAnsi="Times New Roman" w:cs="Times New Roman"/>
          <w:sz w:val="24"/>
          <w:szCs w:val="24"/>
          <w:rPrChange w:id="53" w:author="Christopher W Kuzawa" w:date="2022-02-22T10:50:00Z">
            <w:rPr/>
          </w:rPrChange>
        </w:rPr>
        <w:t xml:space="preserve"> </w:t>
      </w:r>
      <w:r w:rsidR="00515B1D" w:rsidRPr="001A2F08">
        <w:rPr>
          <w:rFonts w:ascii="Times New Roman" w:hAnsi="Times New Roman" w:cs="Times New Roman"/>
          <w:sz w:val="24"/>
          <w:szCs w:val="24"/>
          <w:rPrChange w:id="54" w:author="Christopher W Kuzawa" w:date="2022-02-22T10:50:00Z">
            <w:rPr/>
          </w:rPrChange>
        </w:rPr>
        <w:fldChar w:fldCharType="begin"/>
      </w:r>
      <w:r w:rsidR="00515B1D" w:rsidRPr="001A2F08">
        <w:rPr>
          <w:rFonts w:ascii="Times New Roman" w:hAnsi="Times New Roman" w:cs="Times New Roman"/>
          <w:sz w:val="24"/>
          <w:szCs w:val="24"/>
          <w:rPrChange w:id="55" w:author="Christopher W Kuzawa" w:date="2022-02-22T10:50:00Z">
            <w:rPr/>
          </w:rPrChange>
        </w:rPr>
        <w:instrText xml:space="preserve"> ADDIN ZOTERO_ITEM CSL_CITATION {"citationID":"qYQraDQe","properties":{"formattedCitation":"(Diego et al., 2006; Field &amp; Diego, 2008)","plainCitation":"(Diego et al., 2006; Field &amp; Diego, 2008)","noteIndex":0},"citationItems":[{"id":12743,"uris":["http://zotero.org/users/451958/items/3MLSGUPZ"],"uri":["http://zotero.org/users/451958/items/3MLSGUPZ"],"itemData":{"id":12743,"type":"article-journal","abstract":"Objective: \n        The objective of this study was to examine the effects of maternal psychological distress on estimated fetal weight during midgestation and explore the maternal hypothalamic–pituitary axis and sympathoadrenal dysregulation as potential risk factors for these effects.\n        Methods: \n        Fetal ultrasound biometry measurements and maternal sociodemographic characteristics, emotional distress symptoms, and first morning urine samples were collected during a clinical ultrasound examination for a cross-sectional sample of 98 women who were between 16 and 29 weeks pregnant. Fetal weight was estimated from ultrasound biometry measurements; maternal emotional distress was assessed using the daily hassles (stress), Center for Epidemiologic Studies–Depression (depression), and State-Trait Anxiety Inventory (anxiety) scales; and urine samples were assayed for cortisol and norepinephrine levels.\n        Results: \n        Correlation analyses revealed that both maternal psychological (daily hassles, depression, and anxiety) and biochemical (cortisol and norepinephrine) variables were negatively related to fetal biometry measurements and estimated fetal weight. A structural equation model further revealed that when the independent variance of maternal sociodemographic, psychological distress, and biochemistry measures were accounted for, prenatal cortisol was the only significant predictor of fetal weight.\n        Conclusions: \n        Women exhibiting psychological distress during pregnancy exhibit elevated cortisol levels during midgestation that are in turn related to lower fetal weight.\n        CRH = corticotropin-releasing hormone; \n        HPA = hypothalamic–pituitary axis; \n        IGFBP1 = insulin-like growth factor binding protein 1; \n        eFW = estimated fetal weight; \n        BPD = biparietal diameter; \n        AC = abdominal circumference; \n        FL = femur length; \n        HC = head circumference; \n        SES = socioeconomic status; \n        SEM = structural equation model; \n        CFI = comparative fit index; \n        RMSEA = root mean square error of approximation.","container-title":"Psychosomatic Medicine","DOI":"10.1097/01.psy.0000238212.21598.7b","ISSN":"0033-3174","issue":"5","language":"en-US","page":"747–753","source":"journals-lww-com.turing.library.northwestern.edu","title":"Maternal Psychological Distress, Prenatal Cortisol, and Fetal Weight","volume":"68","author":[{"family":"Diego","given":"Miguel A."},{"family":"Jones","given":"Nancy A."},{"family":"Field","given":"Tiffany"},{"family":"Hernandez-Reif","given":"Maria"},{"family":"Schanberg","given":"Saul"},{"family":"Kuhn","given":"Cynthia"},{"family":"Gonzalez-Garcia","given":"Adolfo"}],"issued":{"date-parts":[["2006",10]]}}},{"id":12741,"uris":["http://zotero.org/users/451958/items/MF6EFN4F"],"uri":["http://zotero.org/users/451958/items/MF6EFN4F"],"itemData":{"id":12741,"type":"article-journal","abstract":"Elevated prenatal cortisol has been associated with several negative conditions including aborted fetuses, excessive fetal activity, delayed fetal growth and development, prematurity and low birthweight, attention and temperament problems in infancy, externalizing problems in childhood, and psychopathology and chronic illness in adulthood. Given that maternal prenatal cortisol crosses the placenta and influences other aspects of the prenatal environment, these effects on the fetus and later development are not surprising. Cortisol would appear to be a mediating variable, resulting from prenatal stress in several forms including depression, anxiety, anger, and daily hassles. Cortisol effects are further complicated by its interaction with neurotransmitters such as norepinephrine, which may itself cause premature birth via intrauterine growth deprivation related to uterine artery resistance. Recent research has suggested that cortisol-reducing therapies such as massage therapy can reduce the risk of perinatal complications including prematurity and low birthweight.","container-title":"International Journal of Neuroscience","DOI":"10.1080/00207450701820944","ISSN":"0020-7454","issue":"8","note":"publisher: Taylor &amp; Francis\n_eprint: https://doi.org/10.1080/00207450701820944\nPMID: 18589921","page":"1181-1205","source":"Taylor and Francis+NEJM","title":"Cortisol: The Culprit Prenatal Stress Variable","title-short":"Cortisol","volume":"118","author":[{"family":"Field","given":"Tiffany"},{"family":"Diego","given":"Miguel"}],"issued":{"date-parts":[["2008",1,1]]}}}],"schema":"https://github.com/citation-style-language/schema/raw/master/csl-citation.json"} </w:instrText>
      </w:r>
      <w:r w:rsidR="00515B1D" w:rsidRPr="001A2F08">
        <w:rPr>
          <w:rFonts w:ascii="Times New Roman" w:hAnsi="Times New Roman" w:cs="Times New Roman"/>
          <w:sz w:val="24"/>
          <w:szCs w:val="24"/>
          <w:rPrChange w:id="56" w:author="Christopher W Kuzawa" w:date="2022-02-22T10:50:00Z">
            <w:rPr/>
          </w:rPrChange>
        </w:rPr>
        <w:fldChar w:fldCharType="separate"/>
      </w:r>
      <w:r w:rsidR="00515B1D" w:rsidRPr="001A2F08">
        <w:rPr>
          <w:rFonts w:ascii="Times New Roman" w:hAnsi="Times New Roman" w:cs="Times New Roman"/>
          <w:noProof/>
          <w:sz w:val="24"/>
          <w:szCs w:val="24"/>
          <w:rPrChange w:id="57" w:author="Christopher W Kuzawa" w:date="2022-02-22T10:50:00Z">
            <w:rPr>
              <w:noProof/>
            </w:rPr>
          </w:rPrChange>
        </w:rPr>
        <w:t>(Diego et al., 2006; Field &amp; Diego, 2008)</w:t>
      </w:r>
      <w:r w:rsidR="00515B1D" w:rsidRPr="001A2F08">
        <w:rPr>
          <w:rFonts w:ascii="Times New Roman" w:hAnsi="Times New Roman" w:cs="Times New Roman"/>
          <w:sz w:val="24"/>
          <w:szCs w:val="24"/>
          <w:rPrChange w:id="58" w:author="Christopher W Kuzawa" w:date="2022-02-22T10:50:00Z">
            <w:rPr/>
          </w:rPrChange>
        </w:rPr>
        <w:fldChar w:fldCharType="end"/>
      </w:r>
      <w:r w:rsidRPr="001A2F08">
        <w:rPr>
          <w:rFonts w:ascii="Times New Roman" w:hAnsi="Times New Roman" w:cs="Times New Roman"/>
          <w:sz w:val="24"/>
          <w:szCs w:val="24"/>
          <w:rPrChange w:id="59" w:author="Christopher W Kuzawa" w:date="2022-02-22T10:50:00Z">
            <w:rPr/>
          </w:rPrChange>
        </w:rPr>
        <w:t>. Hypertension has been shown to lead to lower birth weights, likely operating through factors like altered blood flow, along with the common co-occurrence of elevated inflammatory cytokines that can suppress growth</w:t>
      </w:r>
      <w:r w:rsidR="00515B1D" w:rsidRPr="001A2F08">
        <w:rPr>
          <w:rFonts w:ascii="Times New Roman" w:hAnsi="Times New Roman" w:cs="Times New Roman"/>
          <w:sz w:val="24"/>
          <w:szCs w:val="24"/>
          <w:rPrChange w:id="60" w:author="Christopher W Kuzawa" w:date="2022-02-22T10:50:00Z">
            <w:rPr/>
          </w:rPrChange>
        </w:rPr>
        <w:t xml:space="preserve"> </w:t>
      </w:r>
      <w:r w:rsidR="00515B1D" w:rsidRPr="001A2F08">
        <w:rPr>
          <w:rFonts w:ascii="Times New Roman" w:hAnsi="Times New Roman" w:cs="Times New Roman"/>
          <w:sz w:val="24"/>
          <w:szCs w:val="24"/>
          <w:rPrChange w:id="61" w:author="Christopher W Kuzawa" w:date="2022-02-22T10:50:00Z">
            <w:rPr/>
          </w:rPrChange>
        </w:rPr>
        <w:fldChar w:fldCharType="begin"/>
      </w:r>
      <w:r w:rsidR="00515B1D" w:rsidRPr="001A2F08">
        <w:rPr>
          <w:rFonts w:ascii="Times New Roman" w:hAnsi="Times New Roman" w:cs="Times New Roman"/>
          <w:sz w:val="24"/>
          <w:szCs w:val="24"/>
          <w:rPrChange w:id="62" w:author="Christopher W Kuzawa" w:date="2022-02-22T10:50:00Z">
            <w:rPr/>
          </w:rPrChange>
        </w:rPr>
        <w:instrText xml:space="preserve"> ADDIN ZOTERO_ITEM CSL_CITATION {"citationID":"L1eiWokB","properties":{"formattedCitation":"(Entringer, Buss, &amp; Wadhwa, 2010; LaMarca, Ryan, Gilbert, Murphy, &amp; Granger, 2007)","plainCitation":"(Entringer, Buss, &amp; Wadhwa, 2010; LaMarca, Ryan, Gilbert, Murphy, &amp; Granger, 2007)","noteIndex":0},"citationItems":[{"id":12738,"uris":["http://zotero.org/users/451958/items/MVTZ5U5M"],"uri":["http://zotero.org/users/451958/items/MVTZ5U5M"],"itemData":{"id":12738,"type":"article-journal","abstract":"Purpose of review \n        The concept of the developmental origins of health and disease susceptibility is rapidly attracting interest and gaining prominence as a complementary approach to understanding the causation of many complex common disorders that confer a major burden of disease; however several important issues and questions remain to be addressed, particularly in the context of humans.\n        Recent findings \n        In this review we enunciate some of these questions and issues, review empirical evidence primarily from our own recent studies on prenatal stress and stress biology, and discuss putative maternal–placental–fetal endocrine and immune/inflammatory candidate mechanisms that may underlie and mediate short-term and long-term effects of prenatal stress on the developing human embryo and fetus, with a specific focus on body composition, metabolic function, and obesity risk.\n        Summary \n        The implications for research and clinical practice are discussed with a summary of recent advances in noninvasive methods to characterize fetal, newborn, infant, and child developmental and health-related processes that, when coupled with available state-of-the-art statistical modeling approaches for longitudinal, repeated measures time series analysis, now afford unprecedented opportunities to explore and uncover the developmental origins of human health and disease.","container-title":"Current Opinion in Endocrinology, Diabetes and Obesity","DOI":"10.1097/MED.0b013e3283405921","ISSN":"1752-296X","issue":"6","language":"en-US","page":"507–516","source":"journals-lww-com.turing.library.northwestern.edu","title":"Prenatal stress and developmental programming of human health and disease risk: concepts and integration of empirical findings","title-short":"Prenatal stress and developmental programming of human health and disease risk","volume":"17","author":[{"family":"Entringer","given":"Sonja"},{"family":"Buss","given":"Claudia"},{"family":"Wadhwa","given":"Pathik D."}],"issued":{"date-parts":[["2010",12]]}}},{"id":12736,"uris":["http://zotero.org/users/451958/items/EYCMJ4NQ"],"uri":["http://zotero.org/users/451958/items/EYCMJ4NQ"],"itemData":{"id":12736,"type":"article-journal","abstract":"Reduced uterine perfusion pressure during pregnancy is an important initiating event in preeclampsia. Inflammatory cytokines are thought to link placental ischemia with cardiovascular and renal dysfunction. Supporting a role for cytokines are findings of elevated tumor necrosis factor (TNF)-α and interleukin (IL)-6 plasma levels in preeclamptic women. Blood pressure regulatory systems (eg, renin-angiotensin system [RAS] and sympathetic nervous system) interact with proinflammatory cytokines, which affect angiogenic and endothelium-derived factors regulating endothelial function. Chronic reductions in placental perfusion in pregnant rats are associated with enhanced TNF-α and IL-6 production. Chronic infusion of TNF-α or IL-6 into normal pregnant rats significantly increases arterial pressure and impairs renal hemodynamics. TNF-α activates the endothelin system in placental, renal, and vascular tissues, and IL-6 stimulates the RAS. These findings suggest that inflammatory cytokines elevate blood pressure during pregnancy by activating multiple neurohumoral and endothelial factors.","container-title":"Current Hypertension Reports","DOI":"10.1007/s11906-007-0088-1","ISSN":"1534-3111","issue":"6","journalAbbreviation":"Current Science Inc","language":"en","page":"480-485","source":"Springer Link","title":"Inflammatory cytokines in the pathophysiology of hypertension during preeclampsia","volume":"9","author":[{"family":"LaMarca","given":"Babbette D."},{"family":"Ryan","given":"Michael J."},{"family":"Gilbert","given":"Jeffrey S."},{"family":"Murphy","given":"Sydney R."},{"family":"Granger","given":"Joey P."}],"issued":{"date-parts":[["2007",12,1]]}}}],"schema":"https://github.com/citation-style-language/schema/raw/master/csl-citation.json"} </w:instrText>
      </w:r>
      <w:r w:rsidR="00515B1D" w:rsidRPr="001A2F08">
        <w:rPr>
          <w:rFonts w:ascii="Times New Roman" w:hAnsi="Times New Roman" w:cs="Times New Roman"/>
          <w:sz w:val="24"/>
          <w:szCs w:val="24"/>
          <w:rPrChange w:id="63" w:author="Christopher W Kuzawa" w:date="2022-02-22T10:50:00Z">
            <w:rPr/>
          </w:rPrChange>
        </w:rPr>
        <w:fldChar w:fldCharType="separate"/>
      </w:r>
      <w:r w:rsidR="00515B1D" w:rsidRPr="001A2F08">
        <w:rPr>
          <w:rFonts w:ascii="Times New Roman" w:hAnsi="Times New Roman" w:cs="Times New Roman"/>
          <w:noProof/>
          <w:sz w:val="24"/>
          <w:szCs w:val="24"/>
          <w:rPrChange w:id="64" w:author="Christopher W Kuzawa" w:date="2022-02-22T10:50:00Z">
            <w:rPr>
              <w:noProof/>
            </w:rPr>
          </w:rPrChange>
        </w:rPr>
        <w:t>(Entringer, Buss, &amp; Wadhwa, 2010; LaMarca, Ryan, Gilbert, Murphy, &amp; Granger, 2007)</w:t>
      </w:r>
      <w:r w:rsidR="00515B1D" w:rsidRPr="001A2F08">
        <w:rPr>
          <w:rFonts w:ascii="Times New Roman" w:hAnsi="Times New Roman" w:cs="Times New Roman"/>
          <w:sz w:val="24"/>
          <w:szCs w:val="24"/>
          <w:rPrChange w:id="65" w:author="Christopher W Kuzawa" w:date="2022-02-22T10:50:00Z">
            <w:rPr/>
          </w:rPrChange>
        </w:rPr>
        <w:fldChar w:fldCharType="end"/>
      </w:r>
      <w:r w:rsidRPr="001A2F08">
        <w:rPr>
          <w:rFonts w:ascii="Times New Roman" w:hAnsi="Times New Roman" w:cs="Times New Roman"/>
          <w:sz w:val="24"/>
          <w:szCs w:val="24"/>
          <w:rPrChange w:id="66" w:author="Christopher W Kuzawa" w:date="2022-02-22T10:50:00Z">
            <w:rPr/>
          </w:rPrChange>
        </w:rPr>
        <w:t>. Conversely, dysregulated glucose homeostasis, as reflected in uncontrolled diabetes during pregnancy, increases delivery of glucose across the placenta, and can lead to larger than expected newborns with elevated risk of developing obesity and diabetes in as adults</w:t>
      </w:r>
      <w:r w:rsidR="00515B1D" w:rsidRPr="001A2F08">
        <w:rPr>
          <w:rFonts w:ascii="Times New Roman" w:hAnsi="Times New Roman" w:cs="Times New Roman"/>
          <w:sz w:val="24"/>
          <w:szCs w:val="24"/>
          <w:rPrChange w:id="67" w:author="Christopher W Kuzawa" w:date="2022-02-22T10:50:00Z">
            <w:rPr/>
          </w:rPrChange>
        </w:rPr>
        <w:t xml:space="preserve"> </w:t>
      </w:r>
      <w:r w:rsidR="00515B1D" w:rsidRPr="001A2F08">
        <w:rPr>
          <w:rFonts w:ascii="Times New Roman" w:hAnsi="Times New Roman" w:cs="Times New Roman"/>
          <w:sz w:val="24"/>
          <w:szCs w:val="24"/>
          <w:rPrChange w:id="68" w:author="Christopher W Kuzawa" w:date="2022-02-22T10:50:00Z">
            <w:rPr/>
          </w:rPrChange>
        </w:rPr>
        <w:fldChar w:fldCharType="begin"/>
      </w:r>
      <w:r w:rsidR="00515B1D" w:rsidRPr="001A2F08">
        <w:rPr>
          <w:rFonts w:ascii="Times New Roman" w:hAnsi="Times New Roman" w:cs="Times New Roman"/>
          <w:sz w:val="24"/>
          <w:szCs w:val="24"/>
          <w:rPrChange w:id="69" w:author="Christopher W Kuzawa" w:date="2022-02-22T10:50:00Z">
            <w:rPr/>
          </w:rPrChange>
        </w:rPr>
        <w:instrText xml:space="preserve"> ADDIN ZOTERO_ITEM CSL_CITATION {"citationID":"6JGrpc0U","properties":{"formattedCitation":"(Fraser, Weitzman, Leiberman, &amp; Eschwege, 1990; Gillman, Rifas-Shiman, Berkey, Field, &amp; Colditz, 2003)","plainCitation":"(Fraser, Weitzman, Leiberman, &amp; Eschwege, 1990; Gillman, Rifas-Shiman, Berkey, Field, &amp; Colditz, 2003)","noteIndex":0},"citationItems":[{"id":12771,"uris":["http://zotero.org/users/451958/items/MZZRFREZ"],"uri":["http://zotero.org/users/451958/items/MZZRFREZ"],"itemData":{"id":12771,"type":"article-journal","container-title":"European Journal of Epidemiology","DOI":"10.1007/BF00151720","ISSN":"0392-2990, 1573-7284","issue":"4","journalAbbreviation":"Eur J Epidemiol","language":"en","page":"427-431","source":"DOI.org (Crossref)","title":"Factors influencing birth weight in newborns of diabetic and non-diabetic women a population based study","volume":"6","author":[{"family":"Fraser","given":"D."},{"family":"Weitzman","given":"S."},{"family":"Leiberman","given":"J. R."},{"family":"Eschwege","given":"E."}],"issued":{"date-parts":[["1990",12]]}}},{"id":12767,"uris":["http://zotero.org/users/451958/items/C2FYAFQR"],"uri":["http://zotero.org/users/451958/items/C2FYAFQR"],"itemData":{"id":12767,"type":"article-journal","abstract":"Objective. Obesity increases risk of many adverse outcomes, but its early origins are obscure. Gestational diabetes mellitus (GDM) reflects a metabolically altered fetal environment associated with high birth weight, itself associated with later obesity. Previous studies of GDM and offspring obesity, however, have been few and conflicting. The objectives of this study were to examine associations of birth weight and GDM with adolescent body mass index (BMI) and to determine the extent to which the effect of GDM is explained by its influence on birth weight or by maternal adiposity.Methods. We conducted a survey of 7981 girls and 6900 boys, 9 to 14 years of age, who are participants in the Growing Up Today Study, a US nationwide study of diet, activity, and growth. In 1996, participants reported height, weight, diet, activity, and other variables by self-administered mailed questionnaire. We linked these data with information reported by their mothers, participants in the Nurses’ Health Study II, including GDM, height, current weight, and child’s birth weight. We excluded births &amp;lt;34 weeks’ gestation and mothers who had preexisting diabetes. We defined overweight as BMI (kg/m2) &amp;gt;95th percentile, and at risk for overweight as 85th to 95th percentile, for age and gender from US national data.Results. Mean birth weight was 3.4 kg for girls and 3.6 kg for boys. Among the 465 subjects whose mothers had GDM, 17.1% were at risk for overweight and 9.7% were overweight in early adolescence. In the group without maternal diabetes, these estimates were 14.2% and 6.6%, respectively. In multiple logistic regression analysis, controlling for age, gender, and Tanner stage, the odds ratio for adolescent overweight for each 1-kg increment in birth weight was 1.4 (95% confidence interval: 1.2–1.6). Adjustment for physical activity, television watching, energy intake, breastfeeding duration, mother’s BMI, and other maternal and family variables reduced the estimate to 1.3 (1.1–1.5). For offspring of mothers with GDM versus no diabetes, the odds ratio for adolescent overweight was 1.4 (1.1–2.0), which was unchanged after controlling for energy balance and socioeconomic factors. Adjustment for birth weight slightly attenuated the estimate (1.3; 0.9–1.9); adjustment for maternal BMI reduced the odds ratio to 1.2 (0.8–1.7).Conclusions. Higher birth weight predicted increased risk of overweight in adolescence. Having been born to a mother with GDM was also associated with increased adolescent overweight. However, the effect of GDM on offspring obesity seemed only partially explained by its influence on birth weight, and adjustment for mother’s own BMI attenuated the GDM associations. Our results only modestly support a causal role of altered maternal-fetal glucose metabolism in the genesis of obesity in the offspring. Alternatively, GDM may program risk for a postnatal insult leading to obesity, or it may merely be a risk marker, not in the causal pathway.","container-title":"Pediatrics","DOI":"10.1542/peds.111.3.e221","ISSN":"0031-4005","issue":"3","journalAbbreviation":"Pediatrics","page":"e221-e226","source":"Silverchair","title":"Maternal Gestational Diabetes, Birth Weight, and Adolescent Obesity","volume":"111","author":[{"family":"Gillman","given":"Matthew W."},{"family":"Rifas-Shiman","given":"Sheryl"},{"family":"Berkey","given":"Catherine S."},{"family":"Field","given":"Alison E."},{"family":"Colditz","given":"Graham A."}],"issued":{"date-parts":[["2003",3,1]]}}}],"schema":"https://github.com/citation-style-language/schema/raw/master/csl-citation.json"} </w:instrText>
      </w:r>
      <w:r w:rsidR="00515B1D" w:rsidRPr="001A2F08">
        <w:rPr>
          <w:rFonts w:ascii="Times New Roman" w:hAnsi="Times New Roman" w:cs="Times New Roman"/>
          <w:sz w:val="24"/>
          <w:szCs w:val="24"/>
          <w:rPrChange w:id="70" w:author="Christopher W Kuzawa" w:date="2022-02-22T10:50:00Z">
            <w:rPr/>
          </w:rPrChange>
        </w:rPr>
        <w:fldChar w:fldCharType="separate"/>
      </w:r>
      <w:r w:rsidR="00515B1D" w:rsidRPr="001A2F08">
        <w:rPr>
          <w:rFonts w:ascii="Times New Roman" w:hAnsi="Times New Roman" w:cs="Times New Roman"/>
          <w:noProof/>
          <w:sz w:val="24"/>
          <w:szCs w:val="24"/>
          <w:rPrChange w:id="71" w:author="Christopher W Kuzawa" w:date="2022-02-22T10:50:00Z">
            <w:rPr>
              <w:noProof/>
            </w:rPr>
          </w:rPrChange>
        </w:rPr>
        <w:t>(Fraser, Weitzman, Leiberman, &amp; Eschwege, 1990; Gillman, Rifas-Shiman, Berkey, Field, &amp; Colditz, 2003)</w:t>
      </w:r>
      <w:r w:rsidR="00515B1D" w:rsidRPr="001A2F08">
        <w:rPr>
          <w:rFonts w:ascii="Times New Roman" w:hAnsi="Times New Roman" w:cs="Times New Roman"/>
          <w:sz w:val="24"/>
          <w:szCs w:val="24"/>
          <w:rPrChange w:id="72" w:author="Christopher W Kuzawa" w:date="2022-02-22T10:50:00Z">
            <w:rPr/>
          </w:rPrChange>
        </w:rPr>
        <w:fldChar w:fldCharType="end"/>
      </w:r>
      <w:r w:rsidRPr="001A2F08">
        <w:rPr>
          <w:rFonts w:ascii="Times New Roman" w:hAnsi="Times New Roman" w:cs="Times New Roman"/>
          <w:sz w:val="24"/>
          <w:szCs w:val="24"/>
          <w:rPrChange w:id="73" w:author="Christopher W Kuzawa" w:date="2022-02-22T10:50:00Z">
            <w:rPr/>
          </w:rPrChange>
        </w:rPr>
        <w:t xml:space="preserve">. </w:t>
      </w:r>
    </w:p>
    <w:p w14:paraId="5C7C1B28" w14:textId="65C3C6F4" w:rsidR="00B67ECB" w:rsidRPr="009735CB" w:rsidRDefault="00B67ECB" w:rsidP="009735CB">
      <w:pPr>
        <w:spacing w:line="480" w:lineRule="auto"/>
        <w:ind w:firstLine="720"/>
        <w:rPr>
          <w:rFonts w:ascii="Times New Roman" w:hAnsi="Times New Roman" w:cs="Times New Roman"/>
          <w:sz w:val="24"/>
          <w:szCs w:val="24"/>
        </w:rPr>
      </w:pPr>
      <w:r w:rsidRPr="001A2F08">
        <w:rPr>
          <w:rFonts w:ascii="Times New Roman" w:hAnsi="Times New Roman" w:cs="Times New Roman"/>
          <w:sz w:val="24"/>
          <w:szCs w:val="24"/>
          <w:rPrChange w:id="74" w:author="Christopher W Kuzawa" w:date="2022-02-22T10:50:00Z">
            <w:rPr/>
          </w:rPrChange>
        </w:rPr>
        <w:t xml:space="preserve">A </w:t>
      </w:r>
      <w:proofErr w:type="gramStart"/>
      <w:r w:rsidRPr="001A2F08">
        <w:rPr>
          <w:rFonts w:ascii="Times New Roman" w:hAnsi="Times New Roman" w:cs="Times New Roman"/>
          <w:sz w:val="24"/>
          <w:szCs w:val="24"/>
          <w:rPrChange w:id="75" w:author="Christopher W Kuzawa" w:date="2022-02-22T10:50:00Z">
            <w:rPr/>
          </w:rPrChange>
        </w:rPr>
        <w:t>newly-described</w:t>
      </w:r>
      <w:proofErr w:type="gramEnd"/>
      <w:r w:rsidRPr="001A2F08">
        <w:rPr>
          <w:rFonts w:ascii="Times New Roman" w:hAnsi="Times New Roman" w:cs="Times New Roman"/>
          <w:sz w:val="24"/>
          <w:szCs w:val="24"/>
          <w:rPrChange w:id="76" w:author="Christopher W Kuzawa" w:date="2022-02-22T10:50:00Z">
            <w:rPr/>
          </w:rPrChange>
        </w:rPr>
        <w:t xml:space="preserve"> set of tools called epigenetic clocks have recently been shown to reflect various domains of physiology and metabolism, and thus could be useful for gauging the intergenerational impacts of chronic maternal physiologic and metabolic dysregulation. Epigenetic clocks are calculated using predictable age-related changes in the epigenome – particularly DNA methylation (</w:t>
      </w:r>
      <w:proofErr w:type="spellStart"/>
      <w:r w:rsidRPr="001A2F08">
        <w:rPr>
          <w:rFonts w:ascii="Times New Roman" w:hAnsi="Times New Roman" w:cs="Times New Roman"/>
          <w:sz w:val="24"/>
          <w:szCs w:val="24"/>
          <w:rPrChange w:id="77" w:author="Christopher W Kuzawa" w:date="2022-02-22T10:50:00Z">
            <w:rPr/>
          </w:rPrChange>
        </w:rPr>
        <w:t>DNAm</w:t>
      </w:r>
      <w:proofErr w:type="spellEnd"/>
      <w:r w:rsidRPr="001A2F08">
        <w:rPr>
          <w:rFonts w:ascii="Times New Roman" w:hAnsi="Times New Roman" w:cs="Times New Roman"/>
          <w:sz w:val="24"/>
          <w:szCs w:val="24"/>
          <w:rPrChange w:id="78" w:author="Christopher W Kuzawa" w:date="2022-02-22T10:50:00Z">
            <w:rPr/>
          </w:rPrChange>
        </w:rPr>
        <w:t xml:space="preserve">), the methylation of cytosine-phosphate-guanine (CpG) sites on DNA. Although </w:t>
      </w:r>
      <w:proofErr w:type="gramStart"/>
      <w:r w:rsidRPr="001A2F08">
        <w:rPr>
          <w:rFonts w:ascii="Times New Roman" w:hAnsi="Times New Roman" w:cs="Times New Roman"/>
          <w:sz w:val="24"/>
          <w:szCs w:val="24"/>
          <w:rPrChange w:id="79" w:author="Christopher W Kuzawa" w:date="2022-02-22T10:50:00Z">
            <w:rPr/>
          </w:rPrChange>
        </w:rPr>
        <w:t>commonly-used</w:t>
      </w:r>
      <w:proofErr w:type="gramEnd"/>
      <w:r w:rsidRPr="001A2F08">
        <w:rPr>
          <w:rFonts w:ascii="Times New Roman" w:hAnsi="Times New Roman" w:cs="Times New Roman"/>
          <w:sz w:val="24"/>
          <w:szCs w:val="24"/>
          <w:rPrChange w:id="80" w:author="Christopher W Kuzawa" w:date="2022-02-22T10:50:00Z">
            <w:rPr/>
          </w:rPrChange>
        </w:rPr>
        <w:t xml:space="preserve"> epigenetic clocks are notable </w:t>
      </w:r>
      <w:r w:rsidRPr="009735CB">
        <w:rPr>
          <w:rFonts w:ascii="Times New Roman" w:hAnsi="Times New Roman" w:cs="Times New Roman"/>
          <w:sz w:val="24"/>
          <w:szCs w:val="24"/>
        </w:rPr>
        <w:t xml:space="preserve">for their ability to predict one’s chronological age, individuals who appear older epigenetically than their chronological age, known as epigenetic age acceleration (EAA), tend to have increased risk for future mortality and shorter </w:t>
      </w:r>
      <w:r w:rsidR="00B33C88" w:rsidRPr="009735CB">
        <w:rPr>
          <w:rFonts w:ascii="Times New Roman" w:hAnsi="Times New Roman" w:cs="Times New Roman"/>
          <w:sz w:val="24"/>
          <w:szCs w:val="24"/>
        </w:rPr>
        <w:t xml:space="preserve">life </w:t>
      </w:r>
      <w:r w:rsidRPr="009735CB">
        <w:rPr>
          <w:rFonts w:ascii="Times New Roman" w:hAnsi="Times New Roman" w:cs="Times New Roman"/>
          <w:sz w:val="24"/>
          <w:szCs w:val="24"/>
        </w:rPr>
        <w:t xml:space="preserve">expectancies.  Other clocks have been trained </w:t>
      </w:r>
      <w:r w:rsidR="00B33C88" w:rsidRPr="009735CB">
        <w:rPr>
          <w:rFonts w:ascii="Times New Roman" w:hAnsi="Times New Roman" w:cs="Times New Roman"/>
          <w:sz w:val="24"/>
          <w:szCs w:val="24"/>
        </w:rPr>
        <w:t xml:space="preserve">to predict </w:t>
      </w:r>
      <w:r w:rsidRPr="009735CB">
        <w:rPr>
          <w:rFonts w:ascii="Times New Roman" w:hAnsi="Times New Roman" w:cs="Times New Roman"/>
          <w:sz w:val="24"/>
          <w:szCs w:val="24"/>
        </w:rPr>
        <w:t xml:space="preserve">suites of clinical markers and </w:t>
      </w:r>
      <w:r w:rsidR="00B33C88" w:rsidRPr="009735CB">
        <w:rPr>
          <w:rFonts w:ascii="Times New Roman" w:hAnsi="Times New Roman" w:cs="Times New Roman"/>
          <w:sz w:val="24"/>
          <w:szCs w:val="24"/>
        </w:rPr>
        <w:t xml:space="preserve">are </w:t>
      </w:r>
      <w:r w:rsidRPr="009735CB">
        <w:rPr>
          <w:rFonts w:ascii="Times New Roman" w:hAnsi="Times New Roman" w:cs="Times New Roman"/>
          <w:sz w:val="24"/>
          <w:szCs w:val="24"/>
        </w:rPr>
        <w:t>particularly powerful predictors of life expectancy and the pace of biological aging</w:t>
      </w:r>
      <w:r w:rsidR="0065599D" w:rsidRPr="009735CB">
        <w:rPr>
          <w:rFonts w:ascii="Times New Roman" w:hAnsi="Times New Roman" w:cs="Times New Roman"/>
          <w:sz w:val="24"/>
          <w:szCs w:val="24"/>
        </w:rPr>
        <w:t xml:space="preserve"> </w:t>
      </w:r>
      <w:r w:rsidR="0065599D" w:rsidRPr="009735CB">
        <w:rPr>
          <w:rFonts w:ascii="Times New Roman" w:hAnsi="Times New Roman" w:cs="Times New Roman"/>
          <w:sz w:val="24"/>
          <w:szCs w:val="24"/>
        </w:rPr>
        <w:fldChar w:fldCharType="begin"/>
      </w:r>
      <w:r w:rsidR="0065599D" w:rsidRPr="009735CB">
        <w:rPr>
          <w:rFonts w:ascii="Times New Roman" w:hAnsi="Times New Roman" w:cs="Times New Roman"/>
          <w:sz w:val="24"/>
          <w:szCs w:val="24"/>
        </w:rPr>
        <w:instrText xml:space="preserve"> ADDIN ZOTERO_ITEM CSL_CITATION {"citationID":"278lr0as","properties":{"formattedCitation":"(Belsky et al., 2021; Levine et al., 2018; Lu, Quach, et al., 2019)","plainCitation":"(Belsky et al., 2021; Levine et al., 2018; Lu, Quach, et al., 2019)","noteIndex":0},"citationItems":[{"id":12537,"uris":["http://zotero.org/users/451958/items/482ADPK4"],"uri":["http://zotero.org/users/451958/items/482ADPK4"],"itemData":{"id":12537,"type":"report","abstract":"Measures to quantify changes in the pace of biological aging in response to intervention are needed to evaluate geroprotective interventions for humans. Here, we report an advance on our original method (Belsky et al. 2020). We used data from the Dunedin Study 1972-3 birth cohort tracking within-individual decline in 19 organ-system integrity indicators across four timepoints spanning two decades to model Pace of Aging. We distilled two-decade Pace of Aging into a single-time-point DNA-methylation blood-test using elastic-net regression and DNAmethylation data restricted to exclude probes with low test-retest reliability. The resulting measure, DunedinPACE, showed high test-retest reliability, was associated with functional decline, morbidity, and mortality, and indicated accelerated Pace of Aging in young adults with childhood adversity across five datasets. DunedinPACE effect-sizes were similar to GrimAgeclock effect-sizes and larger than those for other benchmark DNA-methylation-clocks. DunedinPACE is a novel blood biomarker of the pace of aging for gerontology and geroscience.","genre":"preprint","language":"en","note":"DOI: 10.1101/2021.08.30.21262858","publisher":"Epidemiology","source":"DOI.org (Crossref)","title":"Quantification of the pace of biological aging in humans through a blood test: the DunedinPACE DNA methylation algorithm","title-short":"Quantification of the pace of biological aging in humans through a blood test","URL":"http://medrxiv.org/lookup/doi/10.1101/2021.08.30.21262858","author":[{"family":"Belsky","given":"Dw"},{"family":"Caspi","given":"A"},{"family":"Corcoran","given":"Dl"},{"family":"Sugden","given":"K"},{"family":"Poulton","given":"R"},{"family":"Arseneault","given":"L"},{"family":"Baccarelli","given":"A"},{"family":"Chamarti","given":"K"},{"family":"Gao","given":"X"},{"family":"Hannon","given":"E"},{"family":"Harrington","given":"Hl"},{"family":"Houts","given":"R"},{"family":"Kothari","given":"M"},{"family":"Kwon","given":"D"},{"family":"Mill","given":"J"},{"family":"Schwartz","given":"J"},{"family":"Vokonas","given":"P"},{"family":"Wang","given":"C"},{"family":"Williams","given":"B"},{"family":"Moffitt","given":"Te"}],"accessed":{"date-parts":[["2021",10,18]]},"issued":{"date-parts":[["2021",9,2]]}}},{"id":10643,"uris":["http://zotero.org/users/451958/items/VU2YZUQC"],"uri":["http://zotero.org/users/451958/items/VU2YZUQC"],"itemData":{"id":10643,"type":"article-journal","container-title":"Aging","language":"en","page":"19","source":"Zotero","title":"An epigenetic biomarker of aging for lifespan and healthspan","volume":"10","author":[{"family":"Levine","given":"Morgan E"},{"family":"Lu","given":"Ake T"},{"family":"Quach","given":"Austin"},{"family":"Chen","given":"Brian H"},{"family":"Assimes","given":"Themistocles L"},{"family":"Hou","given":"Lifang"},{"family":"Baccarelli","given":"Andrea A"},{"family":"Stewart","given":"James D"},{"family":"Li","given":"Yun"},{"family":"Whitsel","given":"Eric A"},{"family":"Wilson","given":"G"},{"family":"Reiner","given":"Alex P"},{"family":"Aviv","given":"Abraham"},{"family":"Lohman","given":"Kurt"},{"family":"Liu","given":"Yongmei"},{"family":"Ferrucci","given":"Luigi"}],"issued":{"date-parts":[["2018"]]}}},{"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65599D" w:rsidRPr="009735CB">
        <w:rPr>
          <w:rFonts w:ascii="Times New Roman" w:hAnsi="Times New Roman" w:cs="Times New Roman"/>
          <w:sz w:val="24"/>
          <w:szCs w:val="24"/>
        </w:rPr>
        <w:fldChar w:fldCharType="separate"/>
      </w:r>
      <w:r w:rsidR="0065599D" w:rsidRPr="009735CB">
        <w:rPr>
          <w:rFonts w:ascii="Times New Roman" w:hAnsi="Times New Roman" w:cs="Times New Roman"/>
          <w:noProof/>
          <w:sz w:val="24"/>
          <w:szCs w:val="24"/>
        </w:rPr>
        <w:t>(Belsky et al., 2021; Levine et al., 2018; Lu, Quach, et al., 2019)</w:t>
      </w:r>
      <w:r w:rsidR="0065599D" w:rsidRPr="009735CB">
        <w:rPr>
          <w:rFonts w:ascii="Times New Roman" w:hAnsi="Times New Roman" w:cs="Times New Roman"/>
          <w:sz w:val="24"/>
          <w:szCs w:val="24"/>
        </w:rPr>
        <w:fldChar w:fldCharType="end"/>
      </w:r>
      <w:r w:rsidR="0065599D" w:rsidRPr="009735CB">
        <w:rPr>
          <w:rFonts w:ascii="Times New Roman" w:hAnsi="Times New Roman" w:cs="Times New Roman"/>
          <w:sz w:val="24"/>
          <w:szCs w:val="24"/>
        </w:rPr>
        <w:t>.</w:t>
      </w:r>
      <w:r w:rsidRPr="009735CB">
        <w:rPr>
          <w:rFonts w:ascii="Times New Roman" w:hAnsi="Times New Roman" w:cs="Times New Roman"/>
          <w:sz w:val="24"/>
          <w:szCs w:val="24"/>
        </w:rPr>
        <w:t xml:space="preserve">  </w:t>
      </w:r>
    </w:p>
    <w:p w14:paraId="4CDF7A7F" w14:textId="00C742DA" w:rsidR="00557C76" w:rsidRPr="009735CB" w:rsidRDefault="00B67ECB" w:rsidP="009735CB">
      <w:pPr>
        <w:spacing w:line="480" w:lineRule="auto"/>
        <w:ind w:firstLine="720"/>
        <w:rPr>
          <w:rFonts w:ascii="Times New Roman" w:hAnsi="Times New Roman" w:cs="Times New Roman"/>
          <w:sz w:val="24"/>
          <w:szCs w:val="24"/>
        </w:rPr>
      </w:pPr>
      <w:r w:rsidRPr="001A2F08">
        <w:rPr>
          <w:rFonts w:ascii="Times New Roman" w:hAnsi="Times New Roman" w:cs="Times New Roman"/>
          <w:sz w:val="24"/>
          <w:szCs w:val="24"/>
          <w:rPrChange w:id="81" w:author="Christopher W Kuzawa" w:date="2022-02-22T10:50:00Z">
            <w:rPr/>
          </w:rPrChange>
        </w:rPr>
        <w:t>Since epigenetic clocks can be trained on effectively any set of metabolic/physiological processes or states, they are powerful tool</w:t>
      </w:r>
      <w:r w:rsidR="00222C35" w:rsidRPr="001A2F08">
        <w:rPr>
          <w:rFonts w:ascii="Times New Roman" w:hAnsi="Times New Roman" w:cs="Times New Roman"/>
          <w:sz w:val="24"/>
          <w:szCs w:val="24"/>
          <w:rPrChange w:id="82" w:author="Christopher W Kuzawa" w:date="2022-02-22T10:50:00Z">
            <w:rPr/>
          </w:rPrChange>
        </w:rPr>
        <w:t>s</w:t>
      </w:r>
      <w:r w:rsidRPr="001A2F08">
        <w:rPr>
          <w:rFonts w:ascii="Times New Roman" w:hAnsi="Times New Roman" w:cs="Times New Roman"/>
          <w:sz w:val="24"/>
          <w:szCs w:val="24"/>
          <w:rPrChange w:id="83" w:author="Christopher W Kuzawa" w:date="2022-02-22T10:50:00Z">
            <w:rPr/>
          </w:rPrChange>
        </w:rPr>
        <w:t xml:space="preserve"> </w:t>
      </w:r>
      <w:r w:rsidR="00222C35" w:rsidRPr="001A2F08">
        <w:rPr>
          <w:rFonts w:ascii="Times New Roman" w:hAnsi="Times New Roman" w:cs="Times New Roman"/>
          <w:sz w:val="24"/>
          <w:szCs w:val="24"/>
          <w:rPrChange w:id="84" w:author="Christopher W Kuzawa" w:date="2022-02-22T10:50:00Z">
            <w:rPr/>
          </w:rPrChange>
        </w:rPr>
        <w:t>for</w:t>
      </w:r>
      <w:r w:rsidRPr="001A2F08">
        <w:rPr>
          <w:rFonts w:ascii="Times New Roman" w:hAnsi="Times New Roman" w:cs="Times New Roman"/>
          <w:sz w:val="24"/>
          <w:szCs w:val="24"/>
          <w:rPrChange w:id="85" w:author="Christopher W Kuzawa" w:date="2022-02-22T10:50:00Z">
            <w:rPr/>
          </w:rPrChange>
        </w:rPr>
        <w:t xml:space="preserve"> characteriz</w:t>
      </w:r>
      <w:r w:rsidR="00222C35" w:rsidRPr="001A2F08">
        <w:rPr>
          <w:rFonts w:ascii="Times New Roman" w:hAnsi="Times New Roman" w:cs="Times New Roman"/>
          <w:sz w:val="24"/>
          <w:szCs w:val="24"/>
          <w:rPrChange w:id="86" w:author="Christopher W Kuzawa" w:date="2022-02-22T10:50:00Z">
            <w:rPr/>
          </w:rPrChange>
        </w:rPr>
        <w:t>ing</w:t>
      </w:r>
      <w:r w:rsidRPr="001A2F08">
        <w:rPr>
          <w:rFonts w:ascii="Times New Roman" w:hAnsi="Times New Roman" w:cs="Times New Roman"/>
          <w:sz w:val="24"/>
          <w:szCs w:val="24"/>
          <w:rPrChange w:id="87" w:author="Christopher W Kuzawa" w:date="2022-02-22T10:50:00Z">
            <w:rPr/>
          </w:rPrChange>
        </w:rPr>
        <w:t xml:space="preserve"> these </w:t>
      </w:r>
      <w:r w:rsidRPr="009735CB">
        <w:rPr>
          <w:rFonts w:ascii="Times New Roman" w:hAnsi="Times New Roman" w:cs="Times New Roman"/>
          <w:sz w:val="24"/>
          <w:szCs w:val="24"/>
        </w:rPr>
        <w:t>states</w:t>
      </w:r>
      <w:r w:rsidR="0009203F" w:rsidRPr="009735CB">
        <w:rPr>
          <w:rFonts w:ascii="Times New Roman" w:hAnsi="Times New Roman" w:cs="Times New Roman"/>
          <w:sz w:val="24"/>
          <w:szCs w:val="24"/>
        </w:rPr>
        <w:t xml:space="preserve">. For the purposes of </w:t>
      </w:r>
      <w:r w:rsidR="00B33C88" w:rsidRPr="009735CB">
        <w:rPr>
          <w:rFonts w:ascii="Times New Roman" w:hAnsi="Times New Roman" w:cs="Times New Roman"/>
          <w:sz w:val="24"/>
          <w:szCs w:val="24"/>
        </w:rPr>
        <w:t>clarifying the intergenerational determinants of birth outcomes</w:t>
      </w:r>
      <w:r w:rsidR="0009203F" w:rsidRPr="009735CB">
        <w:rPr>
          <w:rFonts w:ascii="Times New Roman" w:hAnsi="Times New Roman" w:cs="Times New Roman"/>
          <w:sz w:val="24"/>
          <w:szCs w:val="24"/>
        </w:rPr>
        <w:t>, they</w:t>
      </w:r>
      <w:r w:rsidRPr="009735CB">
        <w:rPr>
          <w:rFonts w:ascii="Times New Roman" w:hAnsi="Times New Roman" w:cs="Times New Roman"/>
          <w:sz w:val="24"/>
          <w:szCs w:val="24"/>
        </w:rPr>
        <w:t xml:space="preserve"> provid</w:t>
      </w:r>
      <w:r w:rsidR="0009203F" w:rsidRPr="009735CB">
        <w:rPr>
          <w:rFonts w:ascii="Times New Roman" w:hAnsi="Times New Roman" w:cs="Times New Roman"/>
          <w:sz w:val="24"/>
          <w:szCs w:val="24"/>
        </w:rPr>
        <w:t>e</w:t>
      </w:r>
      <w:r w:rsidRPr="009735CB">
        <w:rPr>
          <w:rFonts w:ascii="Times New Roman" w:hAnsi="Times New Roman" w:cs="Times New Roman"/>
          <w:sz w:val="24"/>
          <w:szCs w:val="24"/>
        </w:rPr>
        <w:t xml:space="preserve"> integrative, </w:t>
      </w:r>
      <w:r w:rsidRPr="009735CB">
        <w:rPr>
          <w:rFonts w:ascii="Times New Roman" w:hAnsi="Times New Roman" w:cs="Times New Roman"/>
          <w:sz w:val="24"/>
          <w:szCs w:val="24"/>
        </w:rPr>
        <w:lastRenderedPageBreak/>
        <w:t>summary information on a mother’s metabolic and physiological state and</w:t>
      </w:r>
      <w:r w:rsidR="00222C35" w:rsidRPr="009735CB">
        <w:rPr>
          <w:rFonts w:ascii="Times New Roman" w:hAnsi="Times New Roman" w:cs="Times New Roman"/>
          <w:sz w:val="24"/>
          <w:szCs w:val="24"/>
        </w:rPr>
        <w:t xml:space="preserve"> </w:t>
      </w:r>
      <w:r w:rsidR="00B33C88" w:rsidRPr="009735CB">
        <w:rPr>
          <w:rFonts w:ascii="Times New Roman" w:hAnsi="Times New Roman" w:cs="Times New Roman"/>
          <w:sz w:val="24"/>
          <w:szCs w:val="24"/>
        </w:rPr>
        <w:t xml:space="preserve">thus </w:t>
      </w:r>
      <w:r w:rsidR="0009203F" w:rsidRPr="009735CB">
        <w:rPr>
          <w:rFonts w:ascii="Times New Roman" w:hAnsi="Times New Roman" w:cs="Times New Roman"/>
          <w:sz w:val="24"/>
          <w:szCs w:val="24"/>
        </w:rPr>
        <w:t xml:space="preserve">allow an assessment of the </w:t>
      </w:r>
      <w:r w:rsidR="00222C35" w:rsidRPr="009735CB">
        <w:rPr>
          <w:rFonts w:ascii="Times New Roman" w:hAnsi="Times New Roman" w:cs="Times New Roman"/>
          <w:sz w:val="24"/>
          <w:szCs w:val="24"/>
        </w:rPr>
        <w:t xml:space="preserve">impact of </w:t>
      </w:r>
      <w:r w:rsidR="00B33C88" w:rsidRPr="009735CB">
        <w:rPr>
          <w:rFonts w:ascii="Times New Roman" w:hAnsi="Times New Roman" w:cs="Times New Roman"/>
          <w:sz w:val="24"/>
          <w:szCs w:val="24"/>
        </w:rPr>
        <w:t xml:space="preserve">these </w:t>
      </w:r>
      <w:r w:rsidR="00222C35" w:rsidRPr="009735CB">
        <w:rPr>
          <w:rFonts w:ascii="Times New Roman" w:hAnsi="Times New Roman" w:cs="Times New Roman"/>
          <w:sz w:val="24"/>
          <w:szCs w:val="24"/>
        </w:rPr>
        <w:t xml:space="preserve">maternal </w:t>
      </w:r>
      <w:r w:rsidR="00B33C88" w:rsidRPr="009735CB">
        <w:rPr>
          <w:rFonts w:ascii="Times New Roman" w:hAnsi="Times New Roman" w:cs="Times New Roman"/>
          <w:sz w:val="24"/>
          <w:szCs w:val="24"/>
        </w:rPr>
        <w:t xml:space="preserve">experiences </w:t>
      </w:r>
      <w:r w:rsidRPr="009735CB">
        <w:rPr>
          <w:rFonts w:ascii="Times New Roman" w:hAnsi="Times New Roman" w:cs="Times New Roman"/>
          <w:sz w:val="24"/>
          <w:szCs w:val="24"/>
        </w:rPr>
        <w:t xml:space="preserve">on the next generation. </w:t>
      </w:r>
      <w:r w:rsidR="00B33C88" w:rsidRPr="009735CB">
        <w:rPr>
          <w:rFonts w:ascii="Times New Roman" w:hAnsi="Times New Roman" w:cs="Times New Roman"/>
          <w:sz w:val="24"/>
          <w:szCs w:val="24"/>
        </w:rPr>
        <w:t xml:space="preserve">Despite this promise, to date few studies have investigated the relevance of epigenetic clocks, capturing different domains of maternal biology and health, as predictors of offspring birth outcomes. </w:t>
      </w:r>
      <w:r w:rsidR="00557C76" w:rsidRPr="009735CB">
        <w:rPr>
          <w:rFonts w:ascii="Times New Roman" w:hAnsi="Times New Roman" w:cs="Times New Roman"/>
          <w:sz w:val="24"/>
          <w:szCs w:val="24"/>
        </w:rPr>
        <w:t xml:space="preserve">A recent </w:t>
      </w:r>
      <w:r w:rsidRPr="009735CB">
        <w:rPr>
          <w:rFonts w:ascii="Times New Roman" w:hAnsi="Times New Roman" w:cs="Times New Roman"/>
          <w:sz w:val="24"/>
          <w:szCs w:val="24"/>
        </w:rPr>
        <w:t xml:space="preserve">study </w:t>
      </w:r>
      <w:r w:rsidR="00557C76" w:rsidRPr="009735CB">
        <w:rPr>
          <w:rFonts w:ascii="Times New Roman" w:hAnsi="Times New Roman" w:cs="Times New Roman"/>
          <w:sz w:val="24"/>
          <w:szCs w:val="24"/>
        </w:rPr>
        <w:t xml:space="preserve">in this journal, conducted </w:t>
      </w:r>
      <w:r w:rsidRPr="009735CB">
        <w:rPr>
          <w:rFonts w:ascii="Times New Roman" w:hAnsi="Times New Roman" w:cs="Times New Roman"/>
          <w:sz w:val="24"/>
          <w:szCs w:val="24"/>
        </w:rPr>
        <w:t xml:space="preserve">among women </w:t>
      </w:r>
      <w:r w:rsidR="0009203F" w:rsidRPr="009735CB">
        <w:rPr>
          <w:rFonts w:ascii="Times New Roman" w:hAnsi="Times New Roman" w:cs="Times New Roman"/>
          <w:sz w:val="24"/>
          <w:szCs w:val="24"/>
        </w:rPr>
        <w:t xml:space="preserve">in California </w:t>
      </w:r>
      <w:r w:rsidR="00557C76" w:rsidRPr="009735CB">
        <w:rPr>
          <w:rFonts w:ascii="Times New Roman" w:hAnsi="Times New Roman" w:cs="Times New Roman"/>
          <w:sz w:val="24"/>
          <w:szCs w:val="24"/>
        </w:rPr>
        <w:t>(n = 77), evaluated 15 epigenetic clocks as predictors of gestational age at birth and birth weight.</w:t>
      </w:r>
      <w:r w:rsidR="009735CB">
        <w:rPr>
          <w:rFonts w:ascii="Times New Roman" w:hAnsi="Times New Roman" w:cs="Times New Roman"/>
          <w:sz w:val="24"/>
          <w:szCs w:val="24"/>
        </w:rPr>
        <w:t xml:space="preserve"> </w:t>
      </w:r>
    </w:p>
    <w:p w14:paraId="202AA713" w14:textId="046BAFCC" w:rsidR="00B67ECB" w:rsidRPr="009735CB" w:rsidRDefault="0009203F" w:rsidP="009735CB">
      <w:pPr>
        <w:spacing w:line="480" w:lineRule="auto"/>
        <w:ind w:firstLine="720"/>
        <w:rPr>
          <w:rFonts w:ascii="Times New Roman" w:hAnsi="Times New Roman" w:cs="Times New Roman"/>
          <w:sz w:val="24"/>
          <w:szCs w:val="24"/>
        </w:rPr>
      </w:pPr>
      <w:r w:rsidRPr="001A2F08">
        <w:rPr>
          <w:rFonts w:ascii="Times New Roman" w:hAnsi="Times New Roman" w:cs="Times New Roman"/>
          <w:sz w:val="24"/>
          <w:szCs w:val="24"/>
          <w:rPrChange w:id="88" w:author="Christopher W Kuzawa" w:date="2022-02-22T10:50:00Z">
            <w:rPr/>
          </w:rPrChange>
        </w:rPr>
        <w:t xml:space="preserve">found </w:t>
      </w:r>
      <w:r w:rsidR="00B67ECB" w:rsidRPr="001A2F08">
        <w:rPr>
          <w:rFonts w:ascii="Times New Roman" w:hAnsi="Times New Roman" w:cs="Times New Roman"/>
          <w:sz w:val="24"/>
          <w:szCs w:val="24"/>
          <w:rPrChange w:id="89" w:author="Christopher W Kuzawa" w:date="2022-02-22T10:50:00Z">
            <w:rPr/>
          </w:rPrChange>
        </w:rPr>
        <w:t xml:space="preserve">that </w:t>
      </w:r>
      <w:commentRangeStart w:id="90"/>
      <w:r w:rsidR="00B67ECB" w:rsidRPr="001A2F08">
        <w:rPr>
          <w:rFonts w:ascii="Times New Roman" w:hAnsi="Times New Roman" w:cs="Times New Roman"/>
          <w:sz w:val="24"/>
          <w:szCs w:val="24"/>
          <w:rPrChange w:id="91" w:author="Christopher W Kuzawa" w:date="2022-02-22T10:50:00Z">
            <w:rPr/>
          </w:rPrChange>
        </w:rPr>
        <w:t xml:space="preserve">advanced maternal epigenetic age </w:t>
      </w:r>
      <w:commentRangeEnd w:id="90"/>
      <w:r w:rsidRPr="001A2F08">
        <w:rPr>
          <w:rStyle w:val="CommentReference"/>
          <w:rFonts w:ascii="Times New Roman" w:hAnsi="Times New Roman" w:cs="Times New Roman"/>
          <w:sz w:val="24"/>
          <w:szCs w:val="24"/>
          <w:rPrChange w:id="92" w:author="Christopher W Kuzawa" w:date="2022-02-22T10:50:00Z">
            <w:rPr>
              <w:rStyle w:val="CommentReference"/>
            </w:rPr>
          </w:rPrChange>
        </w:rPr>
        <w:commentReference w:id="90"/>
      </w:r>
      <w:r w:rsidR="00B33C88" w:rsidRPr="001A2F08">
        <w:rPr>
          <w:rFonts w:ascii="Times New Roman" w:hAnsi="Times New Roman" w:cs="Times New Roman"/>
          <w:sz w:val="24"/>
          <w:szCs w:val="24"/>
          <w:rPrChange w:id="93" w:author="Christopher W Kuzawa" w:date="2022-02-22T10:50:00Z">
            <w:rPr/>
          </w:rPrChange>
        </w:rPr>
        <w:t xml:space="preserve">predicted </w:t>
      </w:r>
      <w:r w:rsidR="00B67ECB" w:rsidRPr="001A2F08">
        <w:rPr>
          <w:rFonts w:ascii="Times New Roman" w:hAnsi="Times New Roman" w:cs="Times New Roman"/>
          <w:sz w:val="24"/>
          <w:szCs w:val="24"/>
          <w:rPrChange w:id="94" w:author="Christopher W Kuzawa" w:date="2022-02-22T10:50:00Z">
            <w:rPr/>
          </w:rPrChange>
        </w:rPr>
        <w:t xml:space="preserve">early gestational age at birth and low birthweight in offspring, suggesting that epigenetic age may be predictive of adverse fetal outcomes [17]. </w:t>
      </w:r>
      <w:r w:rsidR="00222C35" w:rsidRPr="001A2F08">
        <w:rPr>
          <w:rFonts w:ascii="Times New Roman" w:hAnsi="Times New Roman" w:cs="Times New Roman"/>
          <w:sz w:val="24"/>
          <w:szCs w:val="24"/>
          <w:rPrChange w:id="95" w:author="Christopher W Kuzawa" w:date="2022-02-22T10:50:00Z">
            <w:rPr/>
          </w:rPrChange>
        </w:rPr>
        <w:t>A more recent study of American women found a link between epigenetic age and gestational age at birth, but in the opposite direction, and only among a subset of women</w:t>
      </w:r>
      <w:r w:rsidR="0065599D" w:rsidRPr="001A2F08">
        <w:rPr>
          <w:rFonts w:ascii="Times New Roman" w:hAnsi="Times New Roman" w:cs="Times New Roman"/>
          <w:sz w:val="24"/>
          <w:szCs w:val="24"/>
          <w:rPrChange w:id="96" w:author="Christopher W Kuzawa" w:date="2022-02-22T10:50:00Z">
            <w:rPr/>
          </w:rPrChange>
        </w:rPr>
        <w:t xml:space="preserve"> </w:t>
      </w:r>
      <w:r w:rsidR="0065599D" w:rsidRPr="001A2F08">
        <w:rPr>
          <w:rFonts w:ascii="Times New Roman" w:hAnsi="Times New Roman" w:cs="Times New Roman"/>
          <w:sz w:val="24"/>
          <w:szCs w:val="24"/>
          <w:rPrChange w:id="97" w:author="Christopher W Kuzawa" w:date="2022-02-22T10:50:00Z">
            <w:rPr/>
          </w:rPrChange>
        </w:rPr>
        <w:fldChar w:fldCharType="begin"/>
      </w:r>
      <w:r w:rsidR="0065599D" w:rsidRPr="001A2F08">
        <w:rPr>
          <w:rFonts w:ascii="Times New Roman" w:hAnsi="Times New Roman" w:cs="Times New Roman"/>
          <w:sz w:val="24"/>
          <w:szCs w:val="24"/>
          <w:rPrChange w:id="98" w:author="Christopher W Kuzawa" w:date="2022-02-22T10:50:00Z">
            <w:rPr/>
          </w:rPrChange>
        </w:rPr>
        <w:instrText xml:space="preserve"> ADDIN ZOTERO_ITEM CSL_CITATION {"citationID":"aIC2qvIY","properties":{"formattedCitation":"(Lancaster et al., 2021)","plainCitation":"(Lancaster et al., 2021)","noteIndex":0},"citationItems":[{"id":12557,"uris":["http://zotero.org/users/451958/items/448ZM2XK"],"uri":["http://zotero.org/users/451958/items/448ZM2XK"],"itemData":{"id":12557,"type":"article-journal","abstract":"Maternal age is an established predictor of preterm birth independent of other recognized risk factors. The use of chronological age makes the assumption that individuals age at a similar rate. Therefore, it does not capture interindividual differences that may exist due to genetic background and environmental exposures. As a result, there is a need to identify biomarkers that more closely index the rate of cellular aging. One potential candidate is biological age (BA) estimated by the DNA methylome. This study investigated whether maternal BA, estimated in either early and/or late pregnancy, predicts gestational age at birth. BA was estimated from a genome-wide DNA methylation platform using the Horvath algorithm. Linear regression methods assessed the relationship between BA and pregnancy outcomes, including gestational age at birth and prenatal perceived stress, in a primary and replication cohort. Prenatal BA estimates from early pregnancy explained variance in gestational age at birth above and beyond the influence of other recognized preterm birth risk factors. Sensitivity analyses indicated that this signal was driven primarily by self-identified African American participants. This predictive relationship was sensitive to small variations in the BA estimation algorithm. Benefits and limitations of using BA in translational research and clinical applications for preterm birth are considered.","container-title":"Scientific Reports","DOI":"10.1038/s41598-021-94281-7","ISSN":"2045-2322","issue":"1","journalAbbreviation":"Sci Rep","language":"en","note":"Bandiera_abtest: a\nCc_license_type: cc_by\nCg_type: Nature Research Journals\nnumber: 1\nPrimary_atype: Research\npublisher: Nature Publishing Group\nSubject_term: DNA methylation;Predictive markers;Reproductive disorders\nSubject_term_id: dna-methylation;predictive-markers;reproductive-disorders","page":"15440","source":"www-nature-com.turing.library.northwestern.edu","title":"Maternal biological age assessed in early pregnancy is associated with gestational age at birth","volume":"11","author":[{"family":"Lancaster","given":"Eva E."},{"family":"Lapato","given":"Dana M."},{"family":"Jackson-Cook","given":"Colleen"},{"family":"Strauss","given":"Jerome F."},{"family":"Roberson-Nay","given":"Roxann"},{"family":"York","given":"Timothy P."}],"issued":{"date-parts":[["2021",7,29]]}}}],"schema":"https://github.com/citation-style-language/schema/raw/master/csl-citation.json"} </w:instrText>
      </w:r>
      <w:r w:rsidR="0065599D" w:rsidRPr="001A2F08">
        <w:rPr>
          <w:rFonts w:ascii="Times New Roman" w:hAnsi="Times New Roman" w:cs="Times New Roman"/>
          <w:sz w:val="24"/>
          <w:szCs w:val="24"/>
          <w:rPrChange w:id="99" w:author="Christopher W Kuzawa" w:date="2022-02-22T10:50:00Z">
            <w:rPr/>
          </w:rPrChange>
        </w:rPr>
        <w:fldChar w:fldCharType="separate"/>
      </w:r>
      <w:r w:rsidR="0065599D" w:rsidRPr="001A2F08">
        <w:rPr>
          <w:rFonts w:ascii="Times New Roman" w:hAnsi="Times New Roman" w:cs="Times New Roman"/>
          <w:noProof/>
          <w:sz w:val="24"/>
          <w:szCs w:val="24"/>
          <w:rPrChange w:id="100" w:author="Christopher W Kuzawa" w:date="2022-02-22T10:50:00Z">
            <w:rPr>
              <w:noProof/>
            </w:rPr>
          </w:rPrChange>
        </w:rPr>
        <w:t>(Lancaster et al., 2021)</w:t>
      </w:r>
      <w:r w:rsidR="0065599D" w:rsidRPr="001A2F08">
        <w:rPr>
          <w:rFonts w:ascii="Times New Roman" w:hAnsi="Times New Roman" w:cs="Times New Roman"/>
          <w:sz w:val="24"/>
          <w:szCs w:val="24"/>
          <w:rPrChange w:id="101" w:author="Christopher W Kuzawa" w:date="2022-02-22T10:50:00Z">
            <w:rPr/>
          </w:rPrChange>
        </w:rPr>
        <w:fldChar w:fldCharType="end"/>
      </w:r>
      <w:r w:rsidR="0065599D" w:rsidRPr="001A2F08">
        <w:rPr>
          <w:rFonts w:ascii="Times New Roman" w:hAnsi="Times New Roman" w:cs="Times New Roman"/>
          <w:sz w:val="24"/>
          <w:szCs w:val="24"/>
          <w:rPrChange w:id="102" w:author="Christopher W Kuzawa" w:date="2022-02-22T10:50:00Z">
            <w:rPr/>
          </w:rPrChange>
        </w:rPr>
        <w:t>. T</w:t>
      </w:r>
      <w:r w:rsidR="00B67ECB" w:rsidRPr="001A2F08">
        <w:rPr>
          <w:rFonts w:ascii="Times New Roman" w:hAnsi="Times New Roman" w:cs="Times New Roman"/>
          <w:sz w:val="24"/>
          <w:szCs w:val="24"/>
          <w:rPrChange w:id="103" w:author="Christopher W Kuzawa" w:date="2022-02-22T10:50:00Z">
            <w:rPr/>
          </w:rPrChange>
        </w:rPr>
        <w:t xml:space="preserve">o date, little is known about the potential for these measures to predict outcomes in </w:t>
      </w:r>
      <w:r w:rsidR="00222C35" w:rsidRPr="001A2F08">
        <w:rPr>
          <w:rFonts w:ascii="Times New Roman" w:hAnsi="Times New Roman" w:cs="Times New Roman"/>
          <w:sz w:val="24"/>
          <w:szCs w:val="24"/>
          <w:rPrChange w:id="104" w:author="Christopher W Kuzawa" w:date="2022-02-22T10:50:00Z">
            <w:rPr/>
          </w:rPrChange>
        </w:rPr>
        <w:t xml:space="preserve">more </w:t>
      </w:r>
      <w:proofErr w:type="spellStart"/>
      <w:r w:rsidR="00B67ECB" w:rsidRPr="001A2F08">
        <w:rPr>
          <w:rFonts w:ascii="Times New Roman" w:hAnsi="Times New Roman" w:cs="Times New Roman"/>
          <w:sz w:val="24"/>
          <w:szCs w:val="24"/>
          <w:rPrChange w:id="105" w:author="Christopher W Kuzawa" w:date="2022-02-22T10:50:00Z">
            <w:rPr/>
          </w:rPrChange>
        </w:rPr>
        <w:t>socioeco</w:t>
      </w:r>
      <w:r w:rsidR="00306AFE" w:rsidRPr="001A2F08">
        <w:rPr>
          <w:rFonts w:ascii="Times New Roman" w:hAnsi="Times New Roman" w:cs="Times New Roman"/>
          <w:sz w:val="24"/>
          <w:szCs w:val="24"/>
          <w:rPrChange w:id="106" w:author="Christopher W Kuzawa" w:date="2022-02-22T10:50:00Z">
            <w:rPr/>
          </w:rPrChange>
        </w:rPr>
        <w:t>logically</w:t>
      </w:r>
      <w:proofErr w:type="spellEnd"/>
      <w:r w:rsidR="00B67ECB" w:rsidRPr="001A2F08">
        <w:rPr>
          <w:rFonts w:ascii="Times New Roman" w:hAnsi="Times New Roman" w:cs="Times New Roman"/>
          <w:sz w:val="24"/>
          <w:szCs w:val="24"/>
          <w:rPrChange w:id="107" w:author="Christopher W Kuzawa" w:date="2022-02-22T10:50:00Z">
            <w:rPr/>
          </w:rPrChange>
        </w:rPr>
        <w:t xml:space="preserve"> diverse population</w:t>
      </w:r>
      <w:r w:rsidR="00222C35" w:rsidRPr="001A2F08">
        <w:rPr>
          <w:rFonts w:ascii="Times New Roman" w:hAnsi="Times New Roman" w:cs="Times New Roman"/>
          <w:sz w:val="24"/>
          <w:szCs w:val="24"/>
          <w:rPrChange w:id="108" w:author="Christopher W Kuzawa" w:date="2022-02-22T10:50:00Z">
            <w:rPr/>
          </w:rPrChange>
        </w:rPr>
        <w:t>s</w:t>
      </w:r>
      <w:r w:rsidR="00B67ECB" w:rsidRPr="001A2F08">
        <w:rPr>
          <w:rFonts w:ascii="Times New Roman" w:hAnsi="Times New Roman" w:cs="Times New Roman"/>
          <w:sz w:val="24"/>
          <w:szCs w:val="24"/>
          <w:rPrChange w:id="109" w:author="Christopher W Kuzawa" w:date="2022-02-22T10:50:00Z">
            <w:rPr/>
          </w:rPrChange>
        </w:rPr>
        <w:t xml:space="preserve"> with </w:t>
      </w:r>
      <w:r w:rsidR="00306AFE" w:rsidRPr="001A2F08">
        <w:rPr>
          <w:rFonts w:ascii="Times New Roman" w:hAnsi="Times New Roman" w:cs="Times New Roman"/>
          <w:sz w:val="24"/>
          <w:szCs w:val="24"/>
          <w:rPrChange w:id="110" w:author="Christopher W Kuzawa" w:date="2022-02-22T10:50:00Z">
            <w:rPr/>
          </w:rPrChange>
        </w:rPr>
        <w:t xml:space="preserve">more varied reproductive histories and </w:t>
      </w:r>
      <w:r w:rsidR="00B67ECB" w:rsidRPr="001A2F08">
        <w:rPr>
          <w:rFonts w:ascii="Times New Roman" w:hAnsi="Times New Roman" w:cs="Times New Roman"/>
          <w:sz w:val="24"/>
          <w:szCs w:val="24"/>
          <w:rPrChange w:id="111" w:author="Christopher W Kuzawa" w:date="2022-02-22T10:50:00Z">
            <w:rPr/>
          </w:rPrChange>
        </w:rPr>
        <w:t xml:space="preserve">greater rates of </w:t>
      </w:r>
      <w:r w:rsidR="00B67ECB" w:rsidRPr="009735CB">
        <w:rPr>
          <w:rFonts w:ascii="Times New Roman" w:hAnsi="Times New Roman" w:cs="Times New Roman"/>
          <w:sz w:val="24"/>
          <w:szCs w:val="24"/>
        </w:rPr>
        <w:t>adverse fetal outcomes.</w:t>
      </w:r>
    </w:p>
    <w:p w14:paraId="4551D4D7" w14:textId="706CF36C" w:rsidR="00B67ECB" w:rsidRPr="001A2F08" w:rsidRDefault="00B67ECB" w:rsidP="009735CB">
      <w:pPr>
        <w:spacing w:line="480" w:lineRule="auto"/>
        <w:ind w:firstLine="720"/>
        <w:rPr>
          <w:rFonts w:ascii="Times New Roman" w:hAnsi="Times New Roman" w:cs="Times New Roman"/>
          <w:sz w:val="24"/>
          <w:szCs w:val="24"/>
          <w:rPrChange w:id="112" w:author="Christopher W Kuzawa" w:date="2022-02-22T10:50:00Z">
            <w:rPr/>
          </w:rPrChange>
        </w:rPr>
      </w:pPr>
      <w:r w:rsidRPr="009735CB">
        <w:rPr>
          <w:rFonts w:ascii="Times New Roman" w:hAnsi="Times New Roman" w:cs="Times New Roman"/>
          <w:sz w:val="24"/>
          <w:szCs w:val="24"/>
        </w:rPr>
        <w:t xml:space="preserve">In this paper, we </w:t>
      </w:r>
      <w:commentRangeStart w:id="113"/>
      <w:commentRangeEnd w:id="113"/>
      <w:r w:rsidR="0009203F" w:rsidRPr="009735CB">
        <w:rPr>
          <w:rStyle w:val="CommentReference"/>
          <w:rFonts w:ascii="Times New Roman" w:hAnsi="Times New Roman" w:cs="Times New Roman"/>
          <w:sz w:val="24"/>
          <w:szCs w:val="24"/>
        </w:rPr>
        <w:commentReference w:id="113"/>
      </w:r>
      <w:r w:rsidR="0009203F" w:rsidRPr="009735CB">
        <w:rPr>
          <w:rFonts w:ascii="Times New Roman" w:hAnsi="Times New Roman" w:cs="Times New Roman"/>
          <w:sz w:val="24"/>
          <w:szCs w:val="24"/>
        </w:rPr>
        <w:t xml:space="preserve">analyze the relationship between a suite of </w:t>
      </w:r>
      <w:r w:rsidRPr="009735CB">
        <w:rPr>
          <w:rFonts w:ascii="Times New Roman" w:hAnsi="Times New Roman" w:cs="Times New Roman"/>
          <w:sz w:val="24"/>
          <w:szCs w:val="24"/>
        </w:rPr>
        <w:t xml:space="preserve">epigenetic clocks, </w:t>
      </w:r>
      <w:r w:rsidR="0009203F" w:rsidRPr="009735CB">
        <w:rPr>
          <w:rFonts w:ascii="Times New Roman" w:hAnsi="Times New Roman" w:cs="Times New Roman"/>
          <w:sz w:val="24"/>
          <w:szCs w:val="24"/>
        </w:rPr>
        <w:t xml:space="preserve">measured in DNA </w:t>
      </w:r>
      <w:r w:rsidRPr="009735CB">
        <w:rPr>
          <w:rFonts w:ascii="Times New Roman" w:hAnsi="Times New Roman" w:cs="Times New Roman"/>
          <w:sz w:val="24"/>
          <w:szCs w:val="24"/>
        </w:rPr>
        <w:t xml:space="preserve">obtained </w:t>
      </w:r>
      <w:r w:rsidR="004649D5" w:rsidRPr="009735CB">
        <w:rPr>
          <w:rFonts w:ascii="Times New Roman" w:hAnsi="Times New Roman" w:cs="Times New Roman"/>
          <w:sz w:val="24"/>
          <w:szCs w:val="24"/>
        </w:rPr>
        <w:t xml:space="preserve">from blood </w:t>
      </w:r>
      <w:r w:rsidRPr="009735CB">
        <w:rPr>
          <w:rFonts w:ascii="Times New Roman" w:hAnsi="Times New Roman" w:cs="Times New Roman"/>
          <w:sz w:val="24"/>
          <w:szCs w:val="24"/>
        </w:rPr>
        <w:t>during pregnanc</w:t>
      </w:r>
      <w:r w:rsidR="00222C35" w:rsidRPr="009735CB">
        <w:rPr>
          <w:rFonts w:ascii="Times New Roman" w:hAnsi="Times New Roman" w:cs="Times New Roman"/>
          <w:sz w:val="24"/>
          <w:szCs w:val="24"/>
        </w:rPr>
        <w:t>y</w:t>
      </w:r>
      <w:r w:rsidRPr="009735CB">
        <w:rPr>
          <w:rFonts w:ascii="Times New Roman" w:hAnsi="Times New Roman" w:cs="Times New Roman"/>
          <w:sz w:val="24"/>
          <w:szCs w:val="24"/>
        </w:rPr>
        <w:t xml:space="preserve">, </w:t>
      </w:r>
      <w:r w:rsidR="0009203F" w:rsidRPr="009735CB">
        <w:rPr>
          <w:rFonts w:ascii="Times New Roman" w:hAnsi="Times New Roman" w:cs="Times New Roman"/>
          <w:sz w:val="24"/>
          <w:szCs w:val="24"/>
        </w:rPr>
        <w:t xml:space="preserve">and </w:t>
      </w:r>
      <w:r w:rsidRPr="009735CB">
        <w:rPr>
          <w:rFonts w:ascii="Times New Roman" w:hAnsi="Times New Roman" w:cs="Times New Roman"/>
          <w:sz w:val="24"/>
          <w:szCs w:val="24"/>
        </w:rPr>
        <w:t xml:space="preserve">longitudinally collected birth outcomes in the offspring of those pregnancies. Data come from the Cebu Longitudinal Health and Nutrition Survey (CLHNS), a cohort study that </w:t>
      </w:r>
      <w:r w:rsidRPr="001A2F08">
        <w:rPr>
          <w:rFonts w:ascii="Times New Roman" w:hAnsi="Times New Roman" w:cs="Times New Roman"/>
          <w:sz w:val="24"/>
          <w:szCs w:val="24"/>
          <w:rPrChange w:id="114" w:author="Christopher W Kuzawa" w:date="2022-02-22T10:50:00Z">
            <w:rPr/>
          </w:rPrChange>
        </w:rPr>
        <w:t xml:space="preserve">has followed a large, diverse sample of women and their offspring in metropolitan Cebu City, Philippines for nearly four decades [18]. The present analyses focus on pregnancies of 330 expecting female young adults and their newborns born between 2009 and 2014. We </w:t>
      </w:r>
      <w:r w:rsidR="00222C35" w:rsidRPr="001A2F08">
        <w:rPr>
          <w:rFonts w:ascii="Times New Roman" w:hAnsi="Times New Roman" w:cs="Times New Roman"/>
          <w:sz w:val="24"/>
          <w:szCs w:val="24"/>
          <w:rPrChange w:id="115" w:author="Christopher W Kuzawa" w:date="2022-02-22T10:50:00Z">
            <w:rPr/>
          </w:rPrChange>
        </w:rPr>
        <w:t>examined 13</w:t>
      </w:r>
      <w:r w:rsidRPr="001A2F08">
        <w:rPr>
          <w:rFonts w:ascii="Times New Roman" w:hAnsi="Times New Roman" w:cs="Times New Roman"/>
          <w:sz w:val="24"/>
          <w:szCs w:val="24"/>
          <w:rPrChange w:id="116" w:author="Christopher W Kuzawa" w:date="2022-02-22T10:50:00Z">
            <w:rPr/>
          </w:rPrChange>
        </w:rPr>
        <w:t xml:space="preserve"> published epigenetic clocks</w:t>
      </w:r>
      <w:r w:rsidR="00222C35" w:rsidRPr="001A2F08">
        <w:rPr>
          <w:rFonts w:ascii="Times New Roman" w:hAnsi="Times New Roman" w:cs="Times New Roman"/>
          <w:sz w:val="24"/>
          <w:szCs w:val="24"/>
          <w:rPrChange w:id="117" w:author="Christopher W Kuzawa" w:date="2022-02-22T10:50:00Z">
            <w:rPr/>
          </w:rPrChange>
        </w:rPr>
        <w:t xml:space="preserve"> </w:t>
      </w:r>
      <w:r w:rsidRPr="001A2F08">
        <w:rPr>
          <w:rFonts w:ascii="Times New Roman" w:hAnsi="Times New Roman" w:cs="Times New Roman"/>
          <w:sz w:val="24"/>
          <w:szCs w:val="24"/>
          <w:rPrChange w:id="118" w:author="Christopher W Kuzawa" w:date="2022-02-22T10:50:00Z">
            <w:rPr/>
          </w:rPrChange>
        </w:rPr>
        <w:t>to provide complementary information on the mother’s chronic biological dysregulation</w:t>
      </w:r>
      <w:r w:rsidR="00222C35" w:rsidRPr="001A2F08">
        <w:rPr>
          <w:rFonts w:ascii="Times New Roman" w:hAnsi="Times New Roman" w:cs="Times New Roman"/>
          <w:sz w:val="24"/>
          <w:szCs w:val="24"/>
          <w:rPrChange w:id="119" w:author="Christopher W Kuzawa" w:date="2022-02-22T10:50:00Z">
            <w:rPr/>
          </w:rPrChange>
        </w:rPr>
        <w:t xml:space="preserve">, and to replicate analyses using smaller, less diverse samples. Clocks included two first generation epigenetic clocks trained on chronological age (Horvath 2013, Hannum 2013), two second generation clocks trained on </w:t>
      </w:r>
      <w:r w:rsidR="00222C35" w:rsidRPr="001A2F08">
        <w:rPr>
          <w:rFonts w:ascii="Times New Roman" w:hAnsi="Times New Roman" w:cs="Times New Roman"/>
          <w:sz w:val="24"/>
          <w:szCs w:val="24"/>
          <w:rPrChange w:id="120" w:author="Christopher W Kuzawa" w:date="2022-02-22T10:50:00Z">
            <w:rPr/>
          </w:rPrChange>
        </w:rPr>
        <w:lastRenderedPageBreak/>
        <w:t xml:space="preserve">mortality risk (Levine et al. 2018; Lu et al) and 9 clocks trained on clinical biomarkers that are themselves linked with morbidity and mortality </w:t>
      </w:r>
      <w:r w:rsidR="0065599D" w:rsidRPr="001A2F08">
        <w:rPr>
          <w:rFonts w:ascii="Times New Roman" w:hAnsi="Times New Roman" w:cs="Times New Roman"/>
          <w:sz w:val="24"/>
          <w:szCs w:val="24"/>
          <w:rPrChange w:id="121" w:author="Christopher W Kuzawa" w:date="2022-02-22T10:50:00Z">
            <w:rPr/>
          </w:rPrChange>
        </w:rPr>
        <w:fldChar w:fldCharType="begin"/>
      </w:r>
      <w:r w:rsidR="0065599D" w:rsidRPr="001A2F08">
        <w:rPr>
          <w:rFonts w:ascii="Times New Roman" w:hAnsi="Times New Roman" w:cs="Times New Roman"/>
          <w:sz w:val="24"/>
          <w:szCs w:val="24"/>
          <w:rPrChange w:id="122" w:author="Christopher W Kuzawa" w:date="2022-02-22T10:50:00Z">
            <w:rPr/>
          </w:rPrChange>
        </w:rPr>
        <w:instrText xml:space="preserve"> ADDIN ZOTERO_ITEM CSL_CITATION {"citationID":"E0CzdxD5","properties":{"formattedCitation":"(Lu, Quach, et al., 2019; Lu, Seeboth, et al., 2019)","plainCitation":"(Lu, Quach, et al., 2019; Lu, Seeboth,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id":9891,"uris":["http://zotero.org/users/451958/items/23B74SCH"],"uri":["http://zotero.org/users/451958/items/23B74SCH"],"itemData":{"id":9891,"type":"article-journal","abstract":"Telomere length (TL) is associated with several aging-related diseases. Here, we present a DNA methylation estimator of TL (DNAmTL) based on 140 CpGs. Leukocyte DNAmTL is applicable across the entire age spectrum and is more strongly associated with age than measured leukocyte TL (LTL) (r ~-0.75 for DNAmTL versus r ~ 0.35 for LTL). Leukocyte DNAmTL outperforms LTL in predicting: i) time-to-death (p=2.5E-20), ii) time-tocoronary heart disease (p=6.6E-5), iii) time-to-congestive heart failure (p=3.5E-6), and iv) association with smoking history (p=1.21E-17). These associations are further validated in large scale methylation data (n=10k samples) from the Framingham Heart Study, Women's Health Initiative, Jackson Heart Study, InChianti, Lothian Birth Cohorts, Twins UK, and Bogalusa Heart Study. Leukocyte DNAmTL is also associated with measures of physical fitness/functioning (p=0.029), age-at-menopause (p=0.039), dietary variables (omega 3, fish, vegetable intake), educational attainment (p=3.3E-8) and income (p=3.1E-5). Experiments in cultured somatic cells show that DNAmTL dynamics reflect in part cell replication rather than TL per se. DNAmTL is not only an epigenetic biomarker of replicative history of cells, but a useful marker of age-related pathologies that are associated with it.","container-title":"Aging","DOI":"10.18632/aging.102173","ISSN":"1945-4589","journalAbbreviation":"aging","language":"en","source":"DOI.org (Crossref)","title":"DNA methylation-based estimator of telomere length","URL":"http://www.aging-us.com/article/102173/text","author":[{"family":"Lu","given":"Ake T."},{"family":"Seeboth","given":"Anne"},{"family":"Tsai","given":"Pei-Chien"},{"family":"Sun","given":"Dianjianyi"},{"family":"Quach","given":"Austin"},{"family":"Reiner","given":"Alex P."},{"family":"Kooperberg","given":"Charles"},{"family":"Ferrucci","given":"Luigi"},{"family":"Hou","given":"Lifang"},{"family":"Baccarelli","given":"Andrea A."},{"family":"Li","given":"Yun"},{"family":"Harris","given":"Sarah E."},{"family":"Corley","given":"Janie"},{"family":"Taylor","given":"Adele"},{"family":"Deary","given":"Ian J."},{"family":"Stewart","given":"James D."},{"family":"Whitsel","given":"Eric A."},{"family":"Assimes","given":"Themistocles L."},{"family":"Chen","given":"Wei"},{"family":"Li","given":"Shengxu"},{"family":"Mangino","given":"Massimo"},{"family":"Bell","given":"Jordana T."},{"family":"Wilson","given":"James G."},{"family":"Aviv","given":"Abraham"},{"family":"Marioni","given":"Riccardo E."},{"family":"Raj","given":"Kenneth"},{"family":"Horvath","given":"Steve"}],"accessed":{"date-parts":[["2019",8,23]]},"issued":{"date-parts":[["2019",8,18]]}}}],"schema":"https://github.com/citation-style-language/schema/raw/master/csl-citation.json"} </w:instrText>
      </w:r>
      <w:r w:rsidR="0065599D" w:rsidRPr="001A2F08">
        <w:rPr>
          <w:rFonts w:ascii="Times New Roman" w:hAnsi="Times New Roman" w:cs="Times New Roman"/>
          <w:sz w:val="24"/>
          <w:szCs w:val="24"/>
          <w:rPrChange w:id="123" w:author="Christopher W Kuzawa" w:date="2022-02-22T10:50:00Z">
            <w:rPr/>
          </w:rPrChange>
        </w:rPr>
        <w:fldChar w:fldCharType="separate"/>
      </w:r>
      <w:r w:rsidR="0065599D" w:rsidRPr="001A2F08">
        <w:rPr>
          <w:rFonts w:ascii="Times New Roman" w:hAnsi="Times New Roman" w:cs="Times New Roman"/>
          <w:noProof/>
          <w:sz w:val="24"/>
          <w:szCs w:val="24"/>
          <w:rPrChange w:id="124" w:author="Christopher W Kuzawa" w:date="2022-02-22T10:50:00Z">
            <w:rPr>
              <w:noProof/>
            </w:rPr>
          </w:rPrChange>
        </w:rPr>
        <w:t>(Lu, Quach, et al., 2019; Lu, Seeboth, et al., 2019)</w:t>
      </w:r>
      <w:r w:rsidR="0065599D" w:rsidRPr="001A2F08">
        <w:rPr>
          <w:rFonts w:ascii="Times New Roman" w:hAnsi="Times New Roman" w:cs="Times New Roman"/>
          <w:sz w:val="24"/>
          <w:szCs w:val="24"/>
          <w:rPrChange w:id="125" w:author="Christopher W Kuzawa" w:date="2022-02-22T10:50:00Z">
            <w:rPr/>
          </w:rPrChange>
        </w:rPr>
        <w:fldChar w:fldCharType="end"/>
      </w:r>
      <w:r w:rsidR="00222C35" w:rsidRPr="001A2F08">
        <w:rPr>
          <w:rFonts w:ascii="Times New Roman" w:hAnsi="Times New Roman" w:cs="Times New Roman"/>
          <w:sz w:val="24"/>
          <w:szCs w:val="24"/>
          <w:rPrChange w:id="126" w:author="Christopher W Kuzawa" w:date="2022-02-22T10:50:00Z">
            <w:rPr/>
          </w:rPrChange>
        </w:rPr>
        <w:t xml:space="preserve">. </w:t>
      </w:r>
      <w:r w:rsidRPr="001A2F08">
        <w:rPr>
          <w:rFonts w:ascii="Times New Roman" w:hAnsi="Times New Roman" w:cs="Times New Roman"/>
          <w:sz w:val="24"/>
          <w:szCs w:val="24"/>
          <w:rPrChange w:id="127" w:author="Christopher W Kuzawa" w:date="2022-02-22T10:50:00Z">
            <w:rPr/>
          </w:rPrChange>
        </w:rPr>
        <w:t xml:space="preserve">We hypothesized that advanced maternal EAA based upon such indices would predict adverse fetal outcomes, including decreased gestational age and measured weight. </w:t>
      </w:r>
      <w:commentRangeStart w:id="128"/>
      <w:r w:rsidRPr="001A2F08">
        <w:rPr>
          <w:rFonts w:ascii="Times New Roman" w:hAnsi="Times New Roman" w:cs="Times New Roman"/>
          <w:sz w:val="24"/>
          <w:szCs w:val="24"/>
          <w:rPrChange w:id="129" w:author="Christopher W Kuzawa" w:date="2022-02-22T10:50:00Z">
            <w:rPr/>
          </w:rPrChange>
        </w:rPr>
        <w:t xml:space="preserve">We further anticipated a gradient of impact, with skinfolds being most labile and sensitive, followed by weight, length and finally, the most canalized outcome of head </w:t>
      </w:r>
      <w:commentRangeStart w:id="130"/>
      <w:commentRangeStart w:id="131"/>
      <w:commentRangeStart w:id="132"/>
      <w:r w:rsidRPr="001A2F08">
        <w:rPr>
          <w:rFonts w:ascii="Times New Roman" w:hAnsi="Times New Roman" w:cs="Times New Roman"/>
          <w:sz w:val="24"/>
          <w:szCs w:val="24"/>
          <w:rPrChange w:id="133" w:author="Christopher W Kuzawa" w:date="2022-02-22T10:50:00Z">
            <w:rPr/>
          </w:rPrChange>
        </w:rPr>
        <w:t>circumference</w:t>
      </w:r>
      <w:commentRangeEnd w:id="130"/>
      <w:r w:rsidR="000430F6" w:rsidRPr="001A2F08">
        <w:rPr>
          <w:rStyle w:val="CommentReference"/>
          <w:rFonts w:ascii="Times New Roman" w:hAnsi="Times New Roman" w:cs="Times New Roman"/>
          <w:sz w:val="24"/>
          <w:szCs w:val="24"/>
          <w:rPrChange w:id="134" w:author="Christopher W Kuzawa" w:date="2022-02-22T10:50:00Z">
            <w:rPr>
              <w:rStyle w:val="CommentReference"/>
            </w:rPr>
          </w:rPrChange>
        </w:rPr>
        <w:commentReference w:id="130"/>
      </w:r>
      <w:commentRangeEnd w:id="131"/>
      <w:r w:rsidR="00E94CA0" w:rsidRPr="001A2F08">
        <w:rPr>
          <w:rStyle w:val="CommentReference"/>
          <w:rFonts w:ascii="Times New Roman" w:hAnsi="Times New Roman" w:cs="Times New Roman"/>
          <w:sz w:val="24"/>
          <w:szCs w:val="24"/>
          <w:rPrChange w:id="135" w:author="Christopher W Kuzawa" w:date="2022-02-22T10:50:00Z">
            <w:rPr>
              <w:rStyle w:val="CommentReference"/>
            </w:rPr>
          </w:rPrChange>
        </w:rPr>
        <w:commentReference w:id="131"/>
      </w:r>
      <w:commentRangeEnd w:id="132"/>
      <w:r w:rsidR="00B70C9A">
        <w:rPr>
          <w:rStyle w:val="CommentReference"/>
        </w:rPr>
        <w:commentReference w:id="132"/>
      </w:r>
      <w:r w:rsidRPr="001A2F08">
        <w:rPr>
          <w:rFonts w:ascii="Times New Roman" w:hAnsi="Times New Roman" w:cs="Times New Roman"/>
          <w:sz w:val="24"/>
          <w:szCs w:val="24"/>
          <w:rPrChange w:id="136" w:author="Christopher W Kuzawa" w:date="2022-02-22T10:50:00Z">
            <w:rPr/>
          </w:rPrChange>
        </w:rPr>
        <w:t>.</w:t>
      </w:r>
      <w:commentRangeEnd w:id="128"/>
      <w:r w:rsidRPr="001A2F08">
        <w:rPr>
          <w:rStyle w:val="CommentReference"/>
          <w:rFonts w:ascii="Times New Roman" w:hAnsi="Times New Roman" w:cs="Times New Roman"/>
          <w:sz w:val="24"/>
          <w:szCs w:val="24"/>
          <w:rPrChange w:id="137" w:author="Christopher W Kuzawa" w:date="2022-02-22T10:50:00Z">
            <w:rPr>
              <w:rStyle w:val="CommentReference"/>
            </w:rPr>
          </w:rPrChange>
        </w:rPr>
        <w:commentReference w:id="128"/>
      </w:r>
    </w:p>
    <w:p w14:paraId="39C2D80B" w14:textId="52E40CA4" w:rsidR="00CC6929" w:rsidRPr="00B70C9A" w:rsidRDefault="00B67ECB" w:rsidP="00CC6929">
      <w:pPr>
        <w:spacing w:line="240" w:lineRule="auto"/>
        <w:rPr>
          <w:rFonts w:ascii="Times New Roman" w:hAnsi="Times New Roman" w:cs="Times New Roman"/>
          <w:sz w:val="24"/>
          <w:szCs w:val="24"/>
        </w:rPr>
      </w:pPr>
      <w:r w:rsidRPr="001A2F08">
        <w:rPr>
          <w:rFonts w:ascii="Times New Roman" w:hAnsi="Times New Roman" w:cs="Times New Roman"/>
          <w:b/>
          <w:bCs/>
          <w:sz w:val="24"/>
          <w:szCs w:val="24"/>
          <w:rPrChange w:id="138" w:author="Christopher W Kuzawa" w:date="2022-02-22T10:50:00Z">
            <w:rPr>
              <w:b/>
              <w:bCs/>
            </w:rPr>
          </w:rPrChange>
        </w:rPr>
        <w:t>Methods</w:t>
      </w:r>
    </w:p>
    <w:p w14:paraId="02E6E2DC" w14:textId="6748EB7D" w:rsidR="00CC6929" w:rsidRPr="00B70C9A" w:rsidRDefault="00CC6929" w:rsidP="00CC6929">
      <w:pPr>
        <w:spacing w:line="240" w:lineRule="auto"/>
        <w:rPr>
          <w:rFonts w:ascii="Times New Roman" w:hAnsi="Times New Roman" w:cs="Times New Roman"/>
          <w:i/>
          <w:sz w:val="24"/>
          <w:szCs w:val="24"/>
        </w:rPr>
      </w:pPr>
      <w:r w:rsidRPr="00B70C9A">
        <w:rPr>
          <w:rFonts w:ascii="Times New Roman" w:hAnsi="Times New Roman" w:cs="Times New Roman"/>
          <w:i/>
          <w:sz w:val="24"/>
          <w:szCs w:val="24"/>
        </w:rPr>
        <w:t xml:space="preserve">Study </w:t>
      </w:r>
      <w:r w:rsidR="00FF475B" w:rsidRPr="00B70C9A">
        <w:rPr>
          <w:rFonts w:ascii="Times New Roman" w:hAnsi="Times New Roman" w:cs="Times New Roman"/>
          <w:i/>
          <w:sz w:val="24"/>
          <w:szCs w:val="24"/>
        </w:rPr>
        <w:t>sample and design</w:t>
      </w:r>
    </w:p>
    <w:p w14:paraId="149E6D46" w14:textId="38607C08" w:rsidR="0073087A" w:rsidRPr="001A2F08" w:rsidRDefault="000430F6" w:rsidP="00B70C9A">
      <w:pPr>
        <w:spacing w:line="480" w:lineRule="auto"/>
        <w:ind w:firstLine="720"/>
        <w:rPr>
          <w:rFonts w:ascii="Times New Roman" w:hAnsi="Times New Roman" w:cs="Times New Roman"/>
          <w:sz w:val="24"/>
          <w:szCs w:val="24"/>
          <w:rPrChange w:id="139" w:author="Christopher W Kuzawa" w:date="2022-02-22T10:50:00Z">
            <w:rPr>
              <w:rFonts w:cstheme="minorHAnsi"/>
            </w:rPr>
          </w:rPrChange>
        </w:rPr>
      </w:pPr>
      <w:r w:rsidRPr="00B70C9A">
        <w:rPr>
          <w:rFonts w:ascii="Times New Roman" w:hAnsi="Times New Roman" w:cs="Times New Roman"/>
          <w:sz w:val="24"/>
          <w:szCs w:val="24"/>
        </w:rPr>
        <w:t>D</w:t>
      </w:r>
      <w:r w:rsidR="00CC6929" w:rsidRPr="00B70C9A">
        <w:rPr>
          <w:rFonts w:ascii="Times New Roman" w:hAnsi="Times New Roman" w:cs="Times New Roman"/>
          <w:sz w:val="24"/>
          <w:szCs w:val="24"/>
        </w:rPr>
        <w:t xml:space="preserve">ata </w:t>
      </w:r>
      <w:r w:rsidR="00882800">
        <w:rPr>
          <w:rFonts w:ascii="Times New Roman" w:hAnsi="Times New Roman" w:cs="Times New Roman"/>
          <w:sz w:val="24"/>
          <w:szCs w:val="24"/>
        </w:rPr>
        <w:t>come</w:t>
      </w:r>
      <w:r w:rsidR="00882800" w:rsidRPr="00B70C9A">
        <w:rPr>
          <w:rFonts w:ascii="Times New Roman" w:hAnsi="Times New Roman" w:cs="Times New Roman"/>
          <w:sz w:val="24"/>
          <w:szCs w:val="24"/>
        </w:rPr>
        <w:t xml:space="preserve"> </w:t>
      </w:r>
      <w:r w:rsidR="00CC6929" w:rsidRPr="00B70C9A">
        <w:rPr>
          <w:rFonts w:ascii="Times New Roman" w:hAnsi="Times New Roman" w:cs="Times New Roman"/>
          <w:sz w:val="24"/>
          <w:szCs w:val="24"/>
        </w:rPr>
        <w:t xml:space="preserve">from the Cebu Longitudinal Health and Nutrition Survey (CLHNS), a longitudinal survey of </w:t>
      </w:r>
      <w:r w:rsidR="00CC6929" w:rsidRPr="001A2F08">
        <w:rPr>
          <w:rFonts w:ascii="Times New Roman" w:hAnsi="Times New Roman" w:cs="Times New Roman"/>
          <w:sz w:val="24"/>
          <w:szCs w:val="24"/>
          <w:rPrChange w:id="140" w:author="Christopher W Kuzawa" w:date="2022-02-22T10:50:00Z">
            <w:rPr>
              <w:rFonts w:cstheme="minorHAnsi"/>
            </w:rPr>
          </w:rPrChange>
        </w:rPr>
        <w:t>3,080 infants and their mothers who were recruited during their pregnancies between 1983-1984 in Metropolitan Cebu, Philippines. Out of the 1447 original female cohort infants, 823 were interviewed in a later 2009 survey (at ages 25-26). This additional survey tracked new pregnancies among these women between 2009-14. There were 383 who reported pregnancies (28% with 2-3 pregnancies) within the tracking period, yielding 507 pregnan</w:t>
      </w:r>
      <w:r w:rsidRPr="001A2F08">
        <w:rPr>
          <w:rFonts w:ascii="Times New Roman" w:hAnsi="Times New Roman" w:cs="Times New Roman"/>
          <w:sz w:val="24"/>
          <w:szCs w:val="24"/>
          <w:rPrChange w:id="141" w:author="Christopher W Kuzawa" w:date="2022-02-22T10:50:00Z">
            <w:rPr>
              <w:rFonts w:cstheme="minorHAnsi"/>
            </w:rPr>
          </w:rPrChange>
        </w:rPr>
        <w:t>cies</w:t>
      </w:r>
      <w:r w:rsidR="00CC6929" w:rsidRPr="001A2F08">
        <w:rPr>
          <w:rFonts w:ascii="Times New Roman" w:hAnsi="Times New Roman" w:cs="Times New Roman"/>
          <w:sz w:val="24"/>
          <w:szCs w:val="24"/>
          <w:rPrChange w:id="142" w:author="Christopher W Kuzawa" w:date="2022-02-22T10:50:00Z">
            <w:rPr>
              <w:rFonts w:cstheme="minorHAnsi"/>
            </w:rPr>
          </w:rPrChange>
        </w:rPr>
        <w:t xml:space="preserve">. Women were visited in-home during pregnancy for anthropometric and questionnaire assessments, along with collection of a dried blood spot (DBS)—capillary whole blood collected on filter paper—for </w:t>
      </w:r>
      <w:proofErr w:type="spellStart"/>
      <w:r w:rsidR="00C71A8C" w:rsidRPr="001A2F08">
        <w:rPr>
          <w:rFonts w:ascii="Times New Roman" w:hAnsi="Times New Roman" w:cs="Times New Roman"/>
          <w:sz w:val="24"/>
          <w:szCs w:val="24"/>
          <w:rPrChange w:id="143" w:author="Christopher W Kuzawa" w:date="2022-02-22T10:50:00Z">
            <w:rPr>
              <w:rFonts w:cstheme="minorHAnsi"/>
            </w:rPr>
          </w:rPrChange>
        </w:rPr>
        <w:t>DNAm</w:t>
      </w:r>
      <w:proofErr w:type="spellEnd"/>
      <w:r w:rsidR="00CC6929" w:rsidRPr="001A2F08">
        <w:rPr>
          <w:rFonts w:ascii="Times New Roman" w:hAnsi="Times New Roman" w:cs="Times New Roman"/>
          <w:sz w:val="24"/>
          <w:szCs w:val="24"/>
          <w:rPrChange w:id="144" w:author="Christopher W Kuzawa" w:date="2022-02-22T10:50:00Z">
            <w:rPr>
              <w:rFonts w:cstheme="minorHAnsi"/>
            </w:rPr>
          </w:rPrChange>
        </w:rPr>
        <w:t xml:space="preserve"> measurement.</w:t>
      </w:r>
      <w:r w:rsidR="003F00FE" w:rsidRPr="001A2F08">
        <w:rPr>
          <w:rFonts w:ascii="Times New Roman" w:hAnsi="Times New Roman" w:cs="Times New Roman"/>
          <w:sz w:val="24"/>
          <w:szCs w:val="24"/>
          <w:rPrChange w:id="145" w:author="Christopher W Kuzawa" w:date="2022-02-22T10:50:00Z">
            <w:rPr>
              <w:rFonts w:cstheme="minorHAnsi"/>
            </w:rPr>
          </w:rPrChange>
        </w:rPr>
        <w:t xml:space="preserve"> </w:t>
      </w:r>
      <w:r w:rsidR="00CC6929" w:rsidRPr="001A2F08">
        <w:rPr>
          <w:rFonts w:ascii="Times New Roman" w:hAnsi="Times New Roman" w:cs="Times New Roman"/>
          <w:sz w:val="24"/>
          <w:szCs w:val="24"/>
          <w:rPrChange w:id="146" w:author="Christopher W Kuzawa" w:date="2022-02-22T10:50:00Z">
            <w:rPr>
              <w:rFonts w:cstheme="minorHAnsi"/>
            </w:rPr>
          </w:rPrChange>
        </w:rPr>
        <w:t xml:space="preserve">A second visit was arranged soon after delivery to obtain </w:t>
      </w:r>
      <w:r w:rsidR="00CC6929" w:rsidRPr="00B70C9A">
        <w:rPr>
          <w:rFonts w:ascii="Times New Roman" w:hAnsi="Times New Roman" w:cs="Times New Roman"/>
          <w:sz w:val="24"/>
          <w:szCs w:val="24"/>
        </w:rPr>
        <w:t xml:space="preserve">additional information from the mothers and to </w:t>
      </w:r>
      <w:r w:rsidR="00E94CA0" w:rsidRPr="00B70C9A">
        <w:rPr>
          <w:rFonts w:ascii="Times New Roman" w:hAnsi="Times New Roman" w:cs="Times New Roman"/>
          <w:sz w:val="24"/>
          <w:szCs w:val="24"/>
        </w:rPr>
        <w:t xml:space="preserve">measures </w:t>
      </w:r>
      <w:r w:rsidR="00882800">
        <w:rPr>
          <w:rFonts w:ascii="Times New Roman" w:hAnsi="Times New Roman" w:cs="Times New Roman"/>
          <w:sz w:val="24"/>
          <w:szCs w:val="24"/>
        </w:rPr>
        <w:t xml:space="preserve">anthropometry </w:t>
      </w:r>
      <w:r w:rsidR="00E94CA0" w:rsidRPr="00B70C9A">
        <w:rPr>
          <w:rFonts w:ascii="Times New Roman" w:hAnsi="Times New Roman" w:cs="Times New Roman"/>
          <w:sz w:val="24"/>
          <w:szCs w:val="24"/>
        </w:rPr>
        <w:t xml:space="preserve">in </w:t>
      </w:r>
      <w:r w:rsidR="00CC6929" w:rsidRPr="00B70C9A">
        <w:rPr>
          <w:rFonts w:ascii="Times New Roman" w:hAnsi="Times New Roman" w:cs="Times New Roman"/>
          <w:sz w:val="24"/>
          <w:szCs w:val="24"/>
        </w:rPr>
        <w:t xml:space="preserve">their newborns. </w:t>
      </w:r>
      <w:r w:rsidR="00AA7460">
        <w:rPr>
          <w:rFonts w:ascii="Times New Roman" w:hAnsi="Times New Roman" w:cs="Times New Roman"/>
          <w:sz w:val="24"/>
          <w:szCs w:val="24"/>
        </w:rPr>
        <w:t xml:space="preserve">Body weight was </w:t>
      </w:r>
      <w:r w:rsidR="00C71A8C" w:rsidRPr="00B70C9A">
        <w:rPr>
          <w:rFonts w:ascii="Times New Roman" w:hAnsi="Times New Roman" w:cs="Times New Roman"/>
          <w:sz w:val="24"/>
          <w:szCs w:val="24"/>
        </w:rPr>
        <w:t>measured in-home by trained interviewers using standardized procedures</w:t>
      </w:r>
      <w:r w:rsidR="00F32D38">
        <w:rPr>
          <w:rFonts w:ascii="Times New Roman" w:hAnsi="Times New Roman" w:cs="Times New Roman"/>
          <w:sz w:val="24"/>
          <w:szCs w:val="24"/>
        </w:rPr>
        <w:t xml:space="preserve"> </w:t>
      </w:r>
      <w:r w:rsidR="00F32D38">
        <w:rPr>
          <w:rFonts w:ascii="Times New Roman" w:hAnsi="Times New Roman" w:cs="Times New Roman"/>
          <w:sz w:val="24"/>
          <w:szCs w:val="24"/>
        </w:rPr>
        <w:fldChar w:fldCharType="begin"/>
      </w:r>
      <w:r w:rsidR="00F32D38">
        <w:rPr>
          <w:rFonts w:ascii="Times New Roman" w:hAnsi="Times New Roman" w:cs="Times New Roman"/>
          <w:sz w:val="24"/>
          <w:szCs w:val="24"/>
        </w:rPr>
        <w:instrText xml:space="preserve"> ADDIN ZOTERO_ITEM CSL_CITATION {"citationID":"E13bnIhO","properties":{"formattedCitation":"(Lohman, Roche, &amp; Martorell, 1988)","plainCitation":"(Lohman, Roche, &amp; Martorell, 1988)","noteIndex":0},"citationItems":[{"id":12955,"uris":["http://zotero.org/users/451958/items/GFVVQGCM"],"uri":["http://zotero.org/users/451958/items/GFVVQGCM"],"itemData":{"id":12955,"type":"book","abstract":"Abstract: This reference manual is designed to serve as a comprehensive set of measurement procedures describing over 40 anthropometric dimensions. The purpose of the manual is to provide a standardized set of descriptions that can be used across disciplines (for example: epidemiology, exercise and sport science, human biology, human nutrition, medicine, physical anthropology, and physical education). The manual also includes a section on special issues such as right vs. left side, measurement error, equipment availability, and applications. The papers on applications show the many applications of anthropometry to research involving children, the elderly, handicapped or obese individuals, clinical nutrition, epidemiology, physical anthropology, sports medicine, and conoray heart disease.","event-place":"Champaign, IL","ISBN":"978-0-87322-121-4","language":"en","note":"Google-Books-ID: jjGAAAAAMAAJ","number-of-pages":"192","publisher":"Human Kinetics Books","publisher-place":"Champaign, IL","title":"Anthropometric Standardization Reference Manual","author":[{"family":"Lohman","given":"T.G."},{"family":"Roche","given":"A.F."},{"family":"Martorell","given":"R."}],"issued":{"date-parts":[["1988"]]}}}],"schema":"https://github.com/citation-style-language/schema/raw/master/csl-citation.json"} </w:instrText>
      </w:r>
      <w:r w:rsidR="00F32D38">
        <w:rPr>
          <w:rFonts w:ascii="Times New Roman" w:hAnsi="Times New Roman" w:cs="Times New Roman"/>
          <w:sz w:val="24"/>
          <w:szCs w:val="24"/>
        </w:rPr>
        <w:fldChar w:fldCharType="separate"/>
      </w:r>
      <w:r w:rsidR="00F32D38">
        <w:rPr>
          <w:rFonts w:ascii="Times New Roman" w:hAnsi="Times New Roman" w:cs="Times New Roman"/>
          <w:noProof/>
          <w:sz w:val="24"/>
          <w:szCs w:val="24"/>
        </w:rPr>
        <w:t>(Lohman, Roche, &amp; Martorell, 1988)</w:t>
      </w:r>
      <w:r w:rsidR="00F32D38">
        <w:rPr>
          <w:rFonts w:ascii="Times New Roman" w:hAnsi="Times New Roman" w:cs="Times New Roman"/>
          <w:sz w:val="24"/>
          <w:szCs w:val="24"/>
        </w:rPr>
        <w:fldChar w:fldCharType="end"/>
      </w:r>
      <w:r w:rsidR="00C71A8C" w:rsidRPr="00B70C9A">
        <w:rPr>
          <w:rFonts w:ascii="Times New Roman" w:hAnsi="Times New Roman" w:cs="Times New Roman"/>
          <w:sz w:val="24"/>
          <w:szCs w:val="24"/>
        </w:rPr>
        <w:t xml:space="preserve"> as soon after birth as possible</w:t>
      </w:r>
      <w:r w:rsidR="00AA7460">
        <w:rPr>
          <w:rFonts w:ascii="Times New Roman" w:hAnsi="Times New Roman" w:cs="Times New Roman"/>
          <w:sz w:val="24"/>
          <w:szCs w:val="24"/>
        </w:rPr>
        <w:t>, with a mean age of 4 days</w:t>
      </w:r>
      <w:r w:rsidR="00F32D38">
        <w:rPr>
          <w:rFonts w:ascii="Times New Roman" w:hAnsi="Times New Roman" w:cs="Times New Roman"/>
          <w:sz w:val="24"/>
          <w:szCs w:val="24"/>
        </w:rPr>
        <w:t xml:space="preserve"> after data cleaning</w:t>
      </w:r>
      <w:r w:rsidR="00C71A8C" w:rsidRPr="00F32D38">
        <w:rPr>
          <w:rFonts w:ascii="Times New Roman" w:hAnsi="Times New Roman" w:cs="Times New Roman"/>
          <w:sz w:val="24"/>
          <w:szCs w:val="24"/>
        </w:rPr>
        <w:t>.</w:t>
      </w:r>
      <w:r w:rsidR="0073087A" w:rsidRPr="00F32D38">
        <w:rPr>
          <w:rFonts w:ascii="Times New Roman" w:hAnsi="Times New Roman" w:cs="Times New Roman"/>
          <w:sz w:val="24"/>
          <w:szCs w:val="24"/>
        </w:rPr>
        <w:t xml:space="preserve"> All research was conducted under conditions of written informed consent</w:t>
      </w:r>
      <w:r w:rsidR="0073087A" w:rsidRPr="001A2F08">
        <w:rPr>
          <w:rFonts w:ascii="Times New Roman" w:hAnsi="Times New Roman" w:cs="Times New Roman"/>
          <w:sz w:val="24"/>
          <w:szCs w:val="24"/>
          <w:rPrChange w:id="147" w:author="Christopher W Kuzawa" w:date="2022-02-22T10:50:00Z">
            <w:rPr>
              <w:rFonts w:cstheme="minorHAnsi"/>
            </w:rPr>
          </w:rPrChange>
        </w:rPr>
        <w:t>, and with approval of the Institutional Review Boards of Northwestern University (Evanston, Illinois), and the Office of Population Studies Foundation (Cebu, Philippines).</w:t>
      </w:r>
    </w:p>
    <w:p w14:paraId="1712F16E" w14:textId="77777777" w:rsidR="00FF475B" w:rsidRPr="001A2F08" w:rsidRDefault="00FF475B">
      <w:pPr>
        <w:spacing w:line="480" w:lineRule="auto"/>
        <w:rPr>
          <w:rFonts w:ascii="Times New Roman" w:hAnsi="Times New Roman" w:cs="Times New Roman"/>
          <w:i/>
          <w:iCs/>
          <w:sz w:val="24"/>
          <w:szCs w:val="24"/>
          <w:rPrChange w:id="148" w:author="Christopher W Kuzawa" w:date="2022-02-22T10:50:00Z">
            <w:rPr>
              <w:rFonts w:cstheme="minorHAnsi"/>
              <w:i/>
              <w:iCs/>
            </w:rPr>
          </w:rPrChange>
        </w:rPr>
        <w:pPrChange w:id="149" w:author="Christopher W Kuzawa" w:date="2022-02-22T11:03:00Z">
          <w:pPr>
            <w:spacing w:line="240" w:lineRule="auto"/>
          </w:pPr>
        </w:pPrChange>
      </w:pPr>
      <w:r w:rsidRPr="001A2F08">
        <w:rPr>
          <w:rFonts w:ascii="Times New Roman" w:hAnsi="Times New Roman" w:cs="Times New Roman"/>
          <w:i/>
          <w:iCs/>
          <w:sz w:val="24"/>
          <w:szCs w:val="24"/>
          <w:rPrChange w:id="150" w:author="Christopher W Kuzawa" w:date="2022-02-22T10:50:00Z">
            <w:rPr>
              <w:rFonts w:cstheme="minorHAnsi"/>
              <w:i/>
              <w:iCs/>
            </w:rPr>
          </w:rPrChange>
        </w:rPr>
        <w:lastRenderedPageBreak/>
        <w:t>Variable construction</w:t>
      </w:r>
    </w:p>
    <w:p w14:paraId="5022FE09" w14:textId="2F7B4E70" w:rsidR="00FF475B" w:rsidRPr="001A2F08" w:rsidRDefault="00D85010">
      <w:pPr>
        <w:spacing w:line="480" w:lineRule="auto"/>
        <w:ind w:firstLine="720"/>
        <w:rPr>
          <w:rFonts w:ascii="Times New Roman" w:hAnsi="Times New Roman" w:cs="Times New Roman"/>
          <w:sz w:val="24"/>
          <w:szCs w:val="24"/>
          <w:rPrChange w:id="151" w:author="Christopher W Kuzawa" w:date="2022-02-22T10:50:00Z">
            <w:rPr>
              <w:rFonts w:cstheme="minorHAnsi"/>
            </w:rPr>
          </w:rPrChange>
        </w:rPr>
        <w:pPrChange w:id="152" w:author="Christopher W Kuzawa" w:date="2022-02-22T11:03:00Z">
          <w:pPr>
            <w:spacing w:line="240" w:lineRule="auto"/>
          </w:pPr>
        </w:pPrChange>
      </w:pPr>
      <w:r w:rsidRPr="001A2F08">
        <w:rPr>
          <w:rFonts w:ascii="Times New Roman" w:hAnsi="Times New Roman" w:cs="Times New Roman"/>
          <w:sz w:val="24"/>
          <w:szCs w:val="24"/>
          <w:rPrChange w:id="153" w:author="Christopher W Kuzawa" w:date="2022-02-22T10:50:00Z">
            <w:rPr>
              <w:rFonts w:cstheme="minorHAnsi"/>
            </w:rPr>
          </w:rPrChange>
        </w:rPr>
        <w:t xml:space="preserve">A composite score of socioeconomic status was measured as a combination of income, education, and assets. Participants reported their annual income from all sources, including in-kind services, and the sale of livestock or other products by household members during the prior year, which were summed to determine total household income. Incomes were log-transformed. Maternal education (in years) was also reported. Participants also reported on ten assets (coded 0, 1) that were selected to capture population-relevant aspects of social class, including electricity, refrigerators, air conditioners, color televisions, cable tv, tape recorders, electric fans, jeepneys, cars, trucks, and owning their residence. In addition, house construction type (i.e., light, mixed, permanent structure) was coded as </w:t>
      </w:r>
      <w:r w:rsidR="00A001E6" w:rsidRPr="001A2F08">
        <w:rPr>
          <w:rFonts w:ascii="Times New Roman" w:hAnsi="Times New Roman" w:cs="Times New Roman"/>
          <w:sz w:val="24"/>
          <w:szCs w:val="24"/>
          <w:rPrChange w:id="154" w:author="Christopher W Kuzawa" w:date="2022-02-22T10:50:00Z">
            <w:rPr>
              <w:rFonts w:cstheme="minorHAnsi"/>
            </w:rPr>
          </w:rPrChange>
        </w:rPr>
        <w:t>1, 2, or 3</w:t>
      </w:r>
      <w:r w:rsidRPr="001A2F08">
        <w:rPr>
          <w:rFonts w:ascii="Times New Roman" w:hAnsi="Times New Roman" w:cs="Times New Roman"/>
          <w:sz w:val="24"/>
          <w:szCs w:val="24"/>
          <w:rPrChange w:id="155" w:author="Christopher W Kuzawa" w:date="2022-02-22T10:50:00Z">
            <w:rPr>
              <w:rFonts w:cstheme="minorHAnsi"/>
            </w:rPr>
          </w:rPrChange>
        </w:rPr>
        <w:t>, respectively. Thus, asset scores ranged from 0 to 13. A principal components analysis was run on log income and assets, along with maternal education, at sample collection. The first component of 70% of the variation, and individual scores for the top component of variation were used as our measure of SES.</w:t>
      </w:r>
    </w:p>
    <w:p w14:paraId="5DAD60D5" w14:textId="1C6176A2" w:rsidR="00A001E6" w:rsidRPr="001A2F08" w:rsidRDefault="00FF475B">
      <w:pPr>
        <w:spacing w:line="480" w:lineRule="auto"/>
        <w:ind w:firstLine="720"/>
        <w:rPr>
          <w:rFonts w:ascii="Times New Roman" w:hAnsi="Times New Roman" w:cs="Times New Roman"/>
          <w:sz w:val="24"/>
          <w:szCs w:val="24"/>
          <w:rPrChange w:id="156" w:author="Christopher W Kuzawa" w:date="2022-02-22T10:50:00Z">
            <w:rPr>
              <w:rFonts w:cstheme="minorHAnsi"/>
            </w:rPr>
          </w:rPrChange>
        </w:rPr>
        <w:pPrChange w:id="157" w:author="Christopher W Kuzawa" w:date="2022-02-22T11:03:00Z">
          <w:pPr>
            <w:spacing w:line="240" w:lineRule="auto"/>
          </w:pPr>
        </w:pPrChange>
      </w:pPr>
      <w:r w:rsidRPr="001A2F08">
        <w:rPr>
          <w:rFonts w:ascii="Times New Roman" w:hAnsi="Times New Roman" w:cs="Times New Roman"/>
          <w:sz w:val="24"/>
          <w:szCs w:val="24"/>
          <w:rPrChange w:id="158" w:author="Christopher W Kuzawa" w:date="2022-02-22T10:50:00Z">
            <w:rPr>
              <w:rFonts w:cstheme="minorHAnsi"/>
            </w:rPr>
          </w:rPrChange>
        </w:rPr>
        <w:t xml:space="preserve">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 Offspring gestation age was calculated using the time between the last reported menstrual period and infant birth date. Days pregnant at maternal blood sampling was determined by subtracting the time between the blood sample and </w:t>
      </w:r>
      <w:r w:rsidRPr="001A2F08">
        <w:rPr>
          <w:rFonts w:ascii="Times New Roman" w:hAnsi="Times New Roman" w:cs="Times New Roman"/>
          <w:sz w:val="24"/>
          <w:szCs w:val="24"/>
          <w:rPrChange w:id="159" w:author="Christopher W Kuzawa" w:date="2022-02-22T10:50:00Z">
            <w:rPr>
              <w:rFonts w:cstheme="minorHAnsi"/>
            </w:rPr>
          </w:rPrChange>
        </w:rPr>
        <w:lastRenderedPageBreak/>
        <w:t>infant birth date from gestation age.</w:t>
      </w:r>
      <w:r w:rsidR="00A001E6" w:rsidRPr="001A2F08">
        <w:rPr>
          <w:rFonts w:ascii="Times New Roman" w:hAnsi="Times New Roman" w:cs="Times New Roman"/>
          <w:sz w:val="24"/>
          <w:szCs w:val="24"/>
          <w:rPrChange w:id="160" w:author="Christopher W Kuzawa" w:date="2022-02-22T10:50:00Z">
            <w:rPr>
              <w:rFonts w:cstheme="minorHAnsi"/>
            </w:rPr>
          </w:rPrChange>
        </w:rPr>
        <w:t xml:space="preserve"> Descriptive statistics of anthropometric measurements and other covariates are provided in Table 1.</w:t>
      </w:r>
    </w:p>
    <w:p w14:paraId="47B7A438" w14:textId="77777777" w:rsidR="00FF475B" w:rsidRPr="00F32D38" w:rsidRDefault="00FF475B" w:rsidP="00F32D38">
      <w:pPr>
        <w:spacing w:line="480" w:lineRule="auto"/>
        <w:rPr>
          <w:rFonts w:ascii="Times New Roman" w:hAnsi="Times New Roman" w:cs="Times New Roman"/>
          <w:i/>
          <w:iCs/>
          <w:sz w:val="24"/>
          <w:szCs w:val="24"/>
        </w:rPr>
      </w:pPr>
      <w:r w:rsidRPr="001A2F08">
        <w:rPr>
          <w:rFonts w:ascii="Times New Roman" w:hAnsi="Times New Roman" w:cs="Times New Roman"/>
          <w:i/>
          <w:iCs/>
          <w:sz w:val="24"/>
          <w:szCs w:val="24"/>
          <w:rPrChange w:id="161" w:author="Christopher W Kuzawa" w:date="2022-02-22T10:50:00Z">
            <w:rPr>
              <w:rFonts w:cstheme="minorHAnsi"/>
              <w:i/>
              <w:iCs/>
            </w:rPr>
          </w:rPrChange>
        </w:rPr>
        <w:t xml:space="preserve">Sample inclusion criteria </w:t>
      </w:r>
    </w:p>
    <w:p w14:paraId="1DDCB20F" w14:textId="641F2D4A" w:rsidR="00365479" w:rsidRPr="001A2F08" w:rsidRDefault="00FF475B" w:rsidP="00F32D38">
      <w:pPr>
        <w:spacing w:line="480" w:lineRule="auto"/>
        <w:ind w:firstLine="720"/>
        <w:rPr>
          <w:rFonts w:ascii="Times New Roman" w:hAnsi="Times New Roman" w:cs="Times New Roman"/>
          <w:sz w:val="24"/>
          <w:szCs w:val="24"/>
          <w:rPrChange w:id="162" w:author="Christopher W Kuzawa" w:date="2022-02-22T10:50:00Z">
            <w:rPr>
              <w:rFonts w:cstheme="minorHAnsi"/>
            </w:rPr>
          </w:rPrChange>
        </w:rPr>
      </w:pPr>
      <w:proofErr w:type="spellStart"/>
      <w:r w:rsidRPr="00F32D38">
        <w:rPr>
          <w:rFonts w:ascii="Times New Roman" w:hAnsi="Times New Roman" w:cs="Times New Roman"/>
          <w:sz w:val="24"/>
          <w:szCs w:val="24"/>
        </w:rPr>
        <w:t>DNAm</w:t>
      </w:r>
      <w:proofErr w:type="spellEnd"/>
      <w:r w:rsidRPr="00F32D38">
        <w:rPr>
          <w:rFonts w:ascii="Times New Roman" w:hAnsi="Times New Roman" w:cs="Times New Roman"/>
          <w:sz w:val="24"/>
          <w:szCs w:val="24"/>
        </w:rPr>
        <w:t xml:space="preserve"> was measured </w:t>
      </w:r>
      <w:r w:rsidR="00AA7460">
        <w:rPr>
          <w:rFonts w:ascii="Times New Roman" w:hAnsi="Times New Roman" w:cs="Times New Roman"/>
          <w:sz w:val="24"/>
          <w:szCs w:val="24"/>
        </w:rPr>
        <w:t xml:space="preserve">in </w:t>
      </w:r>
      <w:r w:rsidRPr="00F32D38">
        <w:rPr>
          <w:rFonts w:ascii="Times New Roman" w:hAnsi="Times New Roman" w:cs="Times New Roman"/>
          <w:sz w:val="24"/>
          <w:szCs w:val="24"/>
        </w:rPr>
        <w:t>a total of 334 women</w:t>
      </w:r>
      <w:r w:rsidR="00A04F27" w:rsidRPr="00F32D38">
        <w:rPr>
          <w:rFonts w:ascii="Times New Roman" w:hAnsi="Times New Roman" w:cs="Times New Roman"/>
          <w:sz w:val="24"/>
          <w:szCs w:val="24"/>
        </w:rPr>
        <w:t xml:space="preserve"> and only women with complete information for all variables were included</w:t>
      </w:r>
      <w:r w:rsidRPr="00F32D38">
        <w:rPr>
          <w:rFonts w:ascii="Times New Roman" w:hAnsi="Times New Roman" w:cs="Times New Roman"/>
          <w:sz w:val="24"/>
          <w:szCs w:val="24"/>
        </w:rPr>
        <w:t xml:space="preserve">. For each woman, the last pregnancy during the 2009-2014 tracking period was used unless inadequate DBS sample remained, in which case a blood sample from </w:t>
      </w:r>
      <w:r w:rsidR="00AA7460">
        <w:rPr>
          <w:rFonts w:ascii="Times New Roman" w:hAnsi="Times New Roman" w:cs="Times New Roman"/>
          <w:sz w:val="24"/>
          <w:szCs w:val="24"/>
        </w:rPr>
        <w:t xml:space="preserve">the prior </w:t>
      </w:r>
      <w:r w:rsidRPr="00F32D38">
        <w:rPr>
          <w:rFonts w:ascii="Times New Roman" w:hAnsi="Times New Roman" w:cs="Times New Roman"/>
          <w:sz w:val="24"/>
          <w:szCs w:val="24"/>
        </w:rPr>
        <w:t xml:space="preserve">pregnancy was used. </w:t>
      </w:r>
      <w:r w:rsidR="00365479" w:rsidRPr="00F32D38">
        <w:rPr>
          <w:rFonts w:ascii="Times New Roman" w:hAnsi="Times New Roman" w:cs="Times New Roman"/>
          <w:sz w:val="24"/>
          <w:szCs w:val="24"/>
        </w:rPr>
        <w:t>Fifteen women were missing pre-pregnancy BMI</w:t>
      </w:r>
      <w:r w:rsidR="00A04F27" w:rsidRPr="00F32D38">
        <w:rPr>
          <w:rFonts w:ascii="Times New Roman" w:hAnsi="Times New Roman" w:cs="Times New Roman"/>
          <w:sz w:val="24"/>
          <w:szCs w:val="24"/>
        </w:rPr>
        <w:t xml:space="preserve">, 2 women were missing data on offspring developmental outcomes, and </w:t>
      </w:r>
      <w:proofErr w:type="spellStart"/>
      <w:r w:rsidR="00A04F27" w:rsidRPr="00F32D38">
        <w:rPr>
          <w:rFonts w:ascii="Times New Roman" w:hAnsi="Times New Roman" w:cs="Times New Roman"/>
          <w:sz w:val="24"/>
          <w:szCs w:val="24"/>
        </w:rPr>
        <w:t>DNAm</w:t>
      </w:r>
      <w:proofErr w:type="spellEnd"/>
      <w:r w:rsidR="00A04F27" w:rsidRPr="00F32D38">
        <w:rPr>
          <w:rFonts w:ascii="Times New Roman" w:hAnsi="Times New Roman" w:cs="Times New Roman"/>
          <w:sz w:val="24"/>
          <w:szCs w:val="24"/>
        </w:rPr>
        <w:t xml:space="preserve"> for one woman did not pass quality control, and these women were excluded. </w:t>
      </w:r>
      <w:r w:rsidR="00365479" w:rsidRPr="00F32D38">
        <w:rPr>
          <w:rFonts w:ascii="Times New Roman" w:hAnsi="Times New Roman" w:cs="Times New Roman"/>
          <w:sz w:val="24"/>
          <w:szCs w:val="24"/>
        </w:rPr>
        <w:t xml:space="preserve">Analyses were further limited to women with newborns with gestational ages between 32 and 44 weeks, which excluded 5 very premature births, 10 </w:t>
      </w:r>
      <w:r w:rsidR="005C0EE9" w:rsidRPr="00F32D38">
        <w:rPr>
          <w:rFonts w:ascii="Times New Roman" w:hAnsi="Times New Roman" w:cs="Times New Roman"/>
          <w:sz w:val="24"/>
          <w:szCs w:val="24"/>
        </w:rPr>
        <w:t xml:space="preserve">individuals with implausibly </w:t>
      </w:r>
      <w:r w:rsidR="00365479" w:rsidRPr="00F32D38">
        <w:rPr>
          <w:rFonts w:ascii="Times New Roman" w:hAnsi="Times New Roman" w:cs="Times New Roman"/>
          <w:sz w:val="24"/>
          <w:szCs w:val="24"/>
        </w:rPr>
        <w:t>late deliveries</w:t>
      </w:r>
      <w:r w:rsidR="00DB159D" w:rsidRPr="00F32D38">
        <w:rPr>
          <w:rFonts w:ascii="Times New Roman" w:hAnsi="Times New Roman" w:cs="Times New Roman"/>
          <w:sz w:val="24"/>
          <w:szCs w:val="24"/>
        </w:rPr>
        <w:t>, and 2 women for whom gestational age data</w:t>
      </w:r>
      <w:r w:rsidR="005C0EE9" w:rsidRPr="00F32D38">
        <w:rPr>
          <w:rFonts w:ascii="Times New Roman" w:hAnsi="Times New Roman" w:cs="Times New Roman"/>
          <w:sz w:val="24"/>
          <w:szCs w:val="24"/>
        </w:rPr>
        <w:t xml:space="preserve"> were missing</w:t>
      </w:r>
      <w:r w:rsidR="00DB159D" w:rsidRPr="00F32D38">
        <w:rPr>
          <w:rFonts w:ascii="Times New Roman" w:hAnsi="Times New Roman" w:cs="Times New Roman"/>
          <w:sz w:val="24"/>
          <w:szCs w:val="24"/>
        </w:rPr>
        <w:t xml:space="preserve">. </w:t>
      </w:r>
      <w:r w:rsidR="00A04F27" w:rsidRPr="00F32D38">
        <w:rPr>
          <w:rFonts w:ascii="Times New Roman" w:hAnsi="Times New Roman" w:cs="Times New Roman"/>
          <w:sz w:val="24"/>
          <w:szCs w:val="24"/>
        </w:rPr>
        <w:t>To minimize impacts of the infant’s environment and growth after birth, analyses of infants were</w:t>
      </w:r>
      <w:r w:rsidR="00A001E6" w:rsidRPr="00F32D38">
        <w:rPr>
          <w:rFonts w:ascii="Times New Roman" w:hAnsi="Times New Roman" w:cs="Times New Roman"/>
          <w:sz w:val="24"/>
          <w:szCs w:val="24"/>
        </w:rPr>
        <w:t xml:space="preserve"> also</w:t>
      </w:r>
      <w:r w:rsidR="00A04F27" w:rsidRPr="00F32D38">
        <w:rPr>
          <w:rFonts w:ascii="Times New Roman" w:hAnsi="Times New Roman" w:cs="Times New Roman"/>
          <w:sz w:val="24"/>
          <w:szCs w:val="24"/>
        </w:rPr>
        <w:t xml:space="preserve"> limited to those measured within 2 weeks of birth </w:t>
      </w:r>
      <w:r w:rsidR="00AA7460">
        <w:rPr>
          <w:rFonts w:ascii="Times New Roman" w:hAnsi="Times New Roman" w:cs="Times New Roman"/>
          <w:sz w:val="24"/>
          <w:szCs w:val="24"/>
        </w:rPr>
        <w:t xml:space="preserve">with </w:t>
      </w:r>
      <w:r w:rsidR="00A001E6" w:rsidRPr="00F32D38">
        <w:rPr>
          <w:rFonts w:ascii="Times New Roman" w:hAnsi="Times New Roman" w:cs="Times New Roman"/>
          <w:sz w:val="24"/>
          <w:szCs w:val="24"/>
        </w:rPr>
        <w:t xml:space="preserve">models </w:t>
      </w:r>
      <w:r w:rsidR="00AA7460">
        <w:rPr>
          <w:rFonts w:ascii="Times New Roman" w:hAnsi="Times New Roman" w:cs="Times New Roman"/>
          <w:sz w:val="24"/>
          <w:szCs w:val="24"/>
        </w:rPr>
        <w:t xml:space="preserve">adjusting </w:t>
      </w:r>
      <w:r w:rsidR="00A04F27" w:rsidRPr="00F32D38">
        <w:rPr>
          <w:rFonts w:ascii="Times New Roman" w:hAnsi="Times New Roman" w:cs="Times New Roman"/>
          <w:sz w:val="24"/>
          <w:szCs w:val="24"/>
        </w:rPr>
        <w:t>for age at measurement (4 individuals measured more than 2 weeks after birth</w:t>
      </w:r>
      <w:r w:rsidR="00A001E6" w:rsidRPr="00F32D38">
        <w:rPr>
          <w:rFonts w:ascii="Times New Roman" w:hAnsi="Times New Roman" w:cs="Times New Roman"/>
          <w:sz w:val="24"/>
          <w:szCs w:val="24"/>
        </w:rPr>
        <w:t xml:space="preserve"> were excluded</w:t>
      </w:r>
      <w:r w:rsidR="00A04F27" w:rsidRPr="00F32D38">
        <w:rPr>
          <w:rFonts w:ascii="Times New Roman" w:hAnsi="Times New Roman" w:cs="Times New Roman"/>
          <w:sz w:val="24"/>
          <w:szCs w:val="24"/>
        </w:rPr>
        <w:t xml:space="preserve">). </w:t>
      </w:r>
      <w:r w:rsidR="00365479" w:rsidRPr="00F32D38">
        <w:rPr>
          <w:rFonts w:ascii="Times New Roman" w:hAnsi="Times New Roman" w:cs="Times New Roman"/>
          <w:sz w:val="24"/>
          <w:szCs w:val="24"/>
        </w:rPr>
        <w:t xml:space="preserve">After </w:t>
      </w:r>
      <w:r w:rsidR="00A001E6" w:rsidRPr="00F32D38">
        <w:rPr>
          <w:rFonts w:ascii="Times New Roman" w:hAnsi="Times New Roman" w:cs="Times New Roman"/>
          <w:sz w:val="24"/>
          <w:szCs w:val="24"/>
        </w:rPr>
        <w:t xml:space="preserve">all </w:t>
      </w:r>
      <w:r w:rsidR="00365479" w:rsidRPr="00F32D38">
        <w:rPr>
          <w:rFonts w:ascii="Times New Roman" w:hAnsi="Times New Roman" w:cs="Times New Roman"/>
          <w:sz w:val="24"/>
          <w:szCs w:val="24"/>
        </w:rPr>
        <w:t xml:space="preserve">exclusions, the final sample with all necessary biological and questionnaire data included </w:t>
      </w:r>
      <w:r w:rsidR="00407364" w:rsidRPr="00F32D38">
        <w:rPr>
          <w:rFonts w:ascii="Times New Roman" w:hAnsi="Times New Roman" w:cs="Times New Roman"/>
          <w:sz w:val="24"/>
          <w:szCs w:val="24"/>
        </w:rPr>
        <w:t>296</w:t>
      </w:r>
      <w:r w:rsidR="00365479" w:rsidRPr="00F32D38">
        <w:rPr>
          <w:rFonts w:ascii="Times New Roman" w:hAnsi="Times New Roman" w:cs="Times New Roman"/>
          <w:sz w:val="24"/>
          <w:szCs w:val="24"/>
        </w:rPr>
        <w:t xml:space="preserve"> women singleton births </w:t>
      </w:r>
      <w:r w:rsidR="00365479" w:rsidRPr="001A2F08">
        <w:rPr>
          <w:rFonts w:ascii="Times New Roman" w:hAnsi="Times New Roman" w:cs="Times New Roman"/>
          <w:sz w:val="24"/>
          <w:szCs w:val="24"/>
          <w:rPrChange w:id="163" w:author="Christopher W Kuzawa" w:date="2022-02-22T10:50:00Z">
            <w:rPr>
              <w:rFonts w:cstheme="minorHAnsi"/>
            </w:rPr>
          </w:rPrChange>
        </w:rPr>
        <w:t>with complete information</w:t>
      </w:r>
      <w:r w:rsidR="00A04F27" w:rsidRPr="001A2F08">
        <w:rPr>
          <w:rFonts w:ascii="Times New Roman" w:hAnsi="Times New Roman" w:cs="Times New Roman"/>
          <w:sz w:val="24"/>
          <w:szCs w:val="24"/>
          <w:rPrChange w:id="164" w:author="Christopher W Kuzawa" w:date="2022-02-22T10:50:00Z">
            <w:rPr>
              <w:rFonts w:cstheme="minorHAnsi"/>
            </w:rPr>
          </w:rPrChange>
        </w:rPr>
        <w:t>.</w:t>
      </w:r>
      <w:r w:rsidR="00365479" w:rsidRPr="001A2F08">
        <w:rPr>
          <w:rFonts w:ascii="Times New Roman" w:hAnsi="Times New Roman" w:cs="Times New Roman"/>
          <w:sz w:val="24"/>
          <w:szCs w:val="24"/>
          <w:rPrChange w:id="165" w:author="Christopher W Kuzawa" w:date="2022-02-22T10:50:00Z">
            <w:rPr>
              <w:rFonts w:cstheme="minorHAnsi"/>
            </w:rPr>
          </w:rPrChange>
        </w:rPr>
        <w:t xml:space="preserve"> </w:t>
      </w:r>
    </w:p>
    <w:p w14:paraId="3DBF1F25" w14:textId="5AB43FC5" w:rsidR="00CC6929" w:rsidRPr="001A2F08" w:rsidRDefault="00CC6929">
      <w:pPr>
        <w:spacing w:after="120" w:line="480" w:lineRule="auto"/>
        <w:rPr>
          <w:rFonts w:ascii="Times New Roman" w:hAnsi="Times New Roman" w:cs="Times New Roman"/>
          <w:i/>
          <w:sz w:val="24"/>
          <w:szCs w:val="24"/>
          <w:rPrChange w:id="166" w:author="Christopher W Kuzawa" w:date="2022-02-22T10:50:00Z">
            <w:rPr>
              <w:rFonts w:cstheme="minorHAnsi"/>
              <w:i/>
            </w:rPr>
          </w:rPrChange>
        </w:rPr>
        <w:pPrChange w:id="167" w:author="Christopher W Kuzawa" w:date="2022-02-22T11:06:00Z">
          <w:pPr>
            <w:spacing w:after="120" w:line="240" w:lineRule="auto"/>
          </w:pPr>
        </w:pPrChange>
      </w:pPr>
      <w:r w:rsidRPr="001A2F08">
        <w:rPr>
          <w:rFonts w:ascii="Times New Roman" w:hAnsi="Times New Roman" w:cs="Times New Roman"/>
          <w:i/>
          <w:sz w:val="24"/>
          <w:szCs w:val="24"/>
          <w:rPrChange w:id="168" w:author="Christopher W Kuzawa" w:date="2022-02-22T10:50:00Z">
            <w:rPr>
              <w:rFonts w:cstheme="minorHAnsi"/>
              <w:i/>
            </w:rPr>
          </w:rPrChange>
        </w:rPr>
        <w:t xml:space="preserve">DNA methylation </w:t>
      </w:r>
      <w:r w:rsidR="00FF475B" w:rsidRPr="001A2F08">
        <w:rPr>
          <w:rFonts w:ascii="Times New Roman" w:hAnsi="Times New Roman" w:cs="Times New Roman"/>
          <w:i/>
          <w:sz w:val="24"/>
          <w:szCs w:val="24"/>
          <w:rPrChange w:id="169" w:author="Christopher W Kuzawa" w:date="2022-02-22T10:50:00Z">
            <w:rPr>
              <w:rFonts w:cstheme="minorHAnsi"/>
              <w:i/>
            </w:rPr>
          </w:rPrChange>
        </w:rPr>
        <w:t>sample processing</w:t>
      </w:r>
      <w:r w:rsidR="00516955" w:rsidRPr="001A2F08">
        <w:rPr>
          <w:rFonts w:ascii="Times New Roman" w:hAnsi="Times New Roman" w:cs="Times New Roman"/>
          <w:i/>
          <w:sz w:val="24"/>
          <w:szCs w:val="24"/>
          <w:rPrChange w:id="170" w:author="Christopher W Kuzawa" w:date="2022-02-22T10:50:00Z">
            <w:rPr>
              <w:rFonts w:cstheme="minorHAnsi"/>
              <w:i/>
            </w:rPr>
          </w:rPrChange>
        </w:rPr>
        <w:t xml:space="preserve"> and epigenetic clock calculation</w:t>
      </w:r>
    </w:p>
    <w:p w14:paraId="4D743C0F" w14:textId="3D916900" w:rsidR="00814E97" w:rsidRDefault="00CC6929" w:rsidP="00F32D38">
      <w:pPr>
        <w:tabs>
          <w:tab w:val="left" w:pos="0"/>
          <w:tab w:val="left" w:pos="720"/>
          <w:tab w:val="decimal" w:pos="5580"/>
        </w:tabs>
        <w:spacing w:line="480" w:lineRule="auto"/>
        <w:ind w:firstLine="720"/>
        <w:rPr>
          <w:rFonts w:ascii="Times New Roman" w:hAnsi="Times New Roman" w:cs="Times New Roman"/>
          <w:iCs/>
          <w:sz w:val="24"/>
          <w:szCs w:val="24"/>
        </w:rPr>
      </w:pPr>
      <w:r w:rsidRPr="001A2F08">
        <w:rPr>
          <w:rFonts w:ascii="Times New Roman" w:hAnsi="Times New Roman" w:cs="Times New Roman"/>
          <w:bCs/>
          <w:sz w:val="24"/>
          <w:szCs w:val="24"/>
          <w:rPrChange w:id="171" w:author="Christopher W Kuzawa" w:date="2022-02-22T10:50:00Z">
            <w:rPr>
              <w:rFonts w:cstheme="minorHAnsi"/>
              <w:bCs/>
            </w:rPr>
          </w:rPrChange>
        </w:rPr>
        <w:t xml:space="preserve">DNA was extracted from </w:t>
      </w:r>
      <w:r w:rsidR="00FF475B" w:rsidRPr="001A2F08">
        <w:rPr>
          <w:rFonts w:ascii="Times New Roman" w:hAnsi="Times New Roman" w:cs="Times New Roman"/>
          <w:bCs/>
          <w:sz w:val="24"/>
          <w:szCs w:val="24"/>
          <w:rPrChange w:id="172" w:author="Christopher W Kuzawa" w:date="2022-02-22T10:50:00Z">
            <w:rPr>
              <w:rFonts w:cstheme="minorHAnsi"/>
              <w:bCs/>
            </w:rPr>
          </w:rPrChange>
        </w:rPr>
        <w:t>dried blood spots (DBS)</w:t>
      </w:r>
      <w:r w:rsidRPr="001A2F08">
        <w:rPr>
          <w:rFonts w:ascii="Times New Roman" w:hAnsi="Times New Roman" w:cs="Times New Roman"/>
          <w:bCs/>
          <w:sz w:val="24"/>
          <w:szCs w:val="24"/>
          <w:rPrChange w:id="173" w:author="Christopher W Kuzawa" w:date="2022-02-22T10:50:00Z">
            <w:rPr>
              <w:rFonts w:cstheme="minorHAnsi"/>
              <w:bCs/>
            </w:rPr>
          </w:rPrChange>
        </w:rPr>
        <w:t xml:space="preserve"> </w:t>
      </w:r>
      <w:r w:rsidR="00D30B89" w:rsidRPr="001A2F08">
        <w:rPr>
          <w:rFonts w:ascii="Times New Roman" w:hAnsi="Times New Roman" w:cs="Times New Roman"/>
          <w:bCs/>
          <w:sz w:val="24"/>
          <w:szCs w:val="24"/>
          <w:rPrChange w:id="174" w:author="Christopher W Kuzawa" w:date="2022-02-22T10:50:00Z">
            <w:rPr>
              <w:rFonts w:cstheme="minorHAnsi"/>
              <w:bCs/>
            </w:rPr>
          </w:rPrChange>
        </w:rPr>
        <w:t>using</w:t>
      </w:r>
      <w:r w:rsidR="00A001E6" w:rsidRPr="001A2F08">
        <w:rPr>
          <w:rFonts w:ascii="Times New Roman" w:hAnsi="Times New Roman" w:cs="Times New Roman"/>
          <w:bCs/>
          <w:sz w:val="24"/>
          <w:szCs w:val="24"/>
          <w:rPrChange w:id="175" w:author="Christopher W Kuzawa" w:date="2022-02-22T10:50:00Z">
            <w:rPr>
              <w:rFonts w:cstheme="minorHAnsi"/>
              <w:bCs/>
            </w:rPr>
          </w:rPrChange>
        </w:rPr>
        <w:t xml:space="preserve"> a standard protocol</w:t>
      </w:r>
      <w:r w:rsidR="00BE1AE5" w:rsidRPr="001A2F08">
        <w:rPr>
          <w:rFonts w:ascii="Times New Roman" w:hAnsi="Times New Roman" w:cs="Times New Roman"/>
          <w:bCs/>
          <w:sz w:val="24"/>
          <w:szCs w:val="24"/>
          <w:rPrChange w:id="176" w:author="Christopher W Kuzawa" w:date="2022-02-22T10:50:00Z">
            <w:rPr>
              <w:rFonts w:cstheme="minorHAnsi"/>
              <w:bCs/>
            </w:rPr>
          </w:rPrChange>
        </w:rPr>
        <w:t>;</w:t>
      </w:r>
      <w:r w:rsidR="00D30B89" w:rsidRPr="001A2F08">
        <w:rPr>
          <w:rFonts w:ascii="Times New Roman" w:hAnsi="Times New Roman" w:cs="Times New Roman"/>
          <w:bCs/>
          <w:sz w:val="24"/>
          <w:szCs w:val="24"/>
          <w:rPrChange w:id="177" w:author="Christopher W Kuzawa" w:date="2022-02-22T10:50:00Z">
            <w:rPr>
              <w:rFonts w:cstheme="minorHAnsi"/>
              <w:bCs/>
            </w:rPr>
          </w:rPrChange>
        </w:rPr>
        <w:t xml:space="preserve"> </w:t>
      </w:r>
      <w:r w:rsidR="00FF475B" w:rsidRPr="001A2F08">
        <w:rPr>
          <w:rFonts w:ascii="Times New Roman" w:hAnsi="Times New Roman" w:cs="Times New Roman"/>
          <w:bCs/>
          <w:sz w:val="24"/>
          <w:szCs w:val="24"/>
          <w:rPrChange w:id="178" w:author="Christopher W Kuzawa" w:date="2022-02-22T10:50:00Z">
            <w:rPr>
              <w:rFonts w:cstheme="minorHAnsi"/>
              <w:bCs/>
            </w:rPr>
          </w:rPrChange>
        </w:rPr>
        <w:t>750ng of genomic DNA was treated with sodium bisulfite (</w:t>
      </w:r>
      <w:proofErr w:type="spellStart"/>
      <w:r w:rsidR="00FF475B" w:rsidRPr="001A2F08">
        <w:rPr>
          <w:rFonts w:ascii="Times New Roman" w:hAnsi="Times New Roman" w:cs="Times New Roman"/>
          <w:bCs/>
          <w:sz w:val="24"/>
          <w:szCs w:val="24"/>
          <w:rPrChange w:id="179" w:author="Christopher W Kuzawa" w:date="2022-02-22T10:50:00Z">
            <w:rPr>
              <w:rFonts w:cstheme="minorHAnsi"/>
              <w:bCs/>
            </w:rPr>
          </w:rPrChange>
        </w:rPr>
        <w:t>Zymo</w:t>
      </w:r>
      <w:proofErr w:type="spellEnd"/>
      <w:r w:rsidR="00FF475B" w:rsidRPr="001A2F08">
        <w:rPr>
          <w:rFonts w:ascii="Times New Roman" w:hAnsi="Times New Roman" w:cs="Times New Roman"/>
          <w:bCs/>
          <w:sz w:val="24"/>
          <w:szCs w:val="24"/>
          <w:rPrChange w:id="180" w:author="Christopher W Kuzawa" w:date="2022-02-22T10:50:00Z">
            <w:rPr>
              <w:rFonts w:cstheme="minorHAnsi"/>
              <w:bCs/>
            </w:rPr>
          </w:rPrChange>
        </w:rPr>
        <w:t xml:space="preserve"> EZDNA, </w:t>
      </w:r>
      <w:proofErr w:type="spellStart"/>
      <w:r w:rsidR="00FF475B" w:rsidRPr="001A2F08">
        <w:rPr>
          <w:rFonts w:ascii="Times New Roman" w:hAnsi="Times New Roman" w:cs="Times New Roman"/>
          <w:bCs/>
          <w:sz w:val="24"/>
          <w:szCs w:val="24"/>
          <w:rPrChange w:id="181" w:author="Christopher W Kuzawa" w:date="2022-02-22T10:50:00Z">
            <w:rPr>
              <w:rFonts w:cstheme="minorHAnsi"/>
              <w:bCs/>
            </w:rPr>
          </w:rPrChange>
        </w:rPr>
        <w:t>Zymo</w:t>
      </w:r>
      <w:proofErr w:type="spellEnd"/>
      <w:r w:rsidR="00FF475B" w:rsidRPr="001A2F08">
        <w:rPr>
          <w:rFonts w:ascii="Times New Roman" w:hAnsi="Times New Roman" w:cs="Times New Roman"/>
          <w:bCs/>
          <w:sz w:val="24"/>
          <w:szCs w:val="24"/>
          <w:rPrChange w:id="182" w:author="Christopher W Kuzawa" w:date="2022-02-22T10:50:00Z">
            <w:rPr>
              <w:rFonts w:cstheme="minorHAnsi"/>
              <w:bCs/>
            </w:rPr>
          </w:rPrChange>
        </w:rPr>
        <w:t xml:space="preserve"> Research, Irvine, CA, USA), and 160ng of converted DNA was applied to the </w:t>
      </w:r>
      <w:r w:rsidR="00D30B89" w:rsidRPr="001A2F08">
        <w:rPr>
          <w:rFonts w:ascii="Times New Roman" w:hAnsi="Times New Roman" w:cs="Times New Roman"/>
          <w:bCs/>
          <w:sz w:val="24"/>
          <w:szCs w:val="24"/>
          <w:rPrChange w:id="183" w:author="Christopher W Kuzawa" w:date="2022-02-22T10:50:00Z">
            <w:rPr>
              <w:rFonts w:cstheme="minorHAnsi"/>
              <w:bCs/>
            </w:rPr>
          </w:rPrChange>
        </w:rPr>
        <w:t>Illumina</w:t>
      </w:r>
      <w:r w:rsidR="00FF475B" w:rsidRPr="001A2F08">
        <w:rPr>
          <w:rFonts w:ascii="Times New Roman" w:hAnsi="Times New Roman" w:cs="Times New Roman"/>
          <w:bCs/>
          <w:sz w:val="24"/>
          <w:szCs w:val="24"/>
          <w:rPrChange w:id="184" w:author="Christopher W Kuzawa" w:date="2022-02-22T10:50:00Z">
            <w:rPr>
              <w:rFonts w:cstheme="minorHAnsi"/>
              <w:bCs/>
            </w:rPr>
          </w:rPrChange>
        </w:rPr>
        <w:t xml:space="preserve"> </w:t>
      </w:r>
      <w:r w:rsidR="00516955" w:rsidRPr="001A2F08">
        <w:rPr>
          <w:rFonts w:ascii="Times New Roman" w:hAnsi="Times New Roman" w:cs="Times New Roman"/>
          <w:bCs/>
          <w:sz w:val="24"/>
          <w:szCs w:val="24"/>
          <w:rPrChange w:id="185" w:author="Christopher W Kuzawa" w:date="2022-02-22T10:50:00Z">
            <w:rPr>
              <w:rFonts w:cstheme="minorHAnsi"/>
              <w:bCs/>
            </w:rPr>
          </w:rPrChange>
        </w:rPr>
        <w:t xml:space="preserve">Infinium </w:t>
      </w:r>
      <w:proofErr w:type="spellStart"/>
      <w:r w:rsidR="00516955" w:rsidRPr="001A2F08">
        <w:rPr>
          <w:rFonts w:ascii="Times New Roman" w:hAnsi="Times New Roman" w:cs="Times New Roman"/>
          <w:bCs/>
          <w:sz w:val="24"/>
          <w:szCs w:val="24"/>
          <w:rPrChange w:id="186" w:author="Christopher W Kuzawa" w:date="2022-02-22T10:50:00Z">
            <w:rPr>
              <w:rFonts w:cstheme="minorHAnsi"/>
              <w:bCs/>
            </w:rPr>
          </w:rPrChange>
        </w:rPr>
        <w:t>MethylationEPIC</w:t>
      </w:r>
      <w:proofErr w:type="spellEnd"/>
      <w:r w:rsidR="00516955" w:rsidRPr="001A2F08">
        <w:rPr>
          <w:rFonts w:ascii="Times New Roman" w:hAnsi="Times New Roman" w:cs="Times New Roman"/>
          <w:bCs/>
          <w:sz w:val="24"/>
          <w:szCs w:val="24"/>
          <w:rPrChange w:id="187" w:author="Christopher W Kuzawa" w:date="2022-02-22T10:50:00Z">
            <w:rPr>
              <w:rFonts w:cstheme="minorHAnsi"/>
              <w:bCs/>
            </w:rPr>
          </w:rPrChange>
        </w:rPr>
        <w:t xml:space="preserve"> </w:t>
      </w:r>
      <w:proofErr w:type="spellStart"/>
      <w:r w:rsidR="00FF475B" w:rsidRPr="001A2F08">
        <w:rPr>
          <w:rFonts w:ascii="Times New Roman" w:hAnsi="Times New Roman" w:cs="Times New Roman"/>
          <w:bCs/>
          <w:sz w:val="24"/>
          <w:szCs w:val="24"/>
          <w:rPrChange w:id="188" w:author="Christopher W Kuzawa" w:date="2022-02-22T10:50:00Z">
            <w:rPr>
              <w:rFonts w:cstheme="minorHAnsi"/>
              <w:bCs/>
            </w:rPr>
          </w:rPrChange>
        </w:rPr>
        <w:t>BeadChip</w:t>
      </w:r>
      <w:proofErr w:type="spellEnd"/>
      <w:r w:rsidR="00FF475B" w:rsidRPr="001A2F08">
        <w:rPr>
          <w:rFonts w:ascii="Times New Roman" w:hAnsi="Times New Roman" w:cs="Times New Roman"/>
          <w:bCs/>
          <w:sz w:val="24"/>
          <w:szCs w:val="24"/>
          <w:rPrChange w:id="189" w:author="Christopher W Kuzawa" w:date="2022-02-22T10:50:00Z">
            <w:rPr>
              <w:rFonts w:cstheme="minorHAnsi"/>
              <w:bCs/>
            </w:rPr>
          </w:rPrChange>
        </w:rPr>
        <w:t xml:space="preserve"> under standard conditions (Illumina Inc., San Diego, CA). Technicians were blind to any information regarding participant characteristics, and samples were randomly assigned to </w:t>
      </w:r>
      <w:r w:rsidR="00FF475B" w:rsidRPr="001A2F08">
        <w:rPr>
          <w:rFonts w:ascii="Times New Roman" w:hAnsi="Times New Roman" w:cs="Times New Roman"/>
          <w:bCs/>
          <w:sz w:val="24"/>
          <w:szCs w:val="24"/>
          <w:rPrChange w:id="190" w:author="Christopher W Kuzawa" w:date="2022-02-22T10:50:00Z">
            <w:rPr>
              <w:rFonts w:cstheme="minorHAnsi"/>
              <w:bCs/>
            </w:rPr>
          </w:rPrChange>
        </w:rPr>
        <w:lastRenderedPageBreak/>
        <w:t>plate, chip, and row. Background subtraction and color correction were performed using Illumina Genome Studio with default parameters. Data were then exported into R for further analysis.</w:t>
      </w:r>
      <w:r w:rsidR="00516955" w:rsidRPr="001A2F08">
        <w:rPr>
          <w:rFonts w:ascii="Times New Roman" w:hAnsi="Times New Roman" w:cs="Times New Roman"/>
          <w:bCs/>
          <w:sz w:val="24"/>
          <w:szCs w:val="24"/>
          <w:rPrChange w:id="191" w:author="Christopher W Kuzawa" w:date="2022-02-22T10:50:00Z">
            <w:rPr>
              <w:rFonts w:cstheme="minorHAnsi"/>
              <w:bCs/>
            </w:rPr>
          </w:rPrChange>
        </w:rPr>
        <w:t xml:space="preserve"> </w:t>
      </w:r>
      <w:r w:rsidR="00516955" w:rsidRPr="001A2F08">
        <w:rPr>
          <w:rFonts w:ascii="Times New Roman" w:hAnsi="Times New Roman" w:cs="Times New Roman"/>
          <w:iCs/>
          <w:sz w:val="24"/>
          <w:szCs w:val="24"/>
          <w:rPrChange w:id="192" w:author="Christopher W Kuzawa" w:date="2022-02-22T10:50:00Z">
            <w:rPr>
              <w:rFonts w:cstheme="minorHAnsi"/>
              <w:iCs/>
            </w:rPr>
          </w:rPrChange>
        </w:rPr>
        <w:t xml:space="preserve">Quality control involved first confirming participant sex and replicate status. This was followed by quantile normalization using </w:t>
      </w:r>
      <w:proofErr w:type="spellStart"/>
      <w:r w:rsidR="00516955" w:rsidRPr="001A2F08">
        <w:rPr>
          <w:rFonts w:ascii="Times New Roman" w:hAnsi="Times New Roman" w:cs="Times New Roman"/>
          <w:iCs/>
          <w:sz w:val="24"/>
          <w:szCs w:val="24"/>
          <w:rPrChange w:id="193" w:author="Christopher W Kuzawa" w:date="2022-02-22T10:50:00Z">
            <w:rPr>
              <w:rFonts w:cstheme="minorHAnsi"/>
              <w:iCs/>
            </w:rPr>
          </w:rPrChange>
        </w:rPr>
        <w:t>lumi</w:t>
      </w:r>
      <w:proofErr w:type="spellEnd"/>
      <w:r w:rsidR="00516955" w:rsidRPr="001A2F08">
        <w:rPr>
          <w:rFonts w:ascii="Times New Roman" w:hAnsi="Times New Roman" w:cs="Times New Roman"/>
          <w:iCs/>
          <w:sz w:val="24"/>
          <w:szCs w:val="24"/>
          <w:rPrChange w:id="194" w:author="Christopher W Kuzawa" w:date="2022-02-22T10:50:00Z">
            <w:rPr>
              <w:rFonts w:cstheme="minorHAnsi"/>
              <w:iCs/>
            </w:rPr>
          </w:rPrChange>
        </w:rPr>
        <w:t xml:space="preserve"> on all probes including SNP-associated and XY multiple binding probes. To maximize the number of sites available for the epigenetic age calculator, probes with detection p-values above 0.01 were called NA for poor </w:t>
      </w:r>
      <w:r w:rsidR="00516955" w:rsidRPr="00F32D38">
        <w:rPr>
          <w:rFonts w:ascii="Times New Roman" w:hAnsi="Times New Roman" w:cs="Times New Roman"/>
          <w:iCs/>
          <w:sz w:val="24"/>
          <w:szCs w:val="24"/>
        </w:rPr>
        <w:t xml:space="preserve">performing samples </w:t>
      </w:r>
      <w:r w:rsidR="00AA7460" w:rsidRPr="00AA7460">
        <w:rPr>
          <w:rFonts w:ascii="Times New Roman" w:hAnsi="Times New Roman" w:cs="Times New Roman"/>
          <w:iCs/>
          <w:sz w:val="24"/>
          <w:szCs w:val="24"/>
        </w:rPr>
        <w:t>only and</w:t>
      </w:r>
      <w:r w:rsidR="00516955" w:rsidRPr="00F32D38">
        <w:rPr>
          <w:rFonts w:ascii="Times New Roman" w:hAnsi="Times New Roman" w:cs="Times New Roman"/>
          <w:iCs/>
          <w:sz w:val="24"/>
          <w:szCs w:val="24"/>
        </w:rPr>
        <w:t xml:space="preserve"> were otherwise retained. </w:t>
      </w:r>
    </w:p>
    <w:p w14:paraId="4DABAAC5" w14:textId="3D533756" w:rsidR="00CC6929" w:rsidRPr="001A2F08" w:rsidRDefault="00516955" w:rsidP="00F32D38">
      <w:pPr>
        <w:tabs>
          <w:tab w:val="left" w:pos="0"/>
          <w:tab w:val="left" w:pos="720"/>
          <w:tab w:val="decimal" w:pos="5580"/>
        </w:tabs>
        <w:spacing w:line="480" w:lineRule="auto"/>
        <w:rPr>
          <w:rFonts w:ascii="Times New Roman" w:hAnsi="Times New Roman" w:cs="Times New Roman"/>
          <w:iCs/>
          <w:sz w:val="24"/>
          <w:szCs w:val="24"/>
          <w:rPrChange w:id="195" w:author="Christopher W Kuzawa" w:date="2022-02-22T10:50:00Z">
            <w:rPr>
              <w:rFonts w:cstheme="minorHAnsi"/>
              <w:iCs/>
            </w:rPr>
          </w:rPrChange>
        </w:rPr>
      </w:pPr>
      <w:proofErr w:type="spellStart"/>
      <w:r w:rsidRPr="001A2F08">
        <w:rPr>
          <w:rFonts w:ascii="Times New Roman" w:hAnsi="Times New Roman" w:cs="Times New Roman"/>
          <w:iCs/>
          <w:sz w:val="24"/>
          <w:szCs w:val="24"/>
          <w:rPrChange w:id="196" w:author="Christopher W Kuzawa" w:date="2022-02-22T10:50:00Z">
            <w:rPr>
              <w:rFonts w:cstheme="minorHAnsi"/>
              <w:iCs/>
            </w:rPr>
          </w:rPrChange>
        </w:rPr>
        <w:t>DNAmAge</w:t>
      </w:r>
      <w:proofErr w:type="spellEnd"/>
      <w:r w:rsidR="00A001E6" w:rsidRPr="001A2F08">
        <w:rPr>
          <w:rFonts w:ascii="Times New Roman" w:hAnsi="Times New Roman" w:cs="Times New Roman"/>
          <w:iCs/>
          <w:sz w:val="24"/>
          <w:szCs w:val="24"/>
          <w:rPrChange w:id="197" w:author="Christopher W Kuzawa" w:date="2022-02-22T10:50:00Z">
            <w:rPr>
              <w:rFonts w:cstheme="minorHAnsi"/>
              <w:iCs/>
            </w:rPr>
          </w:rPrChange>
        </w:rPr>
        <w:t xml:space="preserve"> for all clocks were</w:t>
      </w:r>
      <w:r w:rsidRPr="001A2F08">
        <w:rPr>
          <w:rFonts w:ascii="Times New Roman" w:hAnsi="Times New Roman" w:cs="Times New Roman"/>
          <w:iCs/>
          <w:sz w:val="24"/>
          <w:szCs w:val="24"/>
          <w:rPrChange w:id="198" w:author="Christopher W Kuzawa" w:date="2022-02-22T10:50:00Z">
            <w:rPr>
              <w:rFonts w:cstheme="minorHAnsi"/>
              <w:iCs/>
            </w:rPr>
          </w:rPrChange>
        </w:rPr>
        <w:t xml:space="preserve"> calculated using an online calculator (http://labs.genetics.ucla.edu/horvath/dnamage/), designed to be generally robust to cell-type differ- </w:t>
      </w:r>
      <w:proofErr w:type="spellStart"/>
      <w:r w:rsidRPr="001A2F08">
        <w:rPr>
          <w:rFonts w:ascii="Times New Roman" w:hAnsi="Times New Roman" w:cs="Times New Roman"/>
          <w:iCs/>
          <w:sz w:val="24"/>
          <w:szCs w:val="24"/>
          <w:rPrChange w:id="199" w:author="Christopher W Kuzawa" w:date="2022-02-22T10:50:00Z">
            <w:rPr>
              <w:rFonts w:cstheme="minorHAnsi"/>
              <w:iCs/>
            </w:rPr>
          </w:rPrChange>
        </w:rPr>
        <w:t>ences</w:t>
      </w:r>
      <w:proofErr w:type="spellEnd"/>
      <w:r w:rsidRPr="001A2F08">
        <w:rPr>
          <w:rFonts w:ascii="Times New Roman" w:hAnsi="Times New Roman" w:cs="Times New Roman"/>
          <w:iCs/>
          <w:sz w:val="24"/>
          <w:szCs w:val="24"/>
          <w:rPrChange w:id="200" w:author="Christopher W Kuzawa" w:date="2022-02-22T10:50:00Z">
            <w:rPr>
              <w:rFonts w:cstheme="minorHAnsi"/>
              <w:iCs/>
            </w:rPr>
          </w:rPrChange>
        </w:rPr>
        <w:t xml:space="preserve"> associated with age. Background-corrected beta values were processed further using the calculator’s internal normalization algorithms</w:t>
      </w:r>
      <w:r w:rsidR="00091FAF" w:rsidRPr="001A2F08">
        <w:rPr>
          <w:rFonts w:ascii="Times New Roman" w:hAnsi="Times New Roman" w:cs="Times New Roman"/>
          <w:iCs/>
          <w:sz w:val="24"/>
          <w:szCs w:val="24"/>
          <w:rPrChange w:id="201" w:author="Christopher W Kuzawa" w:date="2022-02-22T10:50:00Z">
            <w:rPr>
              <w:rFonts w:cstheme="minorHAnsi"/>
              <w:iCs/>
            </w:rPr>
          </w:rPrChange>
        </w:rPr>
        <w:t xml:space="preserve">. </w:t>
      </w:r>
      <w:r w:rsidR="00BE1AE5" w:rsidRPr="001A2F08">
        <w:rPr>
          <w:rFonts w:ascii="Times New Roman" w:hAnsi="Times New Roman" w:cs="Times New Roman"/>
          <w:iCs/>
          <w:sz w:val="24"/>
          <w:szCs w:val="24"/>
          <w:rPrChange w:id="202" w:author="Christopher W Kuzawa" w:date="2022-02-22T10:50:00Z">
            <w:rPr>
              <w:rFonts w:cstheme="minorHAnsi"/>
              <w:iCs/>
            </w:rPr>
          </w:rPrChange>
        </w:rPr>
        <w:t>Clocks included</w:t>
      </w:r>
      <w:r w:rsidR="00FD47BE" w:rsidRPr="001A2F08">
        <w:rPr>
          <w:rFonts w:ascii="Times New Roman" w:hAnsi="Times New Roman" w:cs="Times New Roman"/>
          <w:iCs/>
          <w:sz w:val="24"/>
          <w:szCs w:val="24"/>
          <w:rPrChange w:id="203" w:author="Christopher W Kuzawa" w:date="2022-02-22T10:50:00Z">
            <w:rPr>
              <w:rFonts w:cstheme="minorHAnsi"/>
              <w:iCs/>
            </w:rPr>
          </w:rPrChange>
        </w:rPr>
        <w:t xml:space="preserve"> were:</w:t>
      </w:r>
      <w:r w:rsidR="00BE1AE5" w:rsidRPr="001A2F08">
        <w:rPr>
          <w:rFonts w:ascii="Times New Roman" w:hAnsi="Times New Roman" w:cs="Times New Roman"/>
          <w:iCs/>
          <w:sz w:val="24"/>
          <w:szCs w:val="24"/>
          <w:rPrChange w:id="204" w:author="Christopher W Kuzawa" w:date="2022-02-22T10:50:00Z">
            <w:rPr>
              <w:rFonts w:cstheme="minorHAnsi"/>
              <w:iCs/>
            </w:rPr>
          </w:rPrChange>
        </w:rPr>
        <w:t xml:space="preserve"> </w:t>
      </w:r>
      <w:r w:rsidR="00F32D38">
        <w:rPr>
          <w:rFonts w:ascii="Times New Roman" w:hAnsi="Times New Roman" w:cs="Times New Roman"/>
          <w:iCs/>
          <w:sz w:val="24"/>
          <w:szCs w:val="24"/>
        </w:rPr>
        <w:t xml:space="preserve">Horvath’s epigenetic age </w:t>
      </w:r>
      <w:r w:rsidR="00F32D38">
        <w:rPr>
          <w:rFonts w:ascii="Times New Roman" w:hAnsi="Times New Roman" w:cs="Times New Roman"/>
          <w:iCs/>
          <w:sz w:val="24"/>
          <w:szCs w:val="24"/>
        </w:rPr>
        <w:fldChar w:fldCharType="begin"/>
      </w:r>
      <w:r w:rsidR="00F32D38">
        <w:rPr>
          <w:rFonts w:ascii="Times New Roman" w:hAnsi="Times New Roman" w:cs="Times New Roman"/>
          <w:iCs/>
          <w:sz w:val="24"/>
          <w:szCs w:val="24"/>
        </w:rPr>
        <w:instrText xml:space="preserve"> ADDIN ZOTERO_ITEM CSL_CITATION {"citationID":"EYdyhCzm","properties":{"formattedCitation":"(Horvath, 2013)","plainCitation":"(Horvath, 2013)","noteIndex":0},"citationItems":[{"id":6478,"uris":["http://zotero.org/users/451958/items/PPBB3633"],"uri":["http://zotero.org/users/451958/items/PPBB3633"],"itemData":{"id":6478,"type":"article-journal","abstract":"It is not yet known whether DNA methylation levels can be used to accurately predict age across a broad spectrum of human tissues and cell types, nor whether the resulting age prediction is a biologically meaningful measure.","container-title":"Genome Biology","DOI":"10.1186/gb-2013-14-10-r115","ISSN":"1474-760X","journalAbbreviation":"Genome Biology","page":"3156","source":"BioMed Central","title":"DNA methylation age of human tissues and cell types","volume":"14","author":[{"family":"Horvath","given":"Steve"}],"issued":{"date-parts":[["2013"]]}}}],"schema":"https://github.com/citation-style-language/schema/raw/master/csl-citation.json"} </w:instrText>
      </w:r>
      <w:r w:rsidR="00F32D38">
        <w:rPr>
          <w:rFonts w:ascii="Times New Roman" w:hAnsi="Times New Roman" w:cs="Times New Roman"/>
          <w:iCs/>
          <w:sz w:val="24"/>
          <w:szCs w:val="24"/>
        </w:rPr>
        <w:fldChar w:fldCharType="separate"/>
      </w:r>
      <w:r w:rsidR="00F32D38">
        <w:rPr>
          <w:rFonts w:ascii="Times New Roman" w:hAnsi="Times New Roman" w:cs="Times New Roman"/>
          <w:iCs/>
          <w:noProof/>
          <w:sz w:val="24"/>
          <w:szCs w:val="24"/>
        </w:rPr>
        <w:t>(Horvath, 2013)</w:t>
      </w:r>
      <w:r w:rsidR="00F32D38">
        <w:rPr>
          <w:rFonts w:ascii="Times New Roman" w:hAnsi="Times New Roman" w:cs="Times New Roman"/>
          <w:iCs/>
          <w:sz w:val="24"/>
          <w:szCs w:val="24"/>
        </w:rPr>
        <w:fldChar w:fldCharType="end"/>
      </w:r>
      <w:r w:rsidR="00F32D38">
        <w:rPr>
          <w:rFonts w:ascii="Times New Roman" w:hAnsi="Times New Roman" w:cs="Times New Roman"/>
          <w:iCs/>
          <w:sz w:val="24"/>
          <w:szCs w:val="24"/>
        </w:rPr>
        <w:t xml:space="preserve">, </w:t>
      </w:r>
      <w:r w:rsidR="00BE1AE5" w:rsidRPr="001A2F08">
        <w:rPr>
          <w:rFonts w:ascii="Times New Roman" w:hAnsi="Times New Roman" w:cs="Times New Roman"/>
          <w:iCs/>
          <w:sz w:val="24"/>
          <w:szCs w:val="24"/>
          <w:rPrChange w:id="205" w:author="Christopher W Kuzawa" w:date="2022-02-22T10:50:00Z">
            <w:rPr>
              <w:rFonts w:cstheme="minorHAnsi"/>
              <w:iCs/>
            </w:rPr>
          </w:rPrChange>
        </w:rPr>
        <w:t>intrinsic epigenetic age acceleration</w:t>
      </w:r>
      <w:r w:rsidR="00F55BDF" w:rsidRPr="001A2F08">
        <w:rPr>
          <w:rFonts w:ascii="Times New Roman" w:hAnsi="Times New Roman" w:cs="Times New Roman"/>
          <w:iCs/>
          <w:sz w:val="24"/>
          <w:szCs w:val="24"/>
          <w:rPrChange w:id="206" w:author="Christopher W Kuzawa" w:date="2022-02-22T10:50:00Z">
            <w:rPr>
              <w:rFonts w:cstheme="minorHAnsi"/>
              <w:iCs/>
            </w:rPr>
          </w:rPrChange>
        </w:rPr>
        <w:t xml:space="preserve"> or IEAA</w:t>
      </w:r>
      <w:r w:rsidR="00BE1AE5" w:rsidRPr="001A2F08">
        <w:rPr>
          <w:rFonts w:ascii="Times New Roman" w:hAnsi="Times New Roman" w:cs="Times New Roman"/>
          <w:iCs/>
          <w:sz w:val="24"/>
          <w:szCs w:val="24"/>
          <w:rPrChange w:id="207" w:author="Christopher W Kuzawa" w:date="2022-02-22T10:50:00Z">
            <w:rPr>
              <w:rFonts w:cstheme="minorHAnsi"/>
              <w:iCs/>
            </w:rPr>
          </w:rPrChange>
        </w:rPr>
        <w:t xml:space="preserve"> </w:t>
      </w:r>
      <w:r w:rsidR="00F55BDF" w:rsidRPr="001A2F08">
        <w:rPr>
          <w:rFonts w:ascii="Times New Roman" w:hAnsi="Times New Roman" w:cs="Times New Roman"/>
          <w:iCs/>
          <w:sz w:val="24"/>
          <w:szCs w:val="24"/>
          <w:rPrChange w:id="208" w:author="Christopher W Kuzawa" w:date="2022-02-22T10:50:00Z">
            <w:rPr>
              <w:rFonts w:cstheme="minorHAnsi"/>
              <w:iCs/>
            </w:rPr>
          </w:rPrChange>
        </w:rPr>
        <w:fldChar w:fldCharType="begin"/>
      </w:r>
      <w:r w:rsidR="00F55BDF" w:rsidRPr="001A2F08">
        <w:rPr>
          <w:rFonts w:ascii="Times New Roman" w:hAnsi="Times New Roman" w:cs="Times New Roman"/>
          <w:iCs/>
          <w:sz w:val="24"/>
          <w:szCs w:val="24"/>
          <w:rPrChange w:id="209" w:author="Christopher W Kuzawa" w:date="2022-02-22T10:50:00Z">
            <w:rPr>
              <w:rFonts w:cstheme="minorHAnsi"/>
              <w:iCs/>
            </w:rPr>
          </w:rPrChange>
        </w:rPr>
        <w:instrText xml:space="preserve"> ADDIN ZOTERO_ITEM CSL_CITATION {"citationID":"ssWmxGUJ","properties":{"formattedCitation":"(Chen et al., 2016; Horvath, 2013)","plainCitation":"(Chen et al., 2016; Horvath, 2013)","noteIndex":0},"citationItems":[{"id":6673,"uris":["http://zotero.org/users/451958/items/UH2ZFQWN"],"uri":["http://zotero.org/users/451958/items/UH2ZFQWN"],"itemData":{"id":6673,"type":"article-journal","container-title":"Aging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W"},{"family":"Guan","given":"Weihua"}],"issued":{"date-parts":[["2016"]]}}},{"id":6478,"uris":["http://zotero.org/users/451958/items/PPBB3633"],"uri":["http://zotero.org/users/451958/items/PPBB3633"],"itemData":{"id":6478,"type":"article-journal","abstract":"It is not yet known whether DNA methylation levels can be used to accurately predict age across a broad spectrum of human tissues and cell types, nor whether the resulting age prediction is a biologically meaningful measure.","container-title":"Genome Biology","DOI":"10.1186/gb-2013-14-10-r115","ISSN":"1474-760X","journalAbbreviation":"Genome Biology","page":"3156","source":"BioMed Central","title":"DNA methylation age of human tissues and cell types","volume":"14","author":[{"family":"Horvath","given":"Steve"}],"issued":{"date-parts":[["2013"]]}}}],"schema":"https://github.com/citation-style-language/schema/raw/master/csl-citation.json"} </w:instrText>
      </w:r>
      <w:r w:rsidR="00F55BDF" w:rsidRPr="001A2F08">
        <w:rPr>
          <w:rFonts w:ascii="Times New Roman" w:hAnsi="Times New Roman" w:cs="Times New Roman"/>
          <w:iCs/>
          <w:sz w:val="24"/>
          <w:szCs w:val="24"/>
          <w:rPrChange w:id="210" w:author="Christopher W Kuzawa" w:date="2022-02-22T10:50:00Z">
            <w:rPr>
              <w:rFonts w:cstheme="minorHAnsi"/>
              <w:iCs/>
            </w:rPr>
          </w:rPrChange>
        </w:rPr>
        <w:fldChar w:fldCharType="separate"/>
      </w:r>
      <w:r w:rsidR="00F55BDF" w:rsidRPr="001A2F08">
        <w:rPr>
          <w:rFonts w:ascii="Times New Roman" w:hAnsi="Times New Roman" w:cs="Times New Roman"/>
          <w:iCs/>
          <w:noProof/>
          <w:sz w:val="24"/>
          <w:szCs w:val="24"/>
          <w:rPrChange w:id="211" w:author="Christopher W Kuzawa" w:date="2022-02-22T10:50:00Z">
            <w:rPr>
              <w:rFonts w:cstheme="minorHAnsi"/>
              <w:iCs/>
              <w:noProof/>
            </w:rPr>
          </w:rPrChange>
        </w:rPr>
        <w:t>(Chen et al., 2016; Horvath, 2013)</w:t>
      </w:r>
      <w:r w:rsidR="00F55BDF" w:rsidRPr="001A2F08">
        <w:rPr>
          <w:rFonts w:ascii="Times New Roman" w:hAnsi="Times New Roman" w:cs="Times New Roman"/>
          <w:iCs/>
          <w:sz w:val="24"/>
          <w:szCs w:val="24"/>
          <w:rPrChange w:id="212" w:author="Christopher W Kuzawa" w:date="2022-02-22T10:50:00Z">
            <w:rPr>
              <w:rFonts w:cstheme="minorHAnsi"/>
              <w:iCs/>
            </w:rPr>
          </w:rPrChange>
        </w:rPr>
        <w:fldChar w:fldCharType="end"/>
      </w:r>
      <w:r w:rsidR="00BE1AE5" w:rsidRPr="001A2F08">
        <w:rPr>
          <w:rFonts w:ascii="Times New Roman" w:hAnsi="Times New Roman" w:cs="Times New Roman"/>
          <w:iCs/>
          <w:sz w:val="24"/>
          <w:szCs w:val="24"/>
          <w:rPrChange w:id="213" w:author="Christopher W Kuzawa" w:date="2022-02-22T10:50:00Z">
            <w:rPr>
              <w:rFonts w:cstheme="minorHAnsi"/>
              <w:iCs/>
            </w:rPr>
          </w:rPrChange>
        </w:rPr>
        <w:t xml:space="preserve">, extrinsic epigenetic age </w:t>
      </w:r>
      <w:r w:rsidR="00F55BDF" w:rsidRPr="001A2F08">
        <w:rPr>
          <w:rFonts w:ascii="Times New Roman" w:hAnsi="Times New Roman" w:cs="Times New Roman"/>
          <w:iCs/>
          <w:sz w:val="24"/>
          <w:szCs w:val="24"/>
          <w:rPrChange w:id="214" w:author="Christopher W Kuzawa" w:date="2022-02-22T10:50:00Z">
            <w:rPr>
              <w:rFonts w:cstheme="minorHAnsi"/>
              <w:iCs/>
            </w:rPr>
          </w:rPrChange>
        </w:rPr>
        <w:t>acceleration or EEAA</w:t>
      </w:r>
      <w:r w:rsidR="00BE1AE5" w:rsidRPr="001A2F08">
        <w:rPr>
          <w:rFonts w:ascii="Times New Roman" w:hAnsi="Times New Roman" w:cs="Times New Roman"/>
          <w:iCs/>
          <w:sz w:val="24"/>
          <w:szCs w:val="24"/>
          <w:rPrChange w:id="215" w:author="Christopher W Kuzawa" w:date="2022-02-22T10:50:00Z">
            <w:rPr>
              <w:rFonts w:cstheme="minorHAnsi"/>
              <w:iCs/>
            </w:rPr>
          </w:rPrChange>
        </w:rPr>
        <w:t xml:space="preserve"> </w:t>
      </w:r>
      <w:r w:rsidR="00F55BDF" w:rsidRPr="001A2F08">
        <w:rPr>
          <w:rFonts w:ascii="Times New Roman" w:hAnsi="Times New Roman" w:cs="Times New Roman"/>
          <w:iCs/>
          <w:sz w:val="24"/>
          <w:szCs w:val="24"/>
          <w:rPrChange w:id="216" w:author="Christopher W Kuzawa" w:date="2022-02-22T10:50:00Z">
            <w:rPr>
              <w:rFonts w:cstheme="minorHAnsi"/>
              <w:iCs/>
            </w:rPr>
          </w:rPrChange>
        </w:rPr>
        <w:fldChar w:fldCharType="begin"/>
      </w:r>
      <w:r w:rsidR="00F55BDF" w:rsidRPr="001A2F08">
        <w:rPr>
          <w:rFonts w:ascii="Times New Roman" w:hAnsi="Times New Roman" w:cs="Times New Roman"/>
          <w:iCs/>
          <w:sz w:val="24"/>
          <w:szCs w:val="24"/>
          <w:rPrChange w:id="217" w:author="Christopher W Kuzawa" w:date="2022-02-22T10:50:00Z">
            <w:rPr>
              <w:rFonts w:cstheme="minorHAnsi"/>
              <w:iCs/>
            </w:rPr>
          </w:rPrChange>
        </w:rPr>
        <w:instrText xml:space="preserve"> ADDIN ZOTERO_ITEM CSL_CITATION {"citationID":"kHzblrAr","properties":{"formattedCitation":"(Chen et al., 2016; Hannum et al., 2013)","plainCitation":"(Chen et al., 2016; Hannum et al., 2013)","noteIndex":0},"citationItems":[{"id":6673,"uris":["http://zotero.org/users/451958/items/UH2ZFQWN"],"uri":["http://zotero.org/users/451958/items/UH2ZFQWN"],"itemData":{"id":6673,"type":"article-journal","container-title":"Aging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W"},{"family":"Guan","given":"Weihua"}],"issued":{"date-parts":[["2016"]]}}},{"id":6677,"uris":["http://zotero.org/users/451958/items/PICVD5S6"],"uri":["http://zotero.org/users/451958/items/PICVD5S6"],"itemData":{"id":6677,"type":"article-journal","abstract":"Summary\nThe ability to measure human aging from molecular profiles has practical implications in many fields, including disease prevention and treatment, forensics, and extension of life. Although chronological age has been linked to changes in DNA methylation, the methylome has not yet been used to measure and compare human aging rates. Here, we build a quantitative model of aging using measurements at more than 450,000 CpG markers from the whole blood of 656 human individuals, aged 19 to 101. This model measures the rate at which an individual's methylome ages, which we show is impacted by gender and genetic variants. We also show that differences in aging rates help explain epigenetic drift and are reflected in the transcriptome. Moreover, we show how our aging model is upheld in other human tissues and reveals an advanced aging rate in tumor tissue. Our model highlights specific components of the aging process and provides a quantitative readout for studying the role of methylation in age-related disease.","container-title":"Molecular Cell","DOI":"10.1016/j.molcel.2012.10.016","ISSN":"1097-2765","issue":"2","journalAbbreviation":"Molecular Cell","page":"359-367","source":"ScienceDirect","title":"Genome-wide Methylation Profiles Reveal Quantitative Views of Human Aging Rates","volume":"49","author":[{"family":"Hannum","given":"Gregory"},{"family":"Guinney","given":"Justin"},{"family":"Zhao","given":"Ling"},{"family":"Zhang","given":"Li"},{"family":"Hughes","given":"Guy"},{"family":"Sadda","given":"SriniVas"},{"family":"Klotzle","given":"Brandy"},{"family":"Bibikova","given":"Marina"},{"family":"Fan","given":"Jian-Bing"},{"family":"Gao","given":"Yuan"},{"family":"Deconde","given":"Rob"},{"family":"Chen","given":"Menzies"},{"family":"Rajapakse","given":"Indika"},{"family":"Friend","given":"Stephen"},{"family":"Ideker","given":"Trey"},{"family":"Zhang","given":"Kang"}],"issued":{"date-parts":[["2013",1,24]]}}}],"schema":"https://github.com/citation-style-language/schema/raw/master/csl-citation.json"} </w:instrText>
      </w:r>
      <w:r w:rsidR="00F55BDF" w:rsidRPr="001A2F08">
        <w:rPr>
          <w:rFonts w:ascii="Times New Roman" w:hAnsi="Times New Roman" w:cs="Times New Roman"/>
          <w:iCs/>
          <w:sz w:val="24"/>
          <w:szCs w:val="24"/>
          <w:rPrChange w:id="218" w:author="Christopher W Kuzawa" w:date="2022-02-22T10:50:00Z">
            <w:rPr>
              <w:rFonts w:cstheme="minorHAnsi"/>
              <w:iCs/>
            </w:rPr>
          </w:rPrChange>
        </w:rPr>
        <w:fldChar w:fldCharType="separate"/>
      </w:r>
      <w:r w:rsidR="00F55BDF" w:rsidRPr="001A2F08">
        <w:rPr>
          <w:rFonts w:ascii="Times New Roman" w:hAnsi="Times New Roman" w:cs="Times New Roman"/>
          <w:iCs/>
          <w:noProof/>
          <w:sz w:val="24"/>
          <w:szCs w:val="24"/>
          <w:rPrChange w:id="219" w:author="Christopher W Kuzawa" w:date="2022-02-22T10:50:00Z">
            <w:rPr>
              <w:rFonts w:cstheme="minorHAnsi"/>
              <w:iCs/>
              <w:noProof/>
            </w:rPr>
          </w:rPrChange>
        </w:rPr>
        <w:t>(Chen et al., 2016; Hannum et al., 2013)</w:t>
      </w:r>
      <w:r w:rsidR="00F55BDF" w:rsidRPr="001A2F08">
        <w:rPr>
          <w:rFonts w:ascii="Times New Roman" w:hAnsi="Times New Roman" w:cs="Times New Roman"/>
          <w:iCs/>
          <w:sz w:val="24"/>
          <w:szCs w:val="24"/>
          <w:rPrChange w:id="220" w:author="Christopher W Kuzawa" w:date="2022-02-22T10:50:00Z">
            <w:rPr>
              <w:rFonts w:cstheme="minorHAnsi"/>
              <w:iCs/>
            </w:rPr>
          </w:rPrChange>
        </w:rPr>
        <w:fldChar w:fldCharType="end"/>
      </w:r>
      <w:r w:rsidR="00BE1AE5" w:rsidRPr="001A2F08">
        <w:rPr>
          <w:rFonts w:ascii="Times New Roman" w:hAnsi="Times New Roman" w:cs="Times New Roman"/>
          <w:iCs/>
          <w:sz w:val="24"/>
          <w:szCs w:val="24"/>
          <w:rPrChange w:id="221" w:author="Christopher W Kuzawa" w:date="2022-02-22T10:50:00Z">
            <w:rPr>
              <w:rFonts w:cstheme="minorHAnsi"/>
              <w:iCs/>
            </w:rPr>
          </w:rPrChange>
        </w:rPr>
        <w:t xml:space="preserve">, </w:t>
      </w:r>
      <w:r w:rsidR="00091FAF" w:rsidRPr="001A2F08">
        <w:rPr>
          <w:rFonts w:ascii="Times New Roman" w:hAnsi="Times New Roman" w:cs="Times New Roman"/>
          <w:iCs/>
          <w:sz w:val="24"/>
          <w:szCs w:val="24"/>
          <w:rPrChange w:id="222" w:author="Christopher W Kuzawa" w:date="2022-02-22T10:50:00Z">
            <w:rPr>
              <w:rFonts w:cstheme="minorHAnsi"/>
              <w:iCs/>
            </w:rPr>
          </w:rPrChange>
        </w:rPr>
        <w:t xml:space="preserve">phenotypic age </w:t>
      </w:r>
      <w:r w:rsidR="00091FAF" w:rsidRPr="001A2F08">
        <w:rPr>
          <w:rFonts w:ascii="Times New Roman" w:hAnsi="Times New Roman" w:cs="Times New Roman"/>
          <w:iCs/>
          <w:sz w:val="24"/>
          <w:szCs w:val="24"/>
          <w:rPrChange w:id="223" w:author="Christopher W Kuzawa" w:date="2022-02-22T10:50:00Z">
            <w:rPr>
              <w:rFonts w:cstheme="minorHAnsi"/>
              <w:iCs/>
            </w:rPr>
          </w:rPrChange>
        </w:rPr>
        <w:fldChar w:fldCharType="begin"/>
      </w:r>
      <w:r w:rsidR="00091FAF" w:rsidRPr="001A2F08">
        <w:rPr>
          <w:rFonts w:ascii="Times New Roman" w:hAnsi="Times New Roman" w:cs="Times New Roman"/>
          <w:iCs/>
          <w:sz w:val="24"/>
          <w:szCs w:val="24"/>
          <w:rPrChange w:id="224" w:author="Christopher W Kuzawa" w:date="2022-02-22T10:50:00Z">
            <w:rPr>
              <w:rFonts w:cstheme="minorHAnsi"/>
              <w:iCs/>
            </w:rPr>
          </w:rPrChange>
        </w:rPr>
        <w:instrText xml:space="preserve"> ADDIN ZOTERO_ITEM CSL_CITATION {"citationID":"ryqNBjkH","properties":{"formattedCitation":"(Levine et al., 2018)","plainCitation":"(Levine et al., 2018)","noteIndex":0},"citationItems":[{"id":10643,"uris":["http://zotero.org/users/451958/items/VU2YZUQC"],"uri":["http://zotero.org/users/451958/items/VU2YZUQC"],"itemData":{"id":10643,"type":"article-journal","container-title":"Aging","language":"en","page":"19","source":"Zotero","title":"An epigenetic biomarker of aging for lifespan and healthspan","volume":"10","author":[{"family":"Levine","given":"Morgan E"},{"family":"Lu","given":"Ake T"},{"family":"Quach","given":"Austin"},{"family":"Chen","given":"Brian H"},{"family":"Assimes","given":"Themistocles L"},{"family":"Hou","given":"Lifang"},{"family":"Baccarelli","given":"Andrea A"},{"family":"Stewart","given":"James D"},{"family":"Li","given":"Yun"},{"family":"Whitsel","given":"Eric A"},{"family":"Wilson","given":"G"},{"family":"Reiner","given":"Alex P"},{"family":"Aviv","given":"Abraham"},{"family":"Lohman","given":"Kurt"},{"family":"Liu","given":"Yongmei"},{"family":"Ferrucci","given":"Luigi"}],"issued":{"date-parts":[["2018"]]}}}],"schema":"https://github.com/citation-style-language/schema/raw/master/csl-citation.json"} </w:instrText>
      </w:r>
      <w:r w:rsidR="00091FAF" w:rsidRPr="001A2F08">
        <w:rPr>
          <w:rFonts w:ascii="Times New Roman" w:hAnsi="Times New Roman" w:cs="Times New Roman"/>
          <w:iCs/>
          <w:sz w:val="24"/>
          <w:szCs w:val="24"/>
          <w:rPrChange w:id="225" w:author="Christopher W Kuzawa" w:date="2022-02-22T10:50:00Z">
            <w:rPr>
              <w:rFonts w:cstheme="minorHAnsi"/>
              <w:iCs/>
            </w:rPr>
          </w:rPrChange>
        </w:rPr>
        <w:fldChar w:fldCharType="separate"/>
      </w:r>
      <w:r w:rsidR="00091FAF" w:rsidRPr="001A2F08">
        <w:rPr>
          <w:rFonts w:ascii="Times New Roman" w:hAnsi="Times New Roman" w:cs="Times New Roman"/>
          <w:iCs/>
          <w:noProof/>
          <w:sz w:val="24"/>
          <w:szCs w:val="24"/>
          <w:rPrChange w:id="226" w:author="Christopher W Kuzawa" w:date="2022-02-22T10:50:00Z">
            <w:rPr>
              <w:rFonts w:cstheme="minorHAnsi"/>
              <w:iCs/>
              <w:noProof/>
            </w:rPr>
          </w:rPrChange>
        </w:rPr>
        <w:t>(Levine et al., 2018)</w:t>
      </w:r>
      <w:r w:rsidR="00091FAF" w:rsidRPr="001A2F08">
        <w:rPr>
          <w:rFonts w:ascii="Times New Roman" w:hAnsi="Times New Roman" w:cs="Times New Roman"/>
          <w:iCs/>
          <w:sz w:val="24"/>
          <w:szCs w:val="24"/>
          <w:rPrChange w:id="227" w:author="Christopher W Kuzawa" w:date="2022-02-22T10:50:00Z">
            <w:rPr>
              <w:rFonts w:cstheme="minorHAnsi"/>
              <w:iCs/>
            </w:rPr>
          </w:rPrChange>
        </w:rPr>
        <w:fldChar w:fldCharType="end"/>
      </w:r>
      <w:r w:rsidR="00091FAF" w:rsidRPr="001A2F08">
        <w:rPr>
          <w:rFonts w:ascii="Times New Roman" w:hAnsi="Times New Roman" w:cs="Times New Roman"/>
          <w:iCs/>
          <w:sz w:val="24"/>
          <w:szCs w:val="24"/>
          <w:rPrChange w:id="228" w:author="Christopher W Kuzawa" w:date="2022-02-22T10:50:00Z">
            <w:rPr>
              <w:rFonts w:cstheme="minorHAnsi"/>
              <w:iCs/>
            </w:rPr>
          </w:rPrChange>
        </w:rPr>
        <w:t xml:space="preserve">, </w:t>
      </w:r>
      <w:proofErr w:type="spellStart"/>
      <w:r w:rsidR="00BE1AE5" w:rsidRPr="001A2F08">
        <w:rPr>
          <w:rFonts w:ascii="Times New Roman" w:hAnsi="Times New Roman" w:cs="Times New Roman"/>
          <w:iCs/>
          <w:sz w:val="24"/>
          <w:szCs w:val="24"/>
          <w:rPrChange w:id="229" w:author="Christopher W Kuzawa" w:date="2022-02-22T10:50:00Z">
            <w:rPr>
              <w:rFonts w:cstheme="minorHAnsi"/>
              <w:iCs/>
            </w:rPr>
          </w:rPrChange>
        </w:rPr>
        <w:t>DNAmTLAge</w:t>
      </w:r>
      <w:proofErr w:type="spellEnd"/>
      <w:r w:rsidR="00091FAF" w:rsidRPr="001A2F08">
        <w:rPr>
          <w:rFonts w:ascii="Times New Roman" w:hAnsi="Times New Roman" w:cs="Times New Roman"/>
          <w:iCs/>
          <w:sz w:val="24"/>
          <w:szCs w:val="24"/>
          <w:rPrChange w:id="230" w:author="Christopher W Kuzawa" w:date="2022-02-22T10:50:00Z">
            <w:rPr>
              <w:rFonts w:cstheme="minorHAnsi"/>
              <w:iCs/>
            </w:rPr>
          </w:rPrChange>
        </w:rPr>
        <w:t xml:space="preserve"> </w:t>
      </w:r>
      <w:r w:rsidR="00091FAF" w:rsidRPr="001A2F08">
        <w:rPr>
          <w:rFonts w:ascii="Times New Roman" w:hAnsi="Times New Roman" w:cs="Times New Roman"/>
          <w:iCs/>
          <w:sz w:val="24"/>
          <w:szCs w:val="24"/>
          <w:rPrChange w:id="231" w:author="Christopher W Kuzawa" w:date="2022-02-22T10:50:00Z">
            <w:rPr>
              <w:rFonts w:cstheme="minorHAnsi"/>
              <w:iCs/>
            </w:rPr>
          </w:rPrChange>
        </w:rPr>
        <w:fldChar w:fldCharType="begin"/>
      </w:r>
      <w:r w:rsidR="00091FAF" w:rsidRPr="001A2F08">
        <w:rPr>
          <w:rFonts w:ascii="Times New Roman" w:hAnsi="Times New Roman" w:cs="Times New Roman"/>
          <w:iCs/>
          <w:sz w:val="24"/>
          <w:szCs w:val="24"/>
          <w:rPrChange w:id="232" w:author="Christopher W Kuzawa" w:date="2022-02-22T10:50:00Z">
            <w:rPr>
              <w:rFonts w:cstheme="minorHAnsi"/>
              <w:iCs/>
            </w:rPr>
          </w:rPrChange>
        </w:rPr>
        <w:instrText xml:space="preserve"> ADDIN ZOTERO_ITEM CSL_CITATION {"citationID":"Eq2y3lHi","properties":{"formattedCitation":"(Lu, Seeboth, et al., 2019)","plainCitation":"(Lu, Seeboth, et al., 2019)","noteIndex":0},"citationItems":[{"id":9891,"uris":["http://zotero.org/users/451958/items/23B74SCH"],"uri":["http://zotero.org/users/451958/items/23B74SCH"],"itemData":{"id":9891,"type":"article-journal","abstract":"Telomere length (TL) is associated with several aging-related diseases. Here, we present a DNA methylation estimator of TL (DNAmTL) based on 140 CpGs. Leukocyte DNAmTL is applicable across the entire age spectrum and is more strongly associated with age than measured leukocyte TL (LTL) (r ~-0.75 for DNAmTL versus r ~ 0.35 for LTL). Leukocyte DNAmTL outperforms LTL in predicting: i) time-to-death (p=2.5E-20), ii) time-tocoronary heart disease (p=6.6E-5), iii) time-to-congestive heart failure (p=3.5E-6), and iv) association with smoking history (p=1.21E-17). These associations are further validated in large scale methylation data (n=10k samples) from the Framingham Heart Study, Women's Health Initiative, Jackson Heart Study, InChianti, Lothian Birth Cohorts, Twins UK, and Bogalusa Heart Study. Leukocyte DNAmTL is also associated with measures of physical fitness/functioning (p=0.029), age-at-menopause (p=0.039), dietary variables (omega 3, fish, vegetable intake), educational attainment (p=3.3E-8) and income (p=3.1E-5). Experiments in cultured somatic cells show that DNAmTL dynamics reflect in part cell replication rather than TL per se. DNAmTL is not only an epigenetic biomarker of replicative history of cells, but a useful marker of age-related pathologies that are associated with it.","container-title":"Aging","DOI":"10.18632/aging.102173","ISSN":"1945-4589","journalAbbreviation":"aging","language":"en","source":"DOI.org (Crossref)","title":"DNA methylation-based estimator of telomere length","URL":"http://www.aging-us.com/article/102173/text","author":[{"family":"Lu","given":"Ake T."},{"family":"Seeboth","given":"Anne"},{"family":"Tsai","given":"Pei-Chien"},{"family":"Sun","given":"Dianjianyi"},{"family":"Quach","given":"Austin"},{"family":"Reiner","given":"Alex P."},{"family":"Kooperberg","given":"Charles"},{"family":"Ferrucci","given":"Luigi"},{"family":"Hou","given":"Lifang"},{"family":"Baccarelli","given":"Andrea A."},{"family":"Li","given":"Yun"},{"family":"Harris","given":"Sarah E."},{"family":"Corley","given":"Janie"},{"family":"Taylor","given":"Adele"},{"family":"Deary","given":"Ian J."},{"family":"Stewart","given":"James D."},{"family":"Whitsel","given":"Eric A."},{"family":"Assimes","given":"Themistocles L."},{"family":"Chen","given":"Wei"},{"family":"Li","given":"Shengxu"},{"family":"Mangino","given":"Massimo"},{"family":"Bell","given":"Jordana T."},{"family":"Wilson","given":"James G."},{"family":"Aviv","given":"Abraham"},{"family":"Marioni","given":"Riccardo E."},{"family":"Raj","given":"Kenneth"},{"family":"Horvath","given":"Steve"}],"accessed":{"date-parts":[["2019",8,23]]},"issued":{"date-parts":[["2019",8,18]]}}}],"schema":"https://github.com/citation-style-language/schema/raw/master/csl-citation.json"} </w:instrText>
      </w:r>
      <w:r w:rsidR="00091FAF" w:rsidRPr="001A2F08">
        <w:rPr>
          <w:rFonts w:ascii="Times New Roman" w:hAnsi="Times New Roman" w:cs="Times New Roman"/>
          <w:iCs/>
          <w:sz w:val="24"/>
          <w:szCs w:val="24"/>
          <w:rPrChange w:id="233" w:author="Christopher W Kuzawa" w:date="2022-02-22T10:50:00Z">
            <w:rPr>
              <w:rFonts w:cstheme="minorHAnsi"/>
              <w:iCs/>
            </w:rPr>
          </w:rPrChange>
        </w:rPr>
        <w:fldChar w:fldCharType="separate"/>
      </w:r>
      <w:r w:rsidR="00091FAF" w:rsidRPr="001A2F08">
        <w:rPr>
          <w:rFonts w:ascii="Times New Roman" w:hAnsi="Times New Roman" w:cs="Times New Roman"/>
          <w:iCs/>
          <w:noProof/>
          <w:sz w:val="24"/>
          <w:szCs w:val="24"/>
          <w:rPrChange w:id="234" w:author="Christopher W Kuzawa" w:date="2022-02-22T10:50:00Z">
            <w:rPr>
              <w:rFonts w:cstheme="minorHAnsi"/>
              <w:iCs/>
              <w:noProof/>
            </w:rPr>
          </w:rPrChange>
        </w:rPr>
        <w:t>(Lu, Seeboth, et al., 2019)</w:t>
      </w:r>
      <w:r w:rsidR="00091FAF" w:rsidRPr="001A2F08">
        <w:rPr>
          <w:rFonts w:ascii="Times New Roman" w:hAnsi="Times New Roman" w:cs="Times New Roman"/>
          <w:iCs/>
          <w:sz w:val="24"/>
          <w:szCs w:val="24"/>
          <w:rPrChange w:id="235" w:author="Christopher W Kuzawa" w:date="2022-02-22T10:50:00Z">
            <w:rPr>
              <w:rFonts w:cstheme="minorHAnsi"/>
              <w:iCs/>
            </w:rPr>
          </w:rPrChange>
        </w:rPr>
        <w:fldChar w:fldCharType="end"/>
      </w:r>
      <w:r w:rsidR="00FD47BE" w:rsidRPr="001A2F08">
        <w:rPr>
          <w:rFonts w:ascii="Times New Roman" w:hAnsi="Times New Roman" w:cs="Times New Roman"/>
          <w:iCs/>
          <w:sz w:val="24"/>
          <w:szCs w:val="24"/>
          <w:rPrChange w:id="236" w:author="Christopher W Kuzawa" w:date="2022-02-22T10:50:00Z">
            <w:rPr>
              <w:rFonts w:cstheme="minorHAnsi"/>
              <w:iCs/>
            </w:rPr>
          </w:rPrChange>
        </w:rPr>
        <w:t xml:space="preserve">, </w:t>
      </w:r>
      <w:r w:rsidR="00F32D38">
        <w:rPr>
          <w:rFonts w:ascii="Times New Roman" w:hAnsi="Times New Roman" w:cs="Times New Roman"/>
          <w:iCs/>
          <w:sz w:val="24"/>
          <w:szCs w:val="24"/>
        </w:rPr>
        <w:t xml:space="preserve">senescent T-cell age, </w:t>
      </w:r>
      <w:proofErr w:type="spellStart"/>
      <w:r w:rsidR="00BE1AE5" w:rsidRPr="001A2F08">
        <w:rPr>
          <w:rFonts w:ascii="Times New Roman" w:hAnsi="Times New Roman" w:cs="Times New Roman"/>
          <w:iCs/>
          <w:sz w:val="24"/>
          <w:szCs w:val="24"/>
          <w:rPrChange w:id="237" w:author="Christopher W Kuzawa" w:date="2022-02-22T10:50:00Z">
            <w:rPr>
              <w:rFonts w:cstheme="minorHAnsi"/>
              <w:iCs/>
            </w:rPr>
          </w:rPrChange>
        </w:rPr>
        <w:t>GrimAgeAccel</w:t>
      </w:r>
      <w:proofErr w:type="spellEnd"/>
      <w:r w:rsidR="00091FAF" w:rsidRPr="001A2F08">
        <w:rPr>
          <w:rFonts w:ascii="Times New Roman" w:hAnsi="Times New Roman" w:cs="Times New Roman"/>
          <w:iCs/>
          <w:sz w:val="24"/>
          <w:szCs w:val="24"/>
          <w:rPrChange w:id="238" w:author="Christopher W Kuzawa" w:date="2022-02-22T10:50:00Z">
            <w:rPr>
              <w:rFonts w:cstheme="minorHAnsi"/>
              <w:iCs/>
            </w:rPr>
          </w:rPrChange>
        </w:rPr>
        <w:t xml:space="preserve"> </w:t>
      </w:r>
      <w:r w:rsidR="00091FAF" w:rsidRPr="001A2F08">
        <w:rPr>
          <w:rFonts w:ascii="Times New Roman" w:hAnsi="Times New Roman" w:cs="Times New Roman"/>
          <w:iCs/>
          <w:sz w:val="24"/>
          <w:szCs w:val="24"/>
          <w:rPrChange w:id="239" w:author="Christopher W Kuzawa" w:date="2022-02-22T10:50:00Z">
            <w:rPr>
              <w:rFonts w:cstheme="minorHAnsi"/>
              <w:iCs/>
            </w:rPr>
          </w:rPrChange>
        </w:rPr>
        <w:fldChar w:fldCharType="begin"/>
      </w:r>
      <w:r w:rsidR="00091FAF" w:rsidRPr="001A2F08">
        <w:rPr>
          <w:rFonts w:ascii="Times New Roman" w:hAnsi="Times New Roman" w:cs="Times New Roman"/>
          <w:iCs/>
          <w:sz w:val="24"/>
          <w:szCs w:val="24"/>
          <w:rPrChange w:id="240" w:author="Christopher W Kuzawa" w:date="2022-02-22T10:50:00Z">
            <w:rPr>
              <w:rFonts w:cstheme="minorHAnsi"/>
              <w:iCs/>
            </w:rPr>
          </w:rPrChange>
        </w:rPr>
        <w:instrText xml:space="preserve"> ADDIN ZOTERO_ITEM CSL_CITATION {"citationID":"xksqobx6","properties":{"formattedCitation":"(Lu, Quach, et al., 2019)","plainCitation":"(Lu, Quach,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091FAF" w:rsidRPr="001A2F08">
        <w:rPr>
          <w:rFonts w:ascii="Times New Roman" w:hAnsi="Times New Roman" w:cs="Times New Roman"/>
          <w:iCs/>
          <w:sz w:val="24"/>
          <w:szCs w:val="24"/>
          <w:rPrChange w:id="241" w:author="Christopher W Kuzawa" w:date="2022-02-22T10:50:00Z">
            <w:rPr>
              <w:rFonts w:cstheme="minorHAnsi"/>
              <w:iCs/>
            </w:rPr>
          </w:rPrChange>
        </w:rPr>
        <w:fldChar w:fldCharType="separate"/>
      </w:r>
      <w:r w:rsidR="00091FAF" w:rsidRPr="001A2F08">
        <w:rPr>
          <w:rFonts w:ascii="Times New Roman" w:hAnsi="Times New Roman" w:cs="Times New Roman"/>
          <w:iCs/>
          <w:noProof/>
          <w:sz w:val="24"/>
          <w:szCs w:val="24"/>
          <w:rPrChange w:id="242" w:author="Christopher W Kuzawa" w:date="2022-02-22T10:50:00Z">
            <w:rPr>
              <w:rFonts w:cstheme="minorHAnsi"/>
              <w:iCs/>
              <w:noProof/>
            </w:rPr>
          </w:rPrChange>
        </w:rPr>
        <w:t>(Lu, Quach, et al., 2019)</w:t>
      </w:r>
      <w:r w:rsidR="00091FAF" w:rsidRPr="001A2F08">
        <w:rPr>
          <w:rFonts w:ascii="Times New Roman" w:hAnsi="Times New Roman" w:cs="Times New Roman"/>
          <w:iCs/>
          <w:sz w:val="24"/>
          <w:szCs w:val="24"/>
          <w:rPrChange w:id="243" w:author="Christopher W Kuzawa" w:date="2022-02-22T10:50:00Z">
            <w:rPr>
              <w:rFonts w:cstheme="minorHAnsi"/>
              <w:iCs/>
            </w:rPr>
          </w:rPrChange>
        </w:rPr>
        <w:fldChar w:fldCharType="end"/>
      </w:r>
      <w:r w:rsidR="00BE1AE5" w:rsidRPr="001A2F08">
        <w:rPr>
          <w:rFonts w:ascii="Times New Roman" w:hAnsi="Times New Roman" w:cs="Times New Roman"/>
          <w:iCs/>
          <w:sz w:val="24"/>
          <w:szCs w:val="24"/>
          <w:rPrChange w:id="244" w:author="Christopher W Kuzawa" w:date="2022-02-22T10:50:00Z">
            <w:rPr>
              <w:rFonts w:cstheme="minorHAnsi"/>
              <w:iCs/>
            </w:rPr>
          </w:rPrChange>
        </w:rPr>
        <w:t xml:space="preserve">, and the clocks that make up the </w:t>
      </w:r>
      <w:proofErr w:type="spellStart"/>
      <w:r w:rsidR="00BE1AE5" w:rsidRPr="001A2F08">
        <w:rPr>
          <w:rFonts w:ascii="Times New Roman" w:hAnsi="Times New Roman" w:cs="Times New Roman"/>
          <w:iCs/>
          <w:sz w:val="24"/>
          <w:szCs w:val="24"/>
          <w:rPrChange w:id="245" w:author="Christopher W Kuzawa" w:date="2022-02-22T10:50:00Z">
            <w:rPr>
              <w:rFonts w:cstheme="minorHAnsi"/>
              <w:iCs/>
            </w:rPr>
          </w:rPrChange>
        </w:rPr>
        <w:t>GrimAge</w:t>
      </w:r>
      <w:proofErr w:type="spellEnd"/>
      <w:r w:rsidR="00BE1AE5" w:rsidRPr="001A2F08">
        <w:rPr>
          <w:rFonts w:ascii="Times New Roman" w:hAnsi="Times New Roman" w:cs="Times New Roman"/>
          <w:iCs/>
          <w:sz w:val="24"/>
          <w:szCs w:val="24"/>
          <w:rPrChange w:id="246" w:author="Christopher W Kuzawa" w:date="2022-02-22T10:50:00Z">
            <w:rPr>
              <w:rFonts w:cstheme="minorHAnsi"/>
              <w:iCs/>
            </w:rPr>
          </w:rPrChange>
        </w:rPr>
        <w:t xml:space="preserve"> clock (</w:t>
      </w:r>
      <w:proofErr w:type="spellStart"/>
      <w:r w:rsidR="00BE1AE5" w:rsidRPr="001A2F08">
        <w:rPr>
          <w:rFonts w:ascii="Times New Roman" w:hAnsi="Times New Roman" w:cs="Times New Roman"/>
          <w:iCs/>
          <w:sz w:val="24"/>
          <w:szCs w:val="24"/>
          <w:rPrChange w:id="247"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48" w:author="Christopher W Kuzawa" w:date="2022-02-22T10:50:00Z">
            <w:rPr>
              <w:rFonts w:cstheme="minorHAnsi"/>
              <w:iCs/>
            </w:rPr>
          </w:rPrChange>
        </w:rPr>
        <w:t xml:space="preserve"> PAI-1, </w:t>
      </w:r>
      <w:proofErr w:type="spellStart"/>
      <w:r w:rsidR="00BE1AE5" w:rsidRPr="001A2F08">
        <w:rPr>
          <w:rFonts w:ascii="Times New Roman" w:hAnsi="Times New Roman" w:cs="Times New Roman"/>
          <w:iCs/>
          <w:sz w:val="24"/>
          <w:szCs w:val="24"/>
          <w:rPrChange w:id="249"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50" w:author="Christopher W Kuzawa" w:date="2022-02-22T10:50:00Z">
            <w:rPr>
              <w:rFonts w:cstheme="minorHAnsi"/>
              <w:iCs/>
            </w:rPr>
          </w:rPrChange>
        </w:rPr>
        <w:t xml:space="preserve"> ADM, </w:t>
      </w:r>
      <w:proofErr w:type="spellStart"/>
      <w:r w:rsidR="00BE1AE5" w:rsidRPr="001A2F08">
        <w:rPr>
          <w:rFonts w:ascii="Times New Roman" w:hAnsi="Times New Roman" w:cs="Times New Roman"/>
          <w:iCs/>
          <w:sz w:val="24"/>
          <w:szCs w:val="24"/>
          <w:rPrChange w:id="251"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52" w:author="Christopher W Kuzawa" w:date="2022-02-22T10:50:00Z">
            <w:rPr>
              <w:rFonts w:cstheme="minorHAnsi"/>
              <w:iCs/>
            </w:rPr>
          </w:rPrChange>
        </w:rPr>
        <w:t xml:space="preserve">, B2M, </w:t>
      </w:r>
      <w:proofErr w:type="spellStart"/>
      <w:r w:rsidR="00BE1AE5" w:rsidRPr="001A2F08">
        <w:rPr>
          <w:rFonts w:ascii="Times New Roman" w:hAnsi="Times New Roman" w:cs="Times New Roman"/>
          <w:iCs/>
          <w:sz w:val="24"/>
          <w:szCs w:val="24"/>
          <w:rPrChange w:id="253"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54" w:author="Christopher W Kuzawa" w:date="2022-02-22T10:50:00Z">
            <w:rPr>
              <w:rFonts w:cstheme="minorHAnsi"/>
              <w:iCs/>
            </w:rPr>
          </w:rPrChange>
        </w:rPr>
        <w:t xml:space="preserve"> cystatin C, </w:t>
      </w:r>
      <w:proofErr w:type="spellStart"/>
      <w:r w:rsidR="00BE1AE5" w:rsidRPr="001A2F08">
        <w:rPr>
          <w:rFonts w:ascii="Times New Roman" w:hAnsi="Times New Roman" w:cs="Times New Roman"/>
          <w:iCs/>
          <w:sz w:val="24"/>
          <w:szCs w:val="24"/>
          <w:rPrChange w:id="255"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56" w:author="Christopher W Kuzawa" w:date="2022-02-22T10:50:00Z">
            <w:rPr>
              <w:rFonts w:cstheme="minorHAnsi"/>
              <w:iCs/>
            </w:rPr>
          </w:rPrChange>
        </w:rPr>
        <w:t xml:space="preserve"> GDF, </w:t>
      </w:r>
      <w:proofErr w:type="spellStart"/>
      <w:r w:rsidR="00BE1AE5" w:rsidRPr="001A2F08">
        <w:rPr>
          <w:rFonts w:ascii="Times New Roman" w:hAnsi="Times New Roman" w:cs="Times New Roman"/>
          <w:iCs/>
          <w:sz w:val="24"/>
          <w:szCs w:val="24"/>
          <w:rPrChange w:id="257"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58" w:author="Christopher W Kuzawa" w:date="2022-02-22T10:50:00Z">
            <w:rPr>
              <w:rFonts w:cstheme="minorHAnsi"/>
              <w:iCs/>
            </w:rPr>
          </w:rPrChange>
        </w:rPr>
        <w:t xml:space="preserve"> leptin, </w:t>
      </w:r>
      <w:proofErr w:type="spellStart"/>
      <w:r w:rsidR="00BE1AE5" w:rsidRPr="001A2F08">
        <w:rPr>
          <w:rFonts w:ascii="Times New Roman" w:hAnsi="Times New Roman" w:cs="Times New Roman"/>
          <w:iCs/>
          <w:sz w:val="24"/>
          <w:szCs w:val="24"/>
          <w:rPrChange w:id="259"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60" w:author="Christopher W Kuzawa" w:date="2022-02-22T10:50:00Z">
            <w:rPr>
              <w:rFonts w:cstheme="minorHAnsi"/>
              <w:iCs/>
            </w:rPr>
          </w:rPrChange>
        </w:rPr>
        <w:t xml:space="preserve"> TIMP1, and </w:t>
      </w:r>
      <w:proofErr w:type="spellStart"/>
      <w:r w:rsidR="00BE1AE5" w:rsidRPr="001A2F08">
        <w:rPr>
          <w:rFonts w:ascii="Times New Roman" w:hAnsi="Times New Roman" w:cs="Times New Roman"/>
          <w:iCs/>
          <w:sz w:val="24"/>
          <w:szCs w:val="24"/>
          <w:rPrChange w:id="261"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62" w:author="Christopher W Kuzawa" w:date="2022-02-22T10:50:00Z">
            <w:rPr>
              <w:rFonts w:cstheme="minorHAnsi"/>
              <w:iCs/>
            </w:rPr>
          </w:rPrChange>
        </w:rPr>
        <w:t xml:space="preserve"> smoking pack years)</w:t>
      </w:r>
      <w:r w:rsidR="00091FAF" w:rsidRPr="001A2F08">
        <w:rPr>
          <w:rFonts w:ascii="Times New Roman" w:hAnsi="Times New Roman" w:cs="Times New Roman"/>
          <w:iCs/>
          <w:sz w:val="24"/>
          <w:szCs w:val="24"/>
          <w:rPrChange w:id="263" w:author="Christopher W Kuzawa" w:date="2022-02-22T10:50:00Z">
            <w:rPr>
              <w:rFonts w:cstheme="minorHAnsi"/>
              <w:iCs/>
            </w:rPr>
          </w:rPrChange>
        </w:rPr>
        <w:fldChar w:fldCharType="begin"/>
      </w:r>
      <w:r w:rsidR="00091FAF" w:rsidRPr="001A2F08">
        <w:rPr>
          <w:rFonts w:ascii="Times New Roman" w:hAnsi="Times New Roman" w:cs="Times New Roman"/>
          <w:iCs/>
          <w:sz w:val="24"/>
          <w:szCs w:val="24"/>
          <w:rPrChange w:id="264" w:author="Christopher W Kuzawa" w:date="2022-02-22T10:50:00Z">
            <w:rPr>
              <w:rFonts w:cstheme="minorHAnsi"/>
              <w:iCs/>
            </w:rPr>
          </w:rPrChange>
        </w:rPr>
        <w:instrText xml:space="preserve"> ADDIN ZOTERO_ITEM CSL_CITATION {"citationID":"rASRuWTZ","properties":{"formattedCitation":"(Lu, Quach, et al., 2019)","plainCitation":"(Lu, Quach,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091FAF" w:rsidRPr="001A2F08">
        <w:rPr>
          <w:rFonts w:ascii="Times New Roman" w:hAnsi="Times New Roman" w:cs="Times New Roman"/>
          <w:iCs/>
          <w:sz w:val="24"/>
          <w:szCs w:val="24"/>
          <w:rPrChange w:id="265" w:author="Christopher W Kuzawa" w:date="2022-02-22T10:50:00Z">
            <w:rPr>
              <w:rFonts w:cstheme="minorHAnsi"/>
              <w:iCs/>
            </w:rPr>
          </w:rPrChange>
        </w:rPr>
        <w:fldChar w:fldCharType="separate"/>
      </w:r>
      <w:r w:rsidR="00091FAF" w:rsidRPr="001A2F08">
        <w:rPr>
          <w:rFonts w:ascii="Times New Roman" w:hAnsi="Times New Roman" w:cs="Times New Roman"/>
          <w:iCs/>
          <w:noProof/>
          <w:sz w:val="24"/>
          <w:szCs w:val="24"/>
          <w:rPrChange w:id="266" w:author="Christopher W Kuzawa" w:date="2022-02-22T10:50:00Z">
            <w:rPr>
              <w:rFonts w:cstheme="minorHAnsi"/>
              <w:iCs/>
              <w:noProof/>
            </w:rPr>
          </w:rPrChange>
        </w:rPr>
        <w:t>(Lu, Quach, et al., 2019)</w:t>
      </w:r>
      <w:r w:rsidR="00091FAF" w:rsidRPr="001A2F08">
        <w:rPr>
          <w:rFonts w:ascii="Times New Roman" w:hAnsi="Times New Roman" w:cs="Times New Roman"/>
          <w:iCs/>
          <w:sz w:val="24"/>
          <w:szCs w:val="24"/>
          <w:rPrChange w:id="267" w:author="Christopher W Kuzawa" w:date="2022-02-22T10:50:00Z">
            <w:rPr>
              <w:rFonts w:cstheme="minorHAnsi"/>
              <w:iCs/>
            </w:rPr>
          </w:rPrChange>
        </w:rPr>
        <w:fldChar w:fldCharType="end"/>
      </w:r>
      <w:r w:rsidR="00091FAF" w:rsidRPr="001A2F08">
        <w:rPr>
          <w:rFonts w:ascii="Times New Roman" w:hAnsi="Times New Roman" w:cs="Times New Roman"/>
          <w:iCs/>
          <w:sz w:val="24"/>
          <w:szCs w:val="24"/>
          <w:rPrChange w:id="268" w:author="Christopher W Kuzawa" w:date="2022-02-22T10:50:00Z">
            <w:rPr>
              <w:rFonts w:cstheme="minorHAnsi"/>
              <w:iCs/>
            </w:rPr>
          </w:rPrChange>
        </w:rPr>
        <w:t xml:space="preserve">. </w:t>
      </w:r>
      <w:r w:rsidR="00CC6929" w:rsidRPr="001A2F08">
        <w:rPr>
          <w:rFonts w:ascii="Times New Roman" w:hAnsi="Times New Roman" w:cs="Times New Roman"/>
          <w:iCs/>
          <w:sz w:val="24"/>
          <w:szCs w:val="24"/>
          <w:rPrChange w:id="269" w:author="Christopher W Kuzawa" w:date="2022-02-22T10:50:00Z">
            <w:rPr>
              <w:rFonts w:cstheme="minorHAnsi"/>
              <w:iCs/>
            </w:rPr>
          </w:rPrChange>
        </w:rPr>
        <w:t>IEAA examines the intrinsic biological age of immune cells but does not depend on age-related changes in immune cells in the blood</w:t>
      </w:r>
      <w:r w:rsidR="00F55BDF" w:rsidRPr="001A2F08">
        <w:rPr>
          <w:rFonts w:ascii="Times New Roman" w:hAnsi="Times New Roman" w:cs="Times New Roman"/>
          <w:iCs/>
          <w:sz w:val="24"/>
          <w:szCs w:val="24"/>
          <w:rPrChange w:id="270" w:author="Christopher W Kuzawa" w:date="2022-02-22T10:50:00Z">
            <w:rPr>
              <w:rFonts w:cstheme="minorHAnsi"/>
              <w:iCs/>
            </w:rPr>
          </w:rPrChange>
        </w:rPr>
        <w:t xml:space="preserve"> </w:t>
      </w:r>
      <w:r w:rsidR="00F55BDF" w:rsidRPr="001A2F08">
        <w:rPr>
          <w:rFonts w:ascii="Times New Roman" w:hAnsi="Times New Roman" w:cs="Times New Roman"/>
          <w:iCs/>
          <w:sz w:val="24"/>
          <w:szCs w:val="24"/>
          <w:rPrChange w:id="271" w:author="Christopher W Kuzawa" w:date="2022-02-22T10:50:00Z">
            <w:rPr>
              <w:rFonts w:cstheme="minorHAnsi"/>
              <w:iCs/>
            </w:rPr>
          </w:rPrChange>
        </w:rPr>
        <w:fldChar w:fldCharType="begin"/>
      </w:r>
      <w:r w:rsidR="00F55BDF" w:rsidRPr="001A2F08">
        <w:rPr>
          <w:rFonts w:ascii="Times New Roman" w:hAnsi="Times New Roman" w:cs="Times New Roman"/>
          <w:iCs/>
          <w:sz w:val="24"/>
          <w:szCs w:val="24"/>
          <w:rPrChange w:id="272" w:author="Christopher W Kuzawa" w:date="2022-02-22T10:50:00Z">
            <w:rPr>
              <w:rFonts w:cstheme="minorHAnsi"/>
              <w:iCs/>
            </w:rPr>
          </w:rPrChange>
        </w:rPr>
        <w:instrText xml:space="preserve"> ADDIN ZOTERO_ITEM CSL_CITATION {"citationID":"xkzoGFOO","properties":{"formattedCitation":"(Chen et al., 2016)","plainCitation":"(Chen et al., 2016)","noteIndex":0},"citationItems":[{"id":6673,"uris":["http://zotero.org/users/451958/items/UH2ZFQWN"],"uri":["http://zotero.org/users/451958/items/UH2ZFQWN"],"itemData":{"id":6673,"type":"article-journal","container-title":"Aging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W"},{"family":"Guan","given":"Weihua"}],"issued":{"date-parts":[["2016"]]}}}],"schema":"https://github.com/citation-style-language/schema/raw/master/csl-citation.json"} </w:instrText>
      </w:r>
      <w:r w:rsidR="00F55BDF" w:rsidRPr="001A2F08">
        <w:rPr>
          <w:rFonts w:ascii="Times New Roman" w:hAnsi="Times New Roman" w:cs="Times New Roman"/>
          <w:iCs/>
          <w:sz w:val="24"/>
          <w:szCs w:val="24"/>
          <w:rPrChange w:id="273" w:author="Christopher W Kuzawa" w:date="2022-02-22T10:50:00Z">
            <w:rPr>
              <w:rFonts w:cstheme="minorHAnsi"/>
              <w:iCs/>
            </w:rPr>
          </w:rPrChange>
        </w:rPr>
        <w:fldChar w:fldCharType="separate"/>
      </w:r>
      <w:r w:rsidR="00F55BDF" w:rsidRPr="001A2F08">
        <w:rPr>
          <w:rFonts w:ascii="Times New Roman" w:hAnsi="Times New Roman" w:cs="Times New Roman"/>
          <w:iCs/>
          <w:noProof/>
          <w:sz w:val="24"/>
          <w:szCs w:val="24"/>
          <w:rPrChange w:id="274" w:author="Christopher W Kuzawa" w:date="2022-02-22T10:50:00Z">
            <w:rPr>
              <w:rFonts w:cstheme="minorHAnsi"/>
              <w:iCs/>
              <w:noProof/>
            </w:rPr>
          </w:rPrChange>
        </w:rPr>
        <w:t>(Chen et al., 2016)</w:t>
      </w:r>
      <w:r w:rsidR="00F55BDF" w:rsidRPr="001A2F08">
        <w:rPr>
          <w:rFonts w:ascii="Times New Roman" w:hAnsi="Times New Roman" w:cs="Times New Roman"/>
          <w:iCs/>
          <w:sz w:val="24"/>
          <w:szCs w:val="24"/>
          <w:rPrChange w:id="275" w:author="Christopher W Kuzawa" w:date="2022-02-22T10:50:00Z">
            <w:rPr>
              <w:rFonts w:cstheme="minorHAnsi"/>
              <w:iCs/>
            </w:rPr>
          </w:rPrChange>
        </w:rPr>
        <w:fldChar w:fldCharType="end"/>
      </w:r>
      <w:r w:rsidR="00CC6929" w:rsidRPr="001A2F08">
        <w:rPr>
          <w:rFonts w:ascii="Times New Roman" w:hAnsi="Times New Roman" w:cs="Times New Roman"/>
          <w:iCs/>
          <w:sz w:val="24"/>
          <w:szCs w:val="24"/>
          <w:rPrChange w:id="276" w:author="Christopher W Kuzawa" w:date="2022-02-22T10:50:00Z">
            <w:rPr>
              <w:rFonts w:cstheme="minorHAnsi"/>
              <w:iCs/>
            </w:rPr>
          </w:rPrChange>
        </w:rPr>
        <w:t>. EEAA captures immune cell biological age due to both intrinsic immune cell age and changes in immune cell populations in the blood</w:t>
      </w:r>
      <w:r w:rsidR="00F55BDF" w:rsidRPr="001A2F08">
        <w:rPr>
          <w:rFonts w:ascii="Times New Roman" w:hAnsi="Times New Roman" w:cs="Times New Roman"/>
          <w:iCs/>
          <w:sz w:val="24"/>
          <w:szCs w:val="24"/>
          <w:rPrChange w:id="277" w:author="Christopher W Kuzawa" w:date="2022-02-22T10:50:00Z">
            <w:rPr>
              <w:rFonts w:cstheme="minorHAnsi"/>
              <w:iCs/>
            </w:rPr>
          </w:rPrChange>
        </w:rPr>
        <w:t xml:space="preserve"> </w:t>
      </w:r>
      <w:r w:rsidR="00F55BDF" w:rsidRPr="001A2F08">
        <w:rPr>
          <w:rFonts w:ascii="Times New Roman" w:hAnsi="Times New Roman" w:cs="Times New Roman"/>
          <w:iCs/>
          <w:sz w:val="24"/>
          <w:szCs w:val="24"/>
          <w:rPrChange w:id="278" w:author="Christopher W Kuzawa" w:date="2022-02-22T10:50:00Z">
            <w:rPr>
              <w:rFonts w:cstheme="minorHAnsi"/>
              <w:iCs/>
            </w:rPr>
          </w:rPrChange>
        </w:rPr>
        <w:fldChar w:fldCharType="begin"/>
      </w:r>
      <w:r w:rsidR="000B63AD">
        <w:rPr>
          <w:rFonts w:ascii="Times New Roman" w:hAnsi="Times New Roman" w:cs="Times New Roman"/>
          <w:iCs/>
          <w:sz w:val="24"/>
          <w:szCs w:val="24"/>
        </w:rPr>
        <w:instrText xml:space="preserve"> ADDIN ZOTERO_ITEM CSL_CITATION {"citationID":"F5wCDo7H","properties":{"formattedCitation":"(Chen et al., 2016)","plainCitation":"(Chen et al., 2016)","noteIndex":0},"citationItems":[{"id":6673,"uris":["http://zotero.org/users/451958/items/UH2ZFQWN"],"uri":["http://zotero.org/users/451958/items/UH2ZFQWN"],"itemData":{"id":6673,"type":"article-journal","container-title":"Aging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W"},{"family":"Guan","given":"Weihua"}],"issued":{"date-parts":[["2016"]]}}}],"schema":"https://github.com/citation-style-language/schema/raw/master/csl-citation.json"} </w:instrText>
      </w:r>
      <w:r w:rsidR="00F55BDF" w:rsidRPr="001A2F08">
        <w:rPr>
          <w:rFonts w:ascii="Times New Roman" w:hAnsi="Times New Roman" w:cs="Times New Roman"/>
          <w:iCs/>
          <w:sz w:val="24"/>
          <w:szCs w:val="24"/>
          <w:rPrChange w:id="279" w:author="Christopher W Kuzawa" w:date="2022-02-22T10:50:00Z">
            <w:rPr>
              <w:rFonts w:cstheme="minorHAnsi"/>
              <w:iCs/>
            </w:rPr>
          </w:rPrChange>
        </w:rPr>
        <w:fldChar w:fldCharType="separate"/>
      </w:r>
      <w:r w:rsidR="00F55BDF" w:rsidRPr="001A2F08">
        <w:rPr>
          <w:rFonts w:ascii="Times New Roman" w:hAnsi="Times New Roman" w:cs="Times New Roman"/>
          <w:iCs/>
          <w:noProof/>
          <w:sz w:val="24"/>
          <w:szCs w:val="24"/>
          <w:rPrChange w:id="280" w:author="Christopher W Kuzawa" w:date="2022-02-22T10:50:00Z">
            <w:rPr>
              <w:rFonts w:cstheme="minorHAnsi"/>
              <w:iCs/>
              <w:noProof/>
            </w:rPr>
          </w:rPrChange>
        </w:rPr>
        <w:t>(Chen et al., 2016)</w:t>
      </w:r>
      <w:r w:rsidR="00F55BDF" w:rsidRPr="001A2F08">
        <w:rPr>
          <w:rFonts w:ascii="Times New Roman" w:hAnsi="Times New Roman" w:cs="Times New Roman"/>
          <w:iCs/>
          <w:sz w:val="24"/>
          <w:szCs w:val="24"/>
          <w:rPrChange w:id="281" w:author="Christopher W Kuzawa" w:date="2022-02-22T10:50:00Z">
            <w:rPr>
              <w:rFonts w:cstheme="minorHAnsi"/>
              <w:iCs/>
            </w:rPr>
          </w:rPrChange>
        </w:rPr>
        <w:fldChar w:fldCharType="end"/>
      </w:r>
      <w:r w:rsidR="00CC6929" w:rsidRPr="001A2F08">
        <w:rPr>
          <w:rFonts w:ascii="Times New Roman" w:hAnsi="Times New Roman" w:cs="Times New Roman"/>
          <w:iCs/>
          <w:sz w:val="24"/>
          <w:szCs w:val="24"/>
          <w:rPrChange w:id="282" w:author="Christopher W Kuzawa" w:date="2022-02-22T10:50:00Z">
            <w:rPr>
              <w:rFonts w:cstheme="minorHAnsi"/>
              <w:iCs/>
            </w:rPr>
          </w:rPrChange>
        </w:rPr>
        <w:t>. PEAA is determined using the Levine Method, which uses sites selected due to associations with phenotypic age indicators and chronological age</w:t>
      </w:r>
      <w:r w:rsidR="00F55BDF" w:rsidRPr="001A2F08">
        <w:rPr>
          <w:rFonts w:ascii="Times New Roman" w:hAnsi="Times New Roman" w:cs="Times New Roman"/>
          <w:iCs/>
          <w:sz w:val="24"/>
          <w:szCs w:val="24"/>
          <w:rPrChange w:id="283" w:author="Christopher W Kuzawa" w:date="2022-02-22T10:50:00Z">
            <w:rPr>
              <w:rFonts w:cstheme="minorHAnsi"/>
              <w:iCs/>
            </w:rPr>
          </w:rPrChange>
        </w:rPr>
        <w:t xml:space="preserve">  </w:t>
      </w:r>
      <w:r w:rsidR="00F55BDF" w:rsidRPr="001A2F08">
        <w:rPr>
          <w:rFonts w:ascii="Times New Roman" w:hAnsi="Times New Roman" w:cs="Times New Roman"/>
          <w:iCs/>
          <w:sz w:val="24"/>
          <w:szCs w:val="24"/>
          <w:rPrChange w:id="284" w:author="Christopher W Kuzawa" w:date="2022-02-22T10:50:00Z">
            <w:rPr>
              <w:rFonts w:cstheme="minorHAnsi"/>
              <w:iCs/>
            </w:rPr>
          </w:rPrChange>
        </w:rPr>
        <w:fldChar w:fldCharType="begin"/>
      </w:r>
      <w:r w:rsidR="000B63AD">
        <w:rPr>
          <w:rFonts w:ascii="Times New Roman" w:hAnsi="Times New Roman" w:cs="Times New Roman"/>
          <w:iCs/>
          <w:sz w:val="24"/>
          <w:szCs w:val="24"/>
        </w:rPr>
        <w:instrText xml:space="preserve"> ADDIN ZOTERO_ITEM CSL_CITATION {"citationID":"FyR9zEsZ","properties":{"formattedCitation":"(Levine et al., 2018)","plainCitation":"(Levine et al., 2018)","noteIndex":0},"citationItems":[{"id":10643,"uris":["http://zotero.org/users/451958/items/VU2YZUQC"],"uri":["http://zotero.org/users/451958/items/VU2YZUQC"],"itemData":{"id":10643,"type":"article-journal","container-title":"Aging","language":"en","page":"19","source":"Zotero","title":"An epigenetic biomarker of aging for lifespan and healthspan","volume":"10","author":[{"family":"Levine","given":"Morgan E"},{"family":"Lu","given":"Ake T"},{"family":"Quach","given":"Austin"},{"family":"Chen","given":"Brian H"},{"family":"Assimes","given":"Themistocles L"},{"family":"Hou","given":"Lifang"},{"family":"Baccarelli","given":"Andrea A"},{"family":"Stewart","given":"James D"},{"family":"Li","given":"Yun"},{"family":"Whitsel","given":"Eric A"},{"family":"Wilson","given":"G"},{"family":"Reiner","given":"Alex P"},{"family":"Aviv","given":"Abraham"},{"family":"Lohman","given":"Kurt"},{"family":"Liu","given":"Yongmei"},{"family":"Ferrucci","given":"Luigi"}],"issued":{"date-parts":[["2018"]]}}}],"schema":"https://github.com/citation-style-language/schema/raw/master/csl-citation.json"} </w:instrText>
      </w:r>
      <w:r w:rsidR="00F55BDF" w:rsidRPr="001A2F08">
        <w:rPr>
          <w:rFonts w:ascii="Times New Roman" w:hAnsi="Times New Roman" w:cs="Times New Roman"/>
          <w:iCs/>
          <w:sz w:val="24"/>
          <w:szCs w:val="24"/>
          <w:rPrChange w:id="285" w:author="Christopher W Kuzawa" w:date="2022-02-22T10:50:00Z">
            <w:rPr>
              <w:rFonts w:cstheme="minorHAnsi"/>
              <w:iCs/>
            </w:rPr>
          </w:rPrChange>
        </w:rPr>
        <w:fldChar w:fldCharType="separate"/>
      </w:r>
      <w:r w:rsidR="00F55BDF" w:rsidRPr="001A2F08">
        <w:rPr>
          <w:rFonts w:ascii="Times New Roman" w:hAnsi="Times New Roman" w:cs="Times New Roman"/>
          <w:iCs/>
          <w:noProof/>
          <w:sz w:val="24"/>
          <w:szCs w:val="24"/>
          <w:rPrChange w:id="286" w:author="Christopher W Kuzawa" w:date="2022-02-22T10:50:00Z">
            <w:rPr>
              <w:rFonts w:cstheme="minorHAnsi"/>
              <w:iCs/>
              <w:noProof/>
            </w:rPr>
          </w:rPrChange>
        </w:rPr>
        <w:t>(Levine et al., 2018)</w:t>
      </w:r>
      <w:r w:rsidR="00F55BDF" w:rsidRPr="001A2F08">
        <w:rPr>
          <w:rFonts w:ascii="Times New Roman" w:hAnsi="Times New Roman" w:cs="Times New Roman"/>
          <w:iCs/>
          <w:sz w:val="24"/>
          <w:szCs w:val="24"/>
          <w:rPrChange w:id="287" w:author="Christopher W Kuzawa" w:date="2022-02-22T10:50:00Z">
            <w:rPr>
              <w:rFonts w:cstheme="minorHAnsi"/>
              <w:iCs/>
            </w:rPr>
          </w:rPrChange>
        </w:rPr>
        <w:fldChar w:fldCharType="end"/>
      </w:r>
      <w:r w:rsidR="00CC6929" w:rsidRPr="001A2F08">
        <w:rPr>
          <w:rFonts w:ascii="Times New Roman" w:hAnsi="Times New Roman" w:cs="Times New Roman"/>
          <w:iCs/>
          <w:sz w:val="24"/>
          <w:szCs w:val="24"/>
          <w:rPrChange w:id="288" w:author="Christopher W Kuzawa" w:date="2022-02-22T10:50:00Z">
            <w:rPr>
              <w:rFonts w:cstheme="minorHAnsi"/>
              <w:iCs/>
            </w:rPr>
          </w:rPrChange>
        </w:rPr>
        <w:t xml:space="preserve">. </w:t>
      </w:r>
      <w:proofErr w:type="spellStart"/>
      <w:r w:rsidR="00CC6929" w:rsidRPr="001A2F08">
        <w:rPr>
          <w:rFonts w:ascii="Times New Roman" w:hAnsi="Times New Roman" w:cs="Times New Roman"/>
          <w:iCs/>
          <w:sz w:val="24"/>
          <w:szCs w:val="24"/>
          <w:rPrChange w:id="289" w:author="Christopher W Kuzawa" w:date="2022-02-22T10:50:00Z">
            <w:rPr>
              <w:rFonts w:cstheme="minorHAnsi"/>
              <w:iCs/>
            </w:rPr>
          </w:rPrChange>
        </w:rPr>
        <w:t>GrimAgeAccel</w:t>
      </w:r>
      <w:proofErr w:type="spellEnd"/>
      <w:r w:rsidR="00CC6929" w:rsidRPr="001A2F08">
        <w:rPr>
          <w:rFonts w:ascii="Times New Roman" w:hAnsi="Times New Roman" w:cs="Times New Roman"/>
          <w:iCs/>
          <w:sz w:val="24"/>
          <w:szCs w:val="24"/>
          <w:rPrChange w:id="290" w:author="Christopher W Kuzawa" w:date="2022-02-22T10:50:00Z">
            <w:rPr>
              <w:rFonts w:cstheme="minorHAnsi"/>
              <w:iCs/>
            </w:rPr>
          </w:rPrChange>
        </w:rPr>
        <w:t xml:space="preserve"> is a marker enriched for DNA methylation sites that are surrogate markers for </w:t>
      </w:r>
      <w:r w:rsidR="00CC6929" w:rsidRPr="001A2F08">
        <w:rPr>
          <w:rFonts w:ascii="Times New Roman" w:hAnsi="Times New Roman" w:cs="Times New Roman"/>
          <w:iCs/>
          <w:sz w:val="24"/>
          <w:szCs w:val="24"/>
          <w:rPrChange w:id="291" w:author="Christopher W Kuzawa" w:date="2022-02-22T10:50:00Z">
            <w:rPr>
              <w:rFonts w:cstheme="minorHAnsi"/>
              <w:iCs/>
            </w:rPr>
          </w:rPrChange>
        </w:rPr>
        <w:lastRenderedPageBreak/>
        <w:t xml:space="preserve">blood plasma proteins related to mortality. </w:t>
      </w:r>
      <w:proofErr w:type="spellStart"/>
      <w:r w:rsidR="00BE1AE5" w:rsidRPr="001A2F08">
        <w:rPr>
          <w:rFonts w:ascii="Times New Roman" w:hAnsi="Times New Roman" w:cs="Times New Roman"/>
          <w:iCs/>
          <w:sz w:val="24"/>
          <w:szCs w:val="24"/>
          <w:rPrChange w:id="292"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93" w:author="Christopher W Kuzawa" w:date="2022-02-22T10:50:00Z">
            <w:rPr>
              <w:rFonts w:cstheme="minorHAnsi"/>
              <w:iCs/>
            </w:rPr>
          </w:rPrChange>
        </w:rPr>
        <w:t xml:space="preserve"> PAI-1, </w:t>
      </w:r>
      <w:proofErr w:type="spellStart"/>
      <w:r w:rsidR="00BE1AE5" w:rsidRPr="001A2F08">
        <w:rPr>
          <w:rFonts w:ascii="Times New Roman" w:hAnsi="Times New Roman" w:cs="Times New Roman"/>
          <w:iCs/>
          <w:sz w:val="24"/>
          <w:szCs w:val="24"/>
          <w:rPrChange w:id="294"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95" w:author="Christopher W Kuzawa" w:date="2022-02-22T10:50:00Z">
            <w:rPr>
              <w:rFonts w:cstheme="minorHAnsi"/>
              <w:iCs/>
            </w:rPr>
          </w:rPrChange>
        </w:rPr>
        <w:t xml:space="preserve"> ADM, </w:t>
      </w:r>
      <w:proofErr w:type="spellStart"/>
      <w:r w:rsidR="00BE1AE5" w:rsidRPr="001A2F08">
        <w:rPr>
          <w:rFonts w:ascii="Times New Roman" w:hAnsi="Times New Roman" w:cs="Times New Roman"/>
          <w:iCs/>
          <w:sz w:val="24"/>
          <w:szCs w:val="24"/>
          <w:rPrChange w:id="296"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97" w:author="Christopher W Kuzawa" w:date="2022-02-22T10:50:00Z">
            <w:rPr>
              <w:rFonts w:cstheme="minorHAnsi"/>
              <w:iCs/>
            </w:rPr>
          </w:rPrChange>
        </w:rPr>
        <w:t xml:space="preserve">, B2M, </w:t>
      </w:r>
      <w:proofErr w:type="spellStart"/>
      <w:r w:rsidR="00BE1AE5" w:rsidRPr="001A2F08">
        <w:rPr>
          <w:rFonts w:ascii="Times New Roman" w:hAnsi="Times New Roman" w:cs="Times New Roman"/>
          <w:iCs/>
          <w:sz w:val="24"/>
          <w:szCs w:val="24"/>
          <w:rPrChange w:id="298"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299" w:author="Christopher W Kuzawa" w:date="2022-02-22T10:50:00Z">
            <w:rPr>
              <w:rFonts w:cstheme="minorHAnsi"/>
              <w:iCs/>
            </w:rPr>
          </w:rPrChange>
        </w:rPr>
        <w:t xml:space="preserve"> cystatin C, </w:t>
      </w:r>
      <w:proofErr w:type="spellStart"/>
      <w:r w:rsidR="00BE1AE5" w:rsidRPr="001A2F08">
        <w:rPr>
          <w:rFonts w:ascii="Times New Roman" w:hAnsi="Times New Roman" w:cs="Times New Roman"/>
          <w:iCs/>
          <w:sz w:val="24"/>
          <w:szCs w:val="24"/>
          <w:rPrChange w:id="300"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301" w:author="Christopher W Kuzawa" w:date="2022-02-22T10:50:00Z">
            <w:rPr>
              <w:rFonts w:cstheme="minorHAnsi"/>
              <w:iCs/>
            </w:rPr>
          </w:rPrChange>
        </w:rPr>
        <w:t xml:space="preserve"> GDF, </w:t>
      </w:r>
      <w:proofErr w:type="spellStart"/>
      <w:r w:rsidR="00BE1AE5" w:rsidRPr="001A2F08">
        <w:rPr>
          <w:rFonts w:ascii="Times New Roman" w:hAnsi="Times New Roman" w:cs="Times New Roman"/>
          <w:iCs/>
          <w:sz w:val="24"/>
          <w:szCs w:val="24"/>
          <w:rPrChange w:id="302"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303" w:author="Christopher W Kuzawa" w:date="2022-02-22T10:50:00Z">
            <w:rPr>
              <w:rFonts w:cstheme="minorHAnsi"/>
              <w:iCs/>
            </w:rPr>
          </w:rPrChange>
        </w:rPr>
        <w:t xml:space="preserve"> leptin, </w:t>
      </w:r>
      <w:proofErr w:type="spellStart"/>
      <w:r w:rsidR="00BE1AE5" w:rsidRPr="001A2F08">
        <w:rPr>
          <w:rFonts w:ascii="Times New Roman" w:hAnsi="Times New Roman" w:cs="Times New Roman"/>
          <w:iCs/>
          <w:sz w:val="24"/>
          <w:szCs w:val="24"/>
          <w:rPrChange w:id="304"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305" w:author="Christopher W Kuzawa" w:date="2022-02-22T10:50:00Z">
            <w:rPr>
              <w:rFonts w:cstheme="minorHAnsi"/>
              <w:iCs/>
            </w:rPr>
          </w:rPrChange>
        </w:rPr>
        <w:t xml:space="preserve"> TIMP1, and </w:t>
      </w:r>
      <w:proofErr w:type="spellStart"/>
      <w:r w:rsidR="00BE1AE5" w:rsidRPr="001A2F08">
        <w:rPr>
          <w:rFonts w:ascii="Times New Roman" w:hAnsi="Times New Roman" w:cs="Times New Roman"/>
          <w:iCs/>
          <w:sz w:val="24"/>
          <w:szCs w:val="24"/>
          <w:rPrChange w:id="306" w:author="Christopher W Kuzawa" w:date="2022-02-22T10:50:00Z">
            <w:rPr>
              <w:rFonts w:cstheme="minorHAnsi"/>
              <w:iCs/>
            </w:rPr>
          </w:rPrChange>
        </w:rPr>
        <w:t>DNAm</w:t>
      </w:r>
      <w:proofErr w:type="spellEnd"/>
      <w:r w:rsidR="00BE1AE5" w:rsidRPr="001A2F08">
        <w:rPr>
          <w:rFonts w:ascii="Times New Roman" w:hAnsi="Times New Roman" w:cs="Times New Roman"/>
          <w:iCs/>
          <w:sz w:val="24"/>
          <w:szCs w:val="24"/>
          <w:rPrChange w:id="307" w:author="Christopher W Kuzawa" w:date="2022-02-22T10:50:00Z">
            <w:rPr>
              <w:rFonts w:cstheme="minorHAnsi"/>
              <w:iCs/>
            </w:rPr>
          </w:rPrChange>
        </w:rPr>
        <w:t xml:space="preserve"> smoking pack years </w:t>
      </w:r>
      <w:r w:rsidR="00CC6929" w:rsidRPr="001A2F08">
        <w:rPr>
          <w:rFonts w:ascii="Times New Roman" w:hAnsi="Times New Roman" w:cs="Times New Roman"/>
          <w:iCs/>
          <w:sz w:val="24"/>
          <w:szCs w:val="24"/>
          <w:rPrChange w:id="308" w:author="Christopher W Kuzawa" w:date="2022-02-22T10:50:00Z">
            <w:rPr>
              <w:rFonts w:cstheme="minorHAnsi"/>
              <w:iCs/>
            </w:rPr>
          </w:rPrChange>
        </w:rPr>
        <w:t>serve as these surrogate DNA methylation markers</w:t>
      </w:r>
      <w:r w:rsidR="00F55BDF" w:rsidRPr="001A2F08">
        <w:rPr>
          <w:rFonts w:ascii="Times New Roman" w:hAnsi="Times New Roman" w:cs="Times New Roman"/>
          <w:iCs/>
          <w:sz w:val="24"/>
          <w:szCs w:val="24"/>
          <w:rPrChange w:id="309" w:author="Christopher W Kuzawa" w:date="2022-02-22T10:50:00Z">
            <w:rPr>
              <w:rFonts w:cstheme="minorHAnsi"/>
              <w:iCs/>
            </w:rPr>
          </w:rPrChange>
        </w:rPr>
        <w:t xml:space="preserve"> </w:t>
      </w:r>
      <w:r w:rsidR="00F55BDF" w:rsidRPr="001A2F08">
        <w:rPr>
          <w:rFonts w:ascii="Times New Roman" w:hAnsi="Times New Roman" w:cs="Times New Roman"/>
          <w:iCs/>
          <w:sz w:val="24"/>
          <w:szCs w:val="24"/>
          <w:rPrChange w:id="310" w:author="Christopher W Kuzawa" w:date="2022-02-22T10:50:00Z">
            <w:rPr>
              <w:rFonts w:cstheme="minorHAnsi"/>
              <w:iCs/>
            </w:rPr>
          </w:rPrChange>
        </w:rPr>
        <w:fldChar w:fldCharType="begin"/>
      </w:r>
      <w:r w:rsidR="000B63AD">
        <w:rPr>
          <w:rFonts w:ascii="Times New Roman" w:hAnsi="Times New Roman" w:cs="Times New Roman"/>
          <w:iCs/>
          <w:sz w:val="24"/>
          <w:szCs w:val="24"/>
        </w:rPr>
        <w:instrText xml:space="preserve"> ADDIN ZOTERO_ITEM CSL_CITATION {"citationID":"Lzj1fh22","properties":{"formattedCitation":"(Lu, Quach, et al., 2019)","plainCitation":"(Lu, Quach,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F55BDF" w:rsidRPr="001A2F08">
        <w:rPr>
          <w:rFonts w:ascii="Times New Roman" w:hAnsi="Times New Roman" w:cs="Times New Roman"/>
          <w:iCs/>
          <w:sz w:val="24"/>
          <w:szCs w:val="24"/>
          <w:rPrChange w:id="311" w:author="Christopher W Kuzawa" w:date="2022-02-22T10:50:00Z">
            <w:rPr>
              <w:rFonts w:cstheme="minorHAnsi"/>
              <w:iCs/>
            </w:rPr>
          </w:rPrChange>
        </w:rPr>
        <w:fldChar w:fldCharType="separate"/>
      </w:r>
      <w:r w:rsidR="00F55BDF" w:rsidRPr="001A2F08">
        <w:rPr>
          <w:rFonts w:ascii="Times New Roman" w:hAnsi="Times New Roman" w:cs="Times New Roman"/>
          <w:iCs/>
          <w:noProof/>
          <w:sz w:val="24"/>
          <w:szCs w:val="24"/>
          <w:rPrChange w:id="312" w:author="Christopher W Kuzawa" w:date="2022-02-22T10:50:00Z">
            <w:rPr>
              <w:rFonts w:cstheme="minorHAnsi"/>
              <w:iCs/>
              <w:noProof/>
            </w:rPr>
          </w:rPrChange>
        </w:rPr>
        <w:t>(Lu, Quach, et al., 2019)</w:t>
      </w:r>
      <w:r w:rsidR="00F55BDF" w:rsidRPr="001A2F08">
        <w:rPr>
          <w:rFonts w:ascii="Times New Roman" w:hAnsi="Times New Roman" w:cs="Times New Roman"/>
          <w:iCs/>
          <w:sz w:val="24"/>
          <w:szCs w:val="24"/>
          <w:rPrChange w:id="313" w:author="Christopher W Kuzawa" w:date="2022-02-22T10:50:00Z">
            <w:rPr>
              <w:rFonts w:cstheme="minorHAnsi"/>
              <w:iCs/>
            </w:rPr>
          </w:rPrChange>
        </w:rPr>
        <w:fldChar w:fldCharType="end"/>
      </w:r>
      <w:r w:rsidR="00CC6929" w:rsidRPr="001A2F08">
        <w:rPr>
          <w:rFonts w:ascii="Times New Roman" w:hAnsi="Times New Roman" w:cs="Times New Roman"/>
          <w:iCs/>
          <w:sz w:val="24"/>
          <w:szCs w:val="24"/>
          <w:rPrChange w:id="314" w:author="Christopher W Kuzawa" w:date="2022-02-22T10:50:00Z">
            <w:rPr>
              <w:rFonts w:cstheme="minorHAnsi"/>
              <w:iCs/>
            </w:rPr>
          </w:rPrChange>
        </w:rPr>
        <w:t>.</w:t>
      </w:r>
      <w:r w:rsidR="00091FAF" w:rsidRPr="001A2F08">
        <w:rPr>
          <w:rFonts w:ascii="Times New Roman" w:hAnsi="Times New Roman" w:cs="Times New Roman"/>
          <w:iCs/>
          <w:sz w:val="24"/>
          <w:szCs w:val="24"/>
          <w:rPrChange w:id="315" w:author="Christopher W Kuzawa" w:date="2022-02-22T10:50:00Z">
            <w:rPr>
              <w:rFonts w:cstheme="minorHAnsi"/>
              <w:iCs/>
            </w:rPr>
          </w:rPrChange>
        </w:rPr>
        <w:t xml:space="preserve"> In all cases, maternal epigenetic age acceleration (EAA), the residual of epigenetic age on chronological age </w:t>
      </w:r>
      <w:r w:rsidR="00F55BDF" w:rsidRPr="001A2F08">
        <w:rPr>
          <w:rFonts w:ascii="Times New Roman" w:hAnsi="Times New Roman" w:cs="Times New Roman"/>
          <w:iCs/>
          <w:sz w:val="24"/>
          <w:szCs w:val="24"/>
          <w:rPrChange w:id="316" w:author="Christopher W Kuzawa" w:date="2022-02-22T10:50:00Z">
            <w:rPr>
              <w:rFonts w:cstheme="minorHAnsi"/>
              <w:iCs/>
            </w:rPr>
          </w:rPrChange>
        </w:rPr>
        <w:t>(</w:t>
      </w:r>
      <w:r w:rsidR="00091FAF" w:rsidRPr="001A2F08">
        <w:rPr>
          <w:rFonts w:ascii="Times New Roman" w:hAnsi="Times New Roman" w:cs="Times New Roman"/>
          <w:iCs/>
          <w:sz w:val="24"/>
          <w:szCs w:val="24"/>
          <w:rPrChange w:id="317" w:author="Christopher W Kuzawa" w:date="2022-02-22T10:50:00Z">
            <w:rPr>
              <w:rFonts w:cstheme="minorHAnsi"/>
              <w:iCs/>
            </w:rPr>
          </w:rPrChange>
        </w:rPr>
        <w:t>as well as days since conception</w:t>
      </w:r>
      <w:ins w:id="318" w:author="Calen Patrick Ryan" w:date="2022-02-25T16:45:00Z">
        <w:r w:rsidR="00167867">
          <w:rPr>
            <w:rFonts w:ascii="Times New Roman" w:hAnsi="Times New Roman" w:cs="Times New Roman"/>
            <w:iCs/>
            <w:sz w:val="24"/>
            <w:szCs w:val="24"/>
          </w:rPr>
          <w:t xml:space="preserve"> and smoking status</w:t>
        </w:r>
      </w:ins>
      <w:r w:rsidR="00F55BDF" w:rsidRPr="001A2F08">
        <w:rPr>
          <w:rFonts w:ascii="Times New Roman" w:hAnsi="Times New Roman" w:cs="Times New Roman"/>
          <w:iCs/>
          <w:sz w:val="24"/>
          <w:szCs w:val="24"/>
          <w:rPrChange w:id="319" w:author="Christopher W Kuzawa" w:date="2022-02-22T10:50:00Z">
            <w:rPr>
              <w:rFonts w:cstheme="minorHAnsi"/>
              <w:iCs/>
            </w:rPr>
          </w:rPrChange>
        </w:rPr>
        <w:t>)</w:t>
      </w:r>
      <w:r w:rsidR="00091FAF" w:rsidRPr="001A2F08">
        <w:rPr>
          <w:rFonts w:ascii="Times New Roman" w:hAnsi="Times New Roman" w:cs="Times New Roman"/>
          <w:iCs/>
          <w:sz w:val="24"/>
          <w:szCs w:val="24"/>
          <w:rPrChange w:id="320" w:author="Christopher W Kuzawa" w:date="2022-02-22T10:50:00Z">
            <w:rPr>
              <w:rFonts w:cstheme="minorHAnsi"/>
              <w:iCs/>
            </w:rPr>
          </w:rPrChange>
        </w:rPr>
        <w:t xml:space="preserve">, was used as predictor of interest. </w:t>
      </w:r>
    </w:p>
    <w:p w14:paraId="4DC315B7" w14:textId="77777777" w:rsidR="00CC6929" w:rsidRPr="001A2F08" w:rsidRDefault="00CC6929">
      <w:pPr>
        <w:spacing w:line="480" w:lineRule="auto"/>
        <w:rPr>
          <w:rFonts w:ascii="Times New Roman" w:hAnsi="Times New Roman" w:cs="Times New Roman"/>
          <w:i/>
          <w:sz w:val="24"/>
          <w:szCs w:val="24"/>
          <w:rPrChange w:id="321" w:author="Christopher W Kuzawa" w:date="2022-02-22T10:50:00Z">
            <w:rPr>
              <w:rFonts w:cstheme="minorHAnsi"/>
              <w:i/>
            </w:rPr>
          </w:rPrChange>
        </w:rPr>
        <w:pPrChange w:id="322" w:author="Christopher W Kuzawa" w:date="2022-02-22T11:07:00Z">
          <w:pPr>
            <w:spacing w:line="240" w:lineRule="auto"/>
          </w:pPr>
        </w:pPrChange>
      </w:pPr>
      <w:r w:rsidRPr="001A2F08">
        <w:rPr>
          <w:rFonts w:ascii="Times New Roman" w:hAnsi="Times New Roman" w:cs="Times New Roman"/>
          <w:i/>
          <w:sz w:val="24"/>
          <w:szCs w:val="24"/>
          <w:rPrChange w:id="323" w:author="Christopher W Kuzawa" w:date="2022-02-22T10:50:00Z">
            <w:rPr>
              <w:rFonts w:cstheme="minorHAnsi"/>
              <w:i/>
            </w:rPr>
          </w:rPrChange>
        </w:rPr>
        <w:t xml:space="preserve">Statistical analysis </w:t>
      </w:r>
    </w:p>
    <w:p w14:paraId="23D75025" w14:textId="11AD930C" w:rsidR="00CC6929" w:rsidRPr="001A2F08" w:rsidRDefault="00FD47BE" w:rsidP="00167867">
      <w:pPr>
        <w:widowControl w:val="0"/>
        <w:autoSpaceDE w:val="0"/>
        <w:autoSpaceDN w:val="0"/>
        <w:adjustRightInd w:val="0"/>
        <w:spacing w:line="480" w:lineRule="auto"/>
        <w:ind w:firstLine="720"/>
        <w:rPr>
          <w:rFonts w:ascii="Times New Roman" w:hAnsi="Times New Roman" w:cs="Times New Roman"/>
          <w:sz w:val="24"/>
          <w:szCs w:val="24"/>
          <w:rPrChange w:id="324" w:author="Christopher W Kuzawa" w:date="2022-02-22T10:50:00Z">
            <w:rPr>
              <w:rFonts w:cstheme="minorHAnsi"/>
            </w:rPr>
          </w:rPrChange>
        </w:rPr>
      </w:pPr>
      <w:r w:rsidRPr="001A2F08">
        <w:rPr>
          <w:rFonts w:ascii="Times New Roman" w:hAnsi="Times New Roman" w:cs="Times New Roman"/>
          <w:sz w:val="24"/>
          <w:szCs w:val="24"/>
          <w:rPrChange w:id="325" w:author="Christopher W Kuzawa" w:date="2022-02-22T10:50:00Z">
            <w:rPr>
              <w:rFonts w:cstheme="minorHAnsi"/>
            </w:rPr>
          </w:rPrChange>
        </w:rPr>
        <w:t xml:space="preserve">We </w:t>
      </w:r>
      <w:r w:rsidRPr="00A94315">
        <w:rPr>
          <w:rFonts w:ascii="Times New Roman" w:hAnsi="Times New Roman" w:cs="Times New Roman"/>
          <w:sz w:val="24"/>
          <w:szCs w:val="24"/>
        </w:rPr>
        <w:t>first</w:t>
      </w:r>
      <w:r w:rsidR="00CC6929" w:rsidRPr="00A94315">
        <w:rPr>
          <w:rFonts w:ascii="Times New Roman" w:hAnsi="Times New Roman" w:cs="Times New Roman"/>
          <w:sz w:val="24"/>
          <w:szCs w:val="24"/>
        </w:rPr>
        <w:t xml:space="preserve"> ran </w:t>
      </w:r>
      <w:r w:rsidR="00AA7460">
        <w:rPr>
          <w:rFonts w:ascii="Times New Roman" w:hAnsi="Times New Roman" w:cs="Times New Roman"/>
          <w:sz w:val="24"/>
          <w:szCs w:val="24"/>
        </w:rPr>
        <w:t xml:space="preserve">descriptive statistics before running </w:t>
      </w:r>
      <w:r w:rsidR="00CC6929" w:rsidRPr="00A94315">
        <w:rPr>
          <w:rFonts w:ascii="Times New Roman" w:hAnsi="Times New Roman" w:cs="Times New Roman"/>
          <w:sz w:val="24"/>
          <w:szCs w:val="24"/>
        </w:rPr>
        <w:t xml:space="preserve">a sequence of </w:t>
      </w:r>
      <w:r w:rsidR="00AA7460">
        <w:rPr>
          <w:rFonts w:ascii="Times New Roman" w:hAnsi="Times New Roman" w:cs="Times New Roman"/>
          <w:sz w:val="24"/>
          <w:szCs w:val="24"/>
        </w:rPr>
        <w:t>multiple</w:t>
      </w:r>
      <w:r w:rsidR="00AA7460" w:rsidRPr="00A94315">
        <w:rPr>
          <w:rFonts w:ascii="Times New Roman" w:hAnsi="Times New Roman" w:cs="Times New Roman"/>
          <w:sz w:val="24"/>
          <w:szCs w:val="24"/>
        </w:rPr>
        <w:t xml:space="preserve"> </w:t>
      </w:r>
      <w:r w:rsidR="00CC6929" w:rsidRPr="00A94315">
        <w:rPr>
          <w:rFonts w:ascii="Times New Roman" w:hAnsi="Times New Roman" w:cs="Times New Roman"/>
          <w:sz w:val="24"/>
          <w:szCs w:val="24"/>
        </w:rPr>
        <w:t>linear regression models designed to assess relationships between</w:t>
      </w:r>
      <w:r w:rsidR="00AC5E05" w:rsidRPr="00A94315">
        <w:rPr>
          <w:rFonts w:ascii="Times New Roman" w:hAnsi="Times New Roman" w:cs="Times New Roman"/>
          <w:sz w:val="24"/>
          <w:szCs w:val="24"/>
        </w:rPr>
        <w:t xml:space="preserve"> maternal epigenetic age acceleration and</w:t>
      </w:r>
      <w:r w:rsidR="00CC6929" w:rsidRPr="00A94315">
        <w:rPr>
          <w:rFonts w:ascii="Times New Roman" w:hAnsi="Times New Roman" w:cs="Times New Roman"/>
          <w:sz w:val="24"/>
          <w:szCs w:val="24"/>
        </w:rPr>
        <w:t xml:space="preserve"> two fetal outcomes (gestational age and measured weight after birth). Models predicting </w:t>
      </w:r>
      <w:r w:rsidR="00A94315">
        <w:rPr>
          <w:rFonts w:ascii="Times New Roman" w:hAnsi="Times New Roman" w:cs="Times New Roman"/>
          <w:sz w:val="24"/>
          <w:szCs w:val="24"/>
        </w:rPr>
        <w:t>gestational age</w:t>
      </w:r>
      <w:r w:rsidR="00167867">
        <w:rPr>
          <w:rFonts w:ascii="Times New Roman" w:hAnsi="Times New Roman" w:cs="Times New Roman"/>
          <w:sz w:val="24"/>
          <w:szCs w:val="24"/>
        </w:rPr>
        <w:t xml:space="preserve"> adjusted for offspring sex, a composite score for socioeconomic status, and pre-pregnancy body mass index (BMI) z-scores. P</w:t>
      </w:r>
      <w:r w:rsidR="00CC6929" w:rsidRPr="00A94315">
        <w:rPr>
          <w:rFonts w:ascii="Times New Roman" w:hAnsi="Times New Roman" w:cs="Times New Roman"/>
          <w:sz w:val="24"/>
          <w:szCs w:val="24"/>
        </w:rPr>
        <w:t xml:space="preserve">ostnatal outcomes were adjusted for days after birth </w:t>
      </w:r>
      <w:r w:rsidR="00CC6929" w:rsidRPr="00427100">
        <w:rPr>
          <w:rFonts w:ascii="Times New Roman" w:hAnsi="Times New Roman" w:cs="Times New Roman"/>
          <w:sz w:val="24"/>
          <w:szCs w:val="24"/>
        </w:rPr>
        <w:t>of anthropometry measurement</w:t>
      </w:r>
      <w:r w:rsidR="00CA2392">
        <w:rPr>
          <w:rFonts w:ascii="Times New Roman" w:hAnsi="Times New Roman" w:cs="Times New Roman"/>
          <w:sz w:val="24"/>
          <w:szCs w:val="24"/>
        </w:rPr>
        <w:t xml:space="preserve"> and</w:t>
      </w:r>
      <w:r w:rsidR="00CC6929" w:rsidRPr="00167867">
        <w:rPr>
          <w:rFonts w:ascii="Times New Roman" w:hAnsi="Times New Roman" w:cs="Times New Roman"/>
          <w:sz w:val="24"/>
          <w:szCs w:val="24"/>
        </w:rPr>
        <w:t xml:space="preserve"> gestational age at birth, offspring gender, </w:t>
      </w:r>
      <w:r w:rsidR="00D046CF" w:rsidRPr="00167867">
        <w:rPr>
          <w:rFonts w:ascii="Times New Roman" w:hAnsi="Times New Roman" w:cs="Times New Roman"/>
          <w:sz w:val="24"/>
          <w:szCs w:val="24"/>
        </w:rPr>
        <w:t xml:space="preserve">and our </w:t>
      </w:r>
      <w:r w:rsidR="00AC5E05" w:rsidRPr="00167867">
        <w:rPr>
          <w:rFonts w:ascii="Times New Roman" w:hAnsi="Times New Roman" w:cs="Times New Roman"/>
          <w:sz w:val="24"/>
          <w:szCs w:val="24"/>
        </w:rPr>
        <w:t xml:space="preserve">composite </w:t>
      </w:r>
      <w:r w:rsidR="00CC6929" w:rsidRPr="00167867">
        <w:rPr>
          <w:rFonts w:ascii="Times New Roman" w:hAnsi="Times New Roman" w:cs="Times New Roman"/>
          <w:sz w:val="24"/>
          <w:szCs w:val="24"/>
        </w:rPr>
        <w:t>socioeconomic status</w:t>
      </w:r>
      <w:r w:rsidR="00AC5E05" w:rsidRPr="00167867">
        <w:rPr>
          <w:rFonts w:ascii="Times New Roman" w:hAnsi="Times New Roman" w:cs="Times New Roman"/>
          <w:sz w:val="24"/>
          <w:szCs w:val="24"/>
        </w:rPr>
        <w:t xml:space="preserve"> score. </w:t>
      </w:r>
      <w:r w:rsidR="00167867">
        <w:rPr>
          <w:rFonts w:ascii="Times New Roman" w:hAnsi="Times New Roman" w:cs="Times New Roman"/>
          <w:sz w:val="24"/>
          <w:szCs w:val="24"/>
        </w:rPr>
        <w:t xml:space="preserve">Since we are replicating prior work where multiple testing correction was not carried out, we did not correct for multiple comparisons. </w:t>
      </w:r>
      <w:r w:rsidR="00AC5E05" w:rsidRPr="00167867">
        <w:rPr>
          <w:rFonts w:ascii="Times New Roman" w:hAnsi="Times New Roman" w:cs="Times New Roman"/>
          <w:sz w:val="24"/>
          <w:szCs w:val="24"/>
        </w:rPr>
        <w:t>All statistical analyses were conducted using R</w:t>
      </w:r>
      <w:r w:rsidR="00167867">
        <w:rPr>
          <w:rFonts w:ascii="Times New Roman" w:hAnsi="Times New Roman" w:cs="Times New Roman"/>
          <w:sz w:val="24"/>
          <w:szCs w:val="24"/>
        </w:rPr>
        <w:t xml:space="preserve"> version 4.0.4</w:t>
      </w:r>
      <w:r w:rsidR="00AC5E05" w:rsidRPr="00167867">
        <w:rPr>
          <w:rFonts w:ascii="Times New Roman" w:hAnsi="Times New Roman" w:cs="Times New Roman"/>
          <w:sz w:val="24"/>
          <w:szCs w:val="24"/>
        </w:rPr>
        <w:t xml:space="preserve">. </w:t>
      </w:r>
    </w:p>
    <w:p w14:paraId="7213A8AB" w14:textId="4B538EB4" w:rsidR="00CC6929" w:rsidRPr="001A2F08" w:rsidRDefault="00CC6929" w:rsidP="00CC6929">
      <w:pPr>
        <w:widowControl w:val="0"/>
        <w:autoSpaceDE w:val="0"/>
        <w:autoSpaceDN w:val="0"/>
        <w:adjustRightInd w:val="0"/>
        <w:spacing w:line="240" w:lineRule="auto"/>
        <w:rPr>
          <w:rFonts w:ascii="Times New Roman" w:hAnsi="Times New Roman" w:cs="Times New Roman"/>
          <w:b/>
          <w:bCs/>
          <w:sz w:val="24"/>
          <w:szCs w:val="24"/>
          <w:rPrChange w:id="326" w:author="Christopher W Kuzawa" w:date="2022-02-22T10:50:00Z">
            <w:rPr>
              <w:rFonts w:cstheme="minorHAnsi"/>
              <w:b/>
              <w:bCs/>
            </w:rPr>
          </w:rPrChange>
        </w:rPr>
      </w:pPr>
      <w:r w:rsidRPr="001A2F08">
        <w:rPr>
          <w:rFonts w:ascii="Times New Roman" w:hAnsi="Times New Roman" w:cs="Times New Roman"/>
          <w:b/>
          <w:bCs/>
          <w:sz w:val="24"/>
          <w:szCs w:val="24"/>
          <w:rPrChange w:id="327" w:author="Christopher W Kuzawa" w:date="2022-02-22T10:50:00Z">
            <w:rPr>
              <w:rFonts w:cstheme="minorHAnsi"/>
              <w:b/>
              <w:bCs/>
            </w:rPr>
          </w:rPrChange>
        </w:rPr>
        <w:t>Results</w:t>
      </w:r>
    </w:p>
    <w:p w14:paraId="326244A4" w14:textId="7A83308C" w:rsidR="002F20E4" w:rsidRPr="001A2F08" w:rsidRDefault="00CF5048">
      <w:pPr>
        <w:widowControl w:val="0"/>
        <w:autoSpaceDE w:val="0"/>
        <w:autoSpaceDN w:val="0"/>
        <w:adjustRightInd w:val="0"/>
        <w:spacing w:line="480" w:lineRule="auto"/>
        <w:ind w:firstLine="720"/>
        <w:rPr>
          <w:rFonts w:ascii="Times New Roman" w:hAnsi="Times New Roman" w:cs="Times New Roman"/>
          <w:sz w:val="24"/>
          <w:szCs w:val="24"/>
          <w:rPrChange w:id="328" w:author="Christopher W Kuzawa" w:date="2022-02-22T10:50:00Z">
            <w:rPr>
              <w:rFonts w:cstheme="minorHAnsi"/>
            </w:rPr>
          </w:rPrChange>
        </w:rPr>
        <w:pPrChange w:id="329" w:author="Christopher W Kuzawa" w:date="2022-02-22T11:09:00Z">
          <w:pPr>
            <w:widowControl w:val="0"/>
            <w:autoSpaceDE w:val="0"/>
            <w:autoSpaceDN w:val="0"/>
            <w:adjustRightInd w:val="0"/>
            <w:spacing w:line="240" w:lineRule="auto"/>
          </w:pPr>
        </w:pPrChange>
      </w:pPr>
      <w:r w:rsidRPr="001A2F08">
        <w:rPr>
          <w:rFonts w:ascii="Times New Roman" w:hAnsi="Times New Roman" w:cs="Times New Roman"/>
          <w:sz w:val="24"/>
          <w:szCs w:val="24"/>
          <w:rPrChange w:id="330" w:author="Christopher W Kuzawa" w:date="2022-02-22T10:50:00Z">
            <w:rPr>
              <w:rFonts w:cstheme="minorHAnsi"/>
            </w:rPr>
          </w:rPrChange>
        </w:rPr>
        <w:t xml:space="preserve">The women in our study ranged between 25 and 30.8 years at the time of the study (mean age = 27.8 years old). Blood </w:t>
      </w:r>
      <w:r w:rsidRPr="00427100">
        <w:rPr>
          <w:rFonts w:ascii="Times New Roman" w:hAnsi="Times New Roman" w:cs="Times New Roman"/>
          <w:sz w:val="24"/>
          <w:szCs w:val="24"/>
        </w:rPr>
        <w:t xml:space="preserve">spots for </w:t>
      </w:r>
      <w:proofErr w:type="spellStart"/>
      <w:r w:rsidRPr="00427100">
        <w:rPr>
          <w:rFonts w:ascii="Times New Roman" w:hAnsi="Times New Roman" w:cs="Times New Roman"/>
          <w:sz w:val="24"/>
          <w:szCs w:val="24"/>
        </w:rPr>
        <w:t>DNAm</w:t>
      </w:r>
      <w:proofErr w:type="spellEnd"/>
      <w:r w:rsidRPr="00427100">
        <w:rPr>
          <w:rFonts w:ascii="Times New Roman" w:hAnsi="Times New Roman" w:cs="Times New Roman"/>
          <w:sz w:val="24"/>
          <w:szCs w:val="24"/>
        </w:rPr>
        <w:t xml:space="preserve"> were taken between 160 and 288 days into pregnancy, with a mean </w:t>
      </w:r>
      <w:del w:id="331" w:author="Christopher W Kuzawa" w:date="2022-02-18T15:40:00Z">
        <w:r w:rsidRPr="00427100" w:rsidDel="00FD4232">
          <w:rPr>
            <w:rFonts w:ascii="Times New Roman" w:hAnsi="Times New Roman" w:cs="Times New Roman"/>
            <w:sz w:val="24"/>
            <w:szCs w:val="24"/>
          </w:rPr>
          <w:delText xml:space="preserve">pregnancy </w:delText>
        </w:r>
      </w:del>
      <w:ins w:id="332" w:author="Christopher W Kuzawa" w:date="2022-02-18T15:40:00Z">
        <w:r w:rsidR="00FD4232" w:rsidRPr="00427100">
          <w:rPr>
            <w:rFonts w:ascii="Times New Roman" w:hAnsi="Times New Roman" w:cs="Times New Roman"/>
            <w:sz w:val="24"/>
            <w:szCs w:val="24"/>
          </w:rPr>
          <w:t xml:space="preserve">gestational </w:t>
        </w:r>
      </w:ins>
      <w:del w:id="333" w:author="Christopher W Kuzawa" w:date="2022-02-18T15:40:00Z">
        <w:r w:rsidRPr="00427100" w:rsidDel="00FD4232">
          <w:rPr>
            <w:rFonts w:ascii="Times New Roman" w:hAnsi="Times New Roman" w:cs="Times New Roman"/>
            <w:sz w:val="24"/>
            <w:szCs w:val="24"/>
          </w:rPr>
          <w:delText xml:space="preserve">duration </w:delText>
        </w:r>
      </w:del>
      <w:ins w:id="334" w:author="Christopher W Kuzawa" w:date="2022-02-18T15:40:00Z">
        <w:r w:rsidR="00FD4232" w:rsidRPr="00427100">
          <w:rPr>
            <w:rFonts w:ascii="Times New Roman" w:hAnsi="Times New Roman" w:cs="Times New Roman"/>
            <w:sz w:val="24"/>
            <w:szCs w:val="24"/>
          </w:rPr>
          <w:t xml:space="preserve">timing </w:t>
        </w:r>
      </w:ins>
      <w:r w:rsidRPr="00427100">
        <w:rPr>
          <w:rFonts w:ascii="Times New Roman" w:hAnsi="Times New Roman" w:cs="Times New Roman"/>
          <w:sz w:val="24"/>
          <w:szCs w:val="24"/>
        </w:rPr>
        <w:t xml:space="preserve">of 207 days. </w:t>
      </w:r>
      <w:r w:rsidR="002F20E4" w:rsidRPr="00427100">
        <w:rPr>
          <w:rFonts w:ascii="Times New Roman" w:hAnsi="Times New Roman" w:cs="Times New Roman"/>
          <w:sz w:val="24"/>
          <w:szCs w:val="24"/>
        </w:rPr>
        <w:t xml:space="preserve">Education ranged from 2 years to </w:t>
      </w:r>
      <w:r w:rsidR="001130F1" w:rsidRPr="00427100">
        <w:rPr>
          <w:rFonts w:ascii="Times New Roman" w:hAnsi="Times New Roman" w:cs="Times New Roman"/>
          <w:sz w:val="24"/>
          <w:szCs w:val="24"/>
        </w:rPr>
        <w:t>22 years (</w:t>
      </w:r>
      <w:r w:rsidR="00D51542" w:rsidRPr="00427100">
        <w:rPr>
          <w:rFonts w:ascii="Times New Roman" w:hAnsi="Times New Roman" w:cs="Times New Roman"/>
          <w:sz w:val="24"/>
          <w:szCs w:val="24"/>
        </w:rPr>
        <w:t>22 equivalent to an</w:t>
      </w:r>
      <w:r w:rsidR="001130F1" w:rsidRPr="00427100">
        <w:rPr>
          <w:rFonts w:ascii="Times New Roman" w:hAnsi="Times New Roman" w:cs="Times New Roman"/>
          <w:sz w:val="24"/>
          <w:szCs w:val="24"/>
        </w:rPr>
        <w:t xml:space="preserve"> MD, law </w:t>
      </w:r>
      <w:r w:rsidR="001130F1" w:rsidRPr="001A2F08">
        <w:rPr>
          <w:rFonts w:ascii="Times New Roman" w:hAnsi="Times New Roman" w:cs="Times New Roman"/>
          <w:sz w:val="24"/>
          <w:szCs w:val="24"/>
          <w:rPrChange w:id="335" w:author="Christopher W Kuzawa" w:date="2022-02-22T10:50:00Z">
            <w:rPr>
              <w:rFonts w:cstheme="minorHAnsi"/>
            </w:rPr>
          </w:rPrChange>
        </w:rPr>
        <w:t xml:space="preserve">degree, or priesthood), and 17 women smoked. </w:t>
      </w:r>
      <w:r w:rsidR="002F20E4" w:rsidRPr="001A2F08">
        <w:rPr>
          <w:rFonts w:ascii="Times New Roman" w:hAnsi="Times New Roman" w:cs="Times New Roman"/>
          <w:sz w:val="24"/>
          <w:szCs w:val="24"/>
          <w:rPrChange w:id="336" w:author="Christopher W Kuzawa" w:date="2022-02-22T10:50:00Z">
            <w:rPr>
              <w:rFonts w:cstheme="minorHAnsi"/>
            </w:rPr>
          </w:rPrChange>
        </w:rPr>
        <w:t>Over 16% of the women in the study had experienced 5 or more pregnancies, while 57% had experienced at least 3 pregnancie</w:t>
      </w:r>
      <w:r w:rsidR="00572F30" w:rsidRPr="001A2F08">
        <w:rPr>
          <w:rFonts w:ascii="Times New Roman" w:hAnsi="Times New Roman" w:cs="Times New Roman"/>
          <w:sz w:val="24"/>
          <w:szCs w:val="24"/>
          <w:rPrChange w:id="337" w:author="Christopher W Kuzawa" w:date="2022-02-22T10:50:00Z">
            <w:rPr>
              <w:rFonts w:cstheme="minorHAnsi"/>
            </w:rPr>
          </w:rPrChange>
        </w:rPr>
        <w:t>s</w:t>
      </w:r>
      <w:r w:rsidR="001130F1" w:rsidRPr="001A2F08">
        <w:rPr>
          <w:rFonts w:ascii="Times New Roman" w:hAnsi="Times New Roman" w:cs="Times New Roman"/>
          <w:sz w:val="24"/>
          <w:szCs w:val="24"/>
          <w:rPrChange w:id="338" w:author="Christopher W Kuzawa" w:date="2022-02-22T10:50:00Z">
            <w:rPr>
              <w:rFonts w:cstheme="minorHAnsi"/>
            </w:rPr>
          </w:rPrChange>
        </w:rPr>
        <w:t xml:space="preserve">. </w:t>
      </w:r>
      <w:r w:rsidR="00572F30" w:rsidRPr="001A2F08">
        <w:rPr>
          <w:rFonts w:ascii="Times New Roman" w:hAnsi="Times New Roman" w:cs="Times New Roman"/>
          <w:sz w:val="24"/>
          <w:szCs w:val="24"/>
          <w:rPrChange w:id="339" w:author="Christopher W Kuzawa" w:date="2022-02-22T10:50:00Z">
            <w:rPr>
              <w:rFonts w:cstheme="minorHAnsi"/>
            </w:rPr>
          </w:rPrChange>
        </w:rPr>
        <w:t>Descriptive statistics</w:t>
      </w:r>
      <w:r w:rsidR="001130F1" w:rsidRPr="001A2F08">
        <w:rPr>
          <w:rFonts w:ascii="Times New Roman" w:hAnsi="Times New Roman" w:cs="Times New Roman"/>
          <w:sz w:val="24"/>
          <w:szCs w:val="24"/>
          <w:rPrChange w:id="340" w:author="Christopher W Kuzawa" w:date="2022-02-22T10:50:00Z">
            <w:rPr>
              <w:rFonts w:cstheme="minorHAnsi"/>
            </w:rPr>
          </w:rPrChange>
        </w:rPr>
        <w:t xml:space="preserve"> of </w:t>
      </w:r>
      <w:r w:rsidR="00572F30" w:rsidRPr="001A2F08">
        <w:rPr>
          <w:rFonts w:ascii="Times New Roman" w:hAnsi="Times New Roman" w:cs="Times New Roman"/>
          <w:sz w:val="24"/>
          <w:szCs w:val="24"/>
          <w:rPrChange w:id="341" w:author="Christopher W Kuzawa" w:date="2022-02-22T10:50:00Z">
            <w:rPr>
              <w:rFonts w:cstheme="minorHAnsi"/>
            </w:rPr>
          </w:rPrChange>
        </w:rPr>
        <w:t xml:space="preserve">these and other </w:t>
      </w:r>
      <w:r w:rsidR="001130F1" w:rsidRPr="001A2F08">
        <w:rPr>
          <w:rFonts w:ascii="Times New Roman" w:hAnsi="Times New Roman" w:cs="Times New Roman"/>
          <w:sz w:val="24"/>
          <w:szCs w:val="24"/>
          <w:rPrChange w:id="342" w:author="Christopher W Kuzawa" w:date="2022-02-22T10:50:00Z">
            <w:rPr>
              <w:rFonts w:cstheme="minorHAnsi"/>
            </w:rPr>
          </w:rPrChange>
        </w:rPr>
        <w:t>maternal</w:t>
      </w:r>
      <w:r w:rsidR="00572F30" w:rsidRPr="001A2F08">
        <w:rPr>
          <w:rFonts w:ascii="Times New Roman" w:hAnsi="Times New Roman" w:cs="Times New Roman"/>
          <w:sz w:val="24"/>
          <w:szCs w:val="24"/>
          <w:rPrChange w:id="343" w:author="Christopher W Kuzawa" w:date="2022-02-22T10:50:00Z">
            <w:rPr>
              <w:rFonts w:cstheme="minorHAnsi"/>
            </w:rPr>
          </w:rPrChange>
        </w:rPr>
        <w:t xml:space="preserve"> covariates are provided in Table 1.</w:t>
      </w:r>
    </w:p>
    <w:p w14:paraId="6F5EA444" w14:textId="2BFA46FD" w:rsidR="001130F1" w:rsidRPr="001A2F08" w:rsidRDefault="001130F1">
      <w:pPr>
        <w:widowControl w:val="0"/>
        <w:autoSpaceDE w:val="0"/>
        <w:autoSpaceDN w:val="0"/>
        <w:adjustRightInd w:val="0"/>
        <w:spacing w:line="480" w:lineRule="auto"/>
        <w:ind w:firstLine="720"/>
        <w:rPr>
          <w:rFonts w:ascii="Times New Roman" w:hAnsi="Times New Roman" w:cs="Times New Roman"/>
          <w:sz w:val="24"/>
          <w:szCs w:val="24"/>
          <w:rPrChange w:id="344" w:author="Christopher W Kuzawa" w:date="2022-02-22T10:50:00Z">
            <w:rPr>
              <w:rFonts w:cstheme="minorHAnsi"/>
            </w:rPr>
          </w:rPrChange>
        </w:rPr>
        <w:pPrChange w:id="345" w:author="Christopher W Kuzawa" w:date="2022-02-22T11:09:00Z">
          <w:pPr>
            <w:widowControl w:val="0"/>
            <w:autoSpaceDE w:val="0"/>
            <w:autoSpaceDN w:val="0"/>
            <w:adjustRightInd w:val="0"/>
            <w:spacing w:line="240" w:lineRule="auto"/>
          </w:pPr>
        </w:pPrChange>
      </w:pPr>
      <w:r w:rsidRPr="001A2F08">
        <w:rPr>
          <w:rFonts w:ascii="Times New Roman" w:hAnsi="Times New Roman" w:cs="Times New Roman"/>
          <w:sz w:val="24"/>
          <w:szCs w:val="24"/>
          <w:rPrChange w:id="346" w:author="Christopher W Kuzawa" w:date="2022-02-22T10:50:00Z">
            <w:rPr>
              <w:rFonts w:cstheme="minorHAnsi"/>
            </w:rPr>
          </w:rPrChange>
        </w:rPr>
        <w:lastRenderedPageBreak/>
        <w:t xml:space="preserve">Slightly more infants were categorized as male (52%), </w:t>
      </w:r>
      <w:r w:rsidRPr="00427100">
        <w:rPr>
          <w:rFonts w:ascii="Times New Roman" w:hAnsi="Times New Roman" w:cs="Times New Roman"/>
          <w:sz w:val="24"/>
          <w:szCs w:val="24"/>
        </w:rPr>
        <w:t xml:space="preserve">with </w:t>
      </w:r>
      <w:r w:rsidR="00FD4232" w:rsidRPr="00427100">
        <w:rPr>
          <w:rFonts w:ascii="Times New Roman" w:hAnsi="Times New Roman" w:cs="Times New Roman"/>
          <w:sz w:val="24"/>
          <w:szCs w:val="24"/>
        </w:rPr>
        <w:t xml:space="preserve">a </w:t>
      </w:r>
      <w:r w:rsidRPr="00427100">
        <w:rPr>
          <w:rFonts w:ascii="Times New Roman" w:hAnsi="Times New Roman" w:cs="Times New Roman"/>
          <w:sz w:val="24"/>
          <w:szCs w:val="24"/>
        </w:rPr>
        <w:t>mean gestational age at birth of 277 days. Post-natal measurement occurred between 1 a</w:t>
      </w:r>
      <w:r w:rsidRPr="001A2F08">
        <w:rPr>
          <w:rFonts w:ascii="Times New Roman" w:hAnsi="Times New Roman" w:cs="Times New Roman"/>
          <w:sz w:val="24"/>
          <w:szCs w:val="24"/>
          <w:rPrChange w:id="347" w:author="Christopher W Kuzawa" w:date="2022-02-22T10:50:00Z">
            <w:rPr>
              <w:rFonts w:cstheme="minorHAnsi"/>
            </w:rPr>
          </w:rPrChange>
        </w:rPr>
        <w:t xml:space="preserve">nd 14 days after birth, with the mean age at measurement of roughly 4 days. </w:t>
      </w:r>
      <w:r w:rsidR="00572F30" w:rsidRPr="001A2F08">
        <w:rPr>
          <w:rFonts w:ascii="Times New Roman" w:hAnsi="Times New Roman" w:cs="Times New Roman"/>
          <w:sz w:val="24"/>
          <w:szCs w:val="24"/>
          <w:rPrChange w:id="348" w:author="Christopher W Kuzawa" w:date="2022-02-22T10:50:00Z">
            <w:rPr>
              <w:rFonts w:cstheme="minorHAnsi"/>
            </w:rPr>
          </w:rPrChange>
        </w:rPr>
        <w:t xml:space="preserve">Descriptive statistics of infant weight, length, and other anthropometric measures are provided in Table 2. </w:t>
      </w:r>
    </w:p>
    <w:p w14:paraId="04BF632F" w14:textId="14728758" w:rsidR="00623FB6" w:rsidRPr="001A2F08" w:rsidRDefault="00623FB6" w:rsidP="00CC6929">
      <w:pPr>
        <w:widowControl w:val="0"/>
        <w:autoSpaceDE w:val="0"/>
        <w:autoSpaceDN w:val="0"/>
        <w:adjustRightInd w:val="0"/>
        <w:spacing w:line="240" w:lineRule="auto"/>
        <w:rPr>
          <w:rFonts w:ascii="Times New Roman" w:hAnsi="Times New Roman" w:cs="Times New Roman"/>
          <w:sz w:val="24"/>
          <w:szCs w:val="24"/>
          <w:rPrChange w:id="349" w:author="Christopher W Kuzawa" w:date="2022-02-22T10:50:00Z">
            <w:rPr>
              <w:rFonts w:cstheme="minorHAnsi"/>
            </w:rPr>
          </w:rPrChange>
        </w:rPr>
      </w:pPr>
      <w:r w:rsidRPr="001A2F08">
        <w:rPr>
          <w:rFonts w:ascii="Times New Roman" w:hAnsi="Times New Roman" w:cs="Times New Roman"/>
          <w:b/>
          <w:bCs/>
          <w:sz w:val="24"/>
          <w:szCs w:val="24"/>
          <w:rPrChange w:id="350" w:author="Christopher W Kuzawa" w:date="2022-02-22T10:50:00Z">
            <w:rPr>
              <w:rFonts w:cstheme="minorHAnsi"/>
              <w:b/>
              <w:bCs/>
            </w:rPr>
          </w:rPrChange>
        </w:rPr>
        <w:t xml:space="preserve">Table 1. </w:t>
      </w:r>
      <w:r w:rsidRPr="001A2F08">
        <w:rPr>
          <w:rFonts w:ascii="Times New Roman" w:hAnsi="Times New Roman" w:cs="Times New Roman"/>
          <w:sz w:val="24"/>
          <w:szCs w:val="24"/>
          <w:rPrChange w:id="351" w:author="Christopher W Kuzawa" w:date="2022-02-22T10:50:00Z">
            <w:rPr>
              <w:rFonts w:cstheme="minorHAnsi"/>
            </w:rPr>
          </w:rPrChange>
        </w:rPr>
        <w:t xml:space="preserve">Descriptive statistics for mothers in the study.  </w:t>
      </w:r>
    </w:p>
    <w:tbl>
      <w:tblPr>
        <w:tblW w:w="0" w:type="auto"/>
        <w:tblLayout w:type="fixed"/>
        <w:tblLook w:val="0420" w:firstRow="1" w:lastRow="0" w:firstColumn="0" w:lastColumn="0" w:noHBand="0" w:noVBand="1"/>
      </w:tblPr>
      <w:tblGrid>
        <w:gridCol w:w="2250"/>
        <w:gridCol w:w="2387"/>
      </w:tblGrid>
      <w:tr w:rsidR="0015093C" w:rsidRPr="001A2F08" w14:paraId="408D84D6" w14:textId="77777777" w:rsidTr="009E1C76">
        <w:trPr>
          <w:cantSplit/>
          <w:tblHeader/>
        </w:trPr>
        <w:tc>
          <w:tcPr>
            <w:tcW w:w="2250" w:type="dxa"/>
            <w:tcBorders>
              <w:top w:val="single" w:sz="8" w:space="0" w:color="000000"/>
              <w:bottom w:val="single" w:sz="8" w:space="0" w:color="000000"/>
            </w:tcBorders>
            <w:shd w:val="clear" w:color="auto" w:fill="FFFFFF"/>
            <w:tcMar>
              <w:top w:w="0" w:type="dxa"/>
              <w:left w:w="0" w:type="dxa"/>
              <w:bottom w:w="0" w:type="dxa"/>
              <w:right w:w="0" w:type="dxa"/>
            </w:tcMar>
          </w:tcPr>
          <w:p w14:paraId="742AD23E" w14:textId="77777777" w:rsidR="0015093C" w:rsidRPr="001A2F08" w:rsidRDefault="0015093C" w:rsidP="00BF4F72">
            <w:pPr>
              <w:spacing w:after="0"/>
              <w:ind w:left="100" w:right="100"/>
              <w:rPr>
                <w:rFonts w:ascii="Times New Roman" w:hAnsi="Times New Roman" w:cs="Times New Roman"/>
                <w:b/>
                <w:bCs/>
                <w:sz w:val="24"/>
                <w:szCs w:val="24"/>
                <w:rPrChange w:id="352" w:author="Christopher W Kuzawa" w:date="2022-02-22T10:50:00Z">
                  <w:rPr>
                    <w:rFonts w:cstheme="minorHAnsi"/>
                    <w:b/>
                    <w:bCs/>
                  </w:rPr>
                </w:rPrChange>
              </w:rPr>
            </w:pPr>
            <w:r w:rsidRPr="001A2F08">
              <w:rPr>
                <w:rFonts w:ascii="Times New Roman" w:eastAsia="Helvetica" w:hAnsi="Times New Roman" w:cs="Times New Roman"/>
                <w:b/>
                <w:bCs/>
                <w:color w:val="000000"/>
                <w:sz w:val="24"/>
                <w:szCs w:val="24"/>
                <w:rPrChange w:id="353" w:author="Christopher W Kuzawa" w:date="2022-02-22T10:50:00Z">
                  <w:rPr>
                    <w:rFonts w:eastAsia="Helvetica" w:cstheme="minorHAnsi"/>
                    <w:b/>
                    <w:bCs/>
                    <w:color w:val="000000"/>
                  </w:rPr>
                </w:rPrChange>
              </w:rPr>
              <w:t>Characteristic</w:t>
            </w:r>
          </w:p>
        </w:tc>
        <w:tc>
          <w:tcPr>
            <w:tcW w:w="2387" w:type="dxa"/>
            <w:tcBorders>
              <w:top w:val="single" w:sz="8" w:space="0" w:color="000000"/>
              <w:bottom w:val="single" w:sz="8" w:space="0" w:color="000000"/>
            </w:tcBorders>
            <w:shd w:val="clear" w:color="auto" w:fill="FFFFFF"/>
            <w:tcMar>
              <w:top w:w="0" w:type="dxa"/>
              <w:left w:w="0" w:type="dxa"/>
              <w:bottom w:w="0" w:type="dxa"/>
              <w:right w:w="0" w:type="dxa"/>
            </w:tcMar>
          </w:tcPr>
          <w:p w14:paraId="29D08BBC" w14:textId="77777777" w:rsidR="0015093C" w:rsidRPr="001A2F08" w:rsidRDefault="0015093C" w:rsidP="00BF4F72">
            <w:pPr>
              <w:spacing w:after="0"/>
              <w:ind w:left="100" w:right="100"/>
              <w:jc w:val="center"/>
              <w:rPr>
                <w:rFonts w:ascii="Times New Roman" w:hAnsi="Times New Roman" w:cs="Times New Roman"/>
                <w:b/>
                <w:bCs/>
                <w:sz w:val="24"/>
                <w:szCs w:val="24"/>
                <w:rPrChange w:id="354" w:author="Christopher W Kuzawa" w:date="2022-02-22T10:50:00Z">
                  <w:rPr>
                    <w:rFonts w:cstheme="minorHAnsi"/>
                    <w:b/>
                    <w:bCs/>
                  </w:rPr>
                </w:rPrChange>
              </w:rPr>
            </w:pPr>
            <w:r w:rsidRPr="001A2F08">
              <w:rPr>
                <w:rFonts w:ascii="Times New Roman" w:eastAsia="Helvetica" w:hAnsi="Times New Roman" w:cs="Times New Roman"/>
                <w:b/>
                <w:bCs/>
                <w:color w:val="000000"/>
                <w:sz w:val="24"/>
                <w:szCs w:val="24"/>
                <w:rPrChange w:id="355" w:author="Christopher W Kuzawa" w:date="2022-02-22T10:50:00Z">
                  <w:rPr>
                    <w:rFonts w:eastAsia="Helvetica" w:cstheme="minorHAnsi"/>
                    <w:b/>
                    <w:bCs/>
                    <w:color w:val="000000"/>
                  </w:rPr>
                </w:rPrChange>
              </w:rPr>
              <w:t>N = 296</w:t>
            </w:r>
            <w:r w:rsidRPr="001A2F08">
              <w:rPr>
                <w:rFonts w:ascii="Times New Roman" w:eastAsia="Helvetica" w:hAnsi="Times New Roman" w:cs="Times New Roman"/>
                <w:b/>
                <w:bCs/>
                <w:color w:val="000000"/>
                <w:sz w:val="24"/>
                <w:szCs w:val="24"/>
                <w:vertAlign w:val="superscript"/>
                <w:rPrChange w:id="356" w:author="Christopher W Kuzawa" w:date="2022-02-22T10:50:00Z">
                  <w:rPr>
                    <w:rFonts w:eastAsia="Helvetica" w:cstheme="minorHAnsi"/>
                    <w:b/>
                    <w:bCs/>
                    <w:color w:val="000000"/>
                    <w:vertAlign w:val="superscript"/>
                  </w:rPr>
                </w:rPrChange>
              </w:rPr>
              <w:t>1</w:t>
            </w:r>
          </w:p>
        </w:tc>
      </w:tr>
      <w:tr w:rsidR="0015093C" w:rsidRPr="001A2F08" w14:paraId="7B9BEC78" w14:textId="77777777" w:rsidTr="009E1C76">
        <w:trPr>
          <w:cantSplit/>
        </w:trPr>
        <w:tc>
          <w:tcPr>
            <w:tcW w:w="2250" w:type="dxa"/>
            <w:shd w:val="clear" w:color="auto" w:fill="FFFFFF"/>
            <w:tcMar>
              <w:top w:w="0" w:type="dxa"/>
              <w:left w:w="0" w:type="dxa"/>
              <w:bottom w:w="0" w:type="dxa"/>
              <w:right w:w="0" w:type="dxa"/>
            </w:tcMar>
          </w:tcPr>
          <w:p w14:paraId="102DE1E8" w14:textId="37BA2E19" w:rsidR="0015093C" w:rsidRPr="001A2F08" w:rsidRDefault="0015093C" w:rsidP="00BF4F72">
            <w:pPr>
              <w:spacing w:after="0"/>
              <w:ind w:left="100" w:right="100"/>
              <w:rPr>
                <w:rFonts w:ascii="Times New Roman" w:hAnsi="Times New Roman" w:cs="Times New Roman"/>
                <w:sz w:val="24"/>
                <w:szCs w:val="24"/>
                <w:rPrChange w:id="357"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58" w:author="Christopher W Kuzawa" w:date="2022-02-22T10:50:00Z">
                  <w:rPr>
                    <w:rFonts w:eastAsia="Helvetica" w:cstheme="minorHAnsi"/>
                    <w:color w:val="000000"/>
                  </w:rPr>
                </w:rPrChange>
              </w:rPr>
              <w:t>Maternal age</w:t>
            </w:r>
            <w:r w:rsidR="00623FB6" w:rsidRPr="001A2F08">
              <w:rPr>
                <w:rFonts w:ascii="Times New Roman" w:eastAsia="Helvetica" w:hAnsi="Times New Roman" w:cs="Times New Roman"/>
                <w:color w:val="000000"/>
                <w:sz w:val="24"/>
                <w:szCs w:val="24"/>
                <w:rPrChange w:id="359" w:author="Christopher W Kuzawa" w:date="2022-02-22T10:50:00Z">
                  <w:rPr>
                    <w:rFonts w:eastAsia="Helvetica" w:cstheme="minorHAnsi"/>
                    <w:color w:val="000000"/>
                  </w:rPr>
                </w:rPrChange>
              </w:rPr>
              <w:t xml:space="preserve"> at measurement</w:t>
            </w:r>
          </w:p>
        </w:tc>
        <w:tc>
          <w:tcPr>
            <w:tcW w:w="2387" w:type="dxa"/>
            <w:shd w:val="clear" w:color="auto" w:fill="FFFFFF"/>
            <w:tcMar>
              <w:top w:w="0" w:type="dxa"/>
              <w:left w:w="0" w:type="dxa"/>
              <w:bottom w:w="0" w:type="dxa"/>
              <w:right w:w="0" w:type="dxa"/>
            </w:tcMar>
          </w:tcPr>
          <w:p w14:paraId="4B4044CB" w14:textId="77777777" w:rsidR="0015093C" w:rsidRPr="001A2F08" w:rsidRDefault="0015093C" w:rsidP="00BF4F72">
            <w:pPr>
              <w:spacing w:after="0"/>
              <w:ind w:left="100" w:right="100"/>
              <w:jc w:val="center"/>
              <w:rPr>
                <w:rFonts w:ascii="Times New Roman" w:hAnsi="Times New Roman" w:cs="Times New Roman"/>
                <w:sz w:val="24"/>
                <w:szCs w:val="24"/>
                <w:rPrChange w:id="360"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61" w:author="Christopher W Kuzawa" w:date="2022-02-22T10:50:00Z">
                  <w:rPr>
                    <w:rFonts w:eastAsia="Helvetica" w:cstheme="minorHAnsi"/>
                    <w:color w:val="000000"/>
                  </w:rPr>
                </w:rPrChange>
              </w:rPr>
              <w:t>27.82 (24.99, 30.79)</w:t>
            </w:r>
          </w:p>
        </w:tc>
      </w:tr>
      <w:tr w:rsidR="009E1C76" w:rsidRPr="001A2F08" w14:paraId="14703544" w14:textId="77777777" w:rsidTr="009E1C76">
        <w:trPr>
          <w:cantSplit/>
        </w:trPr>
        <w:tc>
          <w:tcPr>
            <w:tcW w:w="2250" w:type="dxa"/>
            <w:shd w:val="clear" w:color="auto" w:fill="FFFFFF"/>
            <w:tcMar>
              <w:top w:w="0" w:type="dxa"/>
              <w:left w:w="0" w:type="dxa"/>
              <w:bottom w:w="0" w:type="dxa"/>
              <w:right w:w="0" w:type="dxa"/>
            </w:tcMar>
          </w:tcPr>
          <w:p w14:paraId="5293F96A" w14:textId="1877DEAD" w:rsidR="009E1C76" w:rsidRPr="001A2F08" w:rsidRDefault="00623FB6" w:rsidP="009E1C76">
            <w:pPr>
              <w:spacing w:after="0"/>
              <w:ind w:left="100" w:right="100"/>
              <w:rPr>
                <w:rFonts w:ascii="Times New Roman" w:eastAsia="Helvetica" w:hAnsi="Times New Roman" w:cs="Times New Roman"/>
                <w:color w:val="000000"/>
                <w:sz w:val="24"/>
                <w:szCs w:val="24"/>
                <w:rPrChange w:id="362" w:author="Christopher W Kuzawa" w:date="2022-02-22T10:50:00Z">
                  <w:rPr>
                    <w:rFonts w:eastAsia="Helvetica" w:cstheme="minorHAnsi"/>
                    <w:color w:val="000000"/>
                  </w:rPr>
                </w:rPrChange>
              </w:rPr>
            </w:pPr>
            <w:r w:rsidRPr="001A2F08">
              <w:rPr>
                <w:rFonts w:ascii="Times New Roman" w:eastAsia="Helvetica" w:hAnsi="Times New Roman" w:cs="Times New Roman"/>
                <w:color w:val="000000"/>
                <w:sz w:val="24"/>
                <w:szCs w:val="24"/>
                <w:rPrChange w:id="363" w:author="Christopher W Kuzawa" w:date="2022-02-22T10:50:00Z">
                  <w:rPr>
                    <w:rFonts w:eastAsia="Helvetica" w:cstheme="minorHAnsi"/>
                    <w:color w:val="000000"/>
                  </w:rPr>
                </w:rPrChange>
              </w:rPr>
              <w:t>Days pregnant at measurement</w:t>
            </w:r>
          </w:p>
        </w:tc>
        <w:tc>
          <w:tcPr>
            <w:tcW w:w="2387" w:type="dxa"/>
            <w:shd w:val="clear" w:color="auto" w:fill="FFFFFF"/>
            <w:tcMar>
              <w:top w:w="0" w:type="dxa"/>
              <w:left w:w="0" w:type="dxa"/>
              <w:bottom w:w="0" w:type="dxa"/>
              <w:right w:w="0" w:type="dxa"/>
            </w:tcMar>
          </w:tcPr>
          <w:p w14:paraId="11D43133" w14:textId="28BAE9DA" w:rsidR="009E1C76" w:rsidRPr="001A2F08" w:rsidRDefault="009E1C76" w:rsidP="009E1C76">
            <w:pPr>
              <w:spacing w:after="0"/>
              <w:ind w:left="100" w:right="100"/>
              <w:jc w:val="center"/>
              <w:rPr>
                <w:rFonts w:ascii="Times New Roman" w:eastAsia="Helvetica" w:hAnsi="Times New Roman" w:cs="Times New Roman"/>
                <w:color w:val="000000"/>
                <w:sz w:val="24"/>
                <w:szCs w:val="24"/>
                <w:rPrChange w:id="364" w:author="Christopher W Kuzawa" w:date="2022-02-22T10:50:00Z">
                  <w:rPr>
                    <w:rFonts w:eastAsia="Helvetica" w:cstheme="minorHAnsi"/>
                    <w:color w:val="000000"/>
                  </w:rPr>
                </w:rPrChange>
              </w:rPr>
            </w:pPr>
            <w:r w:rsidRPr="001A2F08">
              <w:rPr>
                <w:rFonts w:ascii="Times New Roman" w:eastAsia="Helvetica" w:hAnsi="Times New Roman" w:cs="Times New Roman"/>
                <w:color w:val="000000"/>
                <w:sz w:val="24"/>
                <w:szCs w:val="24"/>
                <w:rPrChange w:id="365" w:author="Christopher W Kuzawa" w:date="2022-02-22T10:50:00Z">
                  <w:rPr>
                    <w:rFonts w:eastAsia="Helvetica" w:cstheme="minorHAnsi"/>
                    <w:color w:val="000000"/>
                  </w:rPr>
                </w:rPrChange>
              </w:rPr>
              <w:t>207 (160, 288)</w:t>
            </w:r>
          </w:p>
        </w:tc>
      </w:tr>
      <w:tr w:rsidR="00623FB6" w:rsidRPr="001A2F08" w14:paraId="6AB7A9A0" w14:textId="77777777" w:rsidTr="009E1C76">
        <w:trPr>
          <w:cantSplit/>
        </w:trPr>
        <w:tc>
          <w:tcPr>
            <w:tcW w:w="2250" w:type="dxa"/>
            <w:shd w:val="clear" w:color="auto" w:fill="FFFFFF"/>
            <w:tcMar>
              <w:top w:w="0" w:type="dxa"/>
              <w:left w:w="0" w:type="dxa"/>
              <w:bottom w:w="0" w:type="dxa"/>
              <w:right w:w="0" w:type="dxa"/>
            </w:tcMar>
          </w:tcPr>
          <w:p w14:paraId="30C9B89F" w14:textId="0C83E398" w:rsidR="00623FB6" w:rsidRPr="001A2F08" w:rsidRDefault="00623FB6" w:rsidP="00623FB6">
            <w:pPr>
              <w:spacing w:after="0"/>
              <w:ind w:left="100" w:right="100"/>
              <w:rPr>
                <w:rFonts w:ascii="Times New Roman" w:eastAsia="Helvetica" w:hAnsi="Times New Roman" w:cs="Times New Roman"/>
                <w:color w:val="000000"/>
                <w:sz w:val="24"/>
                <w:szCs w:val="24"/>
                <w:rPrChange w:id="366" w:author="Christopher W Kuzawa" w:date="2022-02-22T10:50:00Z">
                  <w:rPr>
                    <w:rFonts w:eastAsia="Helvetica" w:cstheme="minorHAnsi"/>
                    <w:color w:val="000000"/>
                  </w:rPr>
                </w:rPrChange>
              </w:rPr>
            </w:pPr>
            <w:r w:rsidRPr="001A2F08">
              <w:rPr>
                <w:rFonts w:ascii="Times New Roman" w:hAnsi="Times New Roman" w:cs="Times New Roman"/>
                <w:sz w:val="24"/>
                <w:szCs w:val="24"/>
                <w:rPrChange w:id="367" w:author="Christopher W Kuzawa" w:date="2022-02-22T10:50:00Z">
                  <w:rPr>
                    <w:rFonts w:cstheme="minorHAnsi"/>
                  </w:rPr>
                </w:rPrChange>
              </w:rPr>
              <w:t>Current smoker?</w:t>
            </w:r>
          </w:p>
        </w:tc>
        <w:tc>
          <w:tcPr>
            <w:tcW w:w="2387" w:type="dxa"/>
            <w:shd w:val="clear" w:color="auto" w:fill="FFFFFF"/>
            <w:tcMar>
              <w:top w:w="0" w:type="dxa"/>
              <w:left w:w="0" w:type="dxa"/>
              <w:bottom w:w="0" w:type="dxa"/>
              <w:right w:w="0" w:type="dxa"/>
            </w:tcMar>
          </w:tcPr>
          <w:p w14:paraId="45BC7A96" w14:textId="3ABEFEE2" w:rsidR="00623FB6" w:rsidRPr="001A2F08" w:rsidRDefault="00623FB6" w:rsidP="00623FB6">
            <w:pPr>
              <w:spacing w:after="0"/>
              <w:ind w:left="100" w:right="100"/>
              <w:jc w:val="center"/>
              <w:rPr>
                <w:rFonts w:ascii="Times New Roman" w:eastAsia="Helvetica" w:hAnsi="Times New Roman" w:cs="Times New Roman"/>
                <w:color w:val="000000"/>
                <w:sz w:val="24"/>
                <w:szCs w:val="24"/>
                <w:rPrChange w:id="368" w:author="Christopher W Kuzawa" w:date="2022-02-22T10:50:00Z">
                  <w:rPr>
                    <w:rFonts w:eastAsia="Helvetica" w:cstheme="minorHAnsi"/>
                    <w:color w:val="000000"/>
                  </w:rPr>
                </w:rPrChange>
              </w:rPr>
            </w:pPr>
            <w:r w:rsidRPr="001A2F08">
              <w:rPr>
                <w:rFonts w:ascii="Times New Roman" w:eastAsia="Helvetica" w:hAnsi="Times New Roman" w:cs="Times New Roman"/>
                <w:color w:val="000000"/>
                <w:sz w:val="24"/>
                <w:szCs w:val="24"/>
                <w:rPrChange w:id="369" w:author="Christopher W Kuzawa" w:date="2022-02-22T10:50:00Z">
                  <w:rPr>
                    <w:rFonts w:eastAsia="Helvetica" w:cstheme="minorHAnsi"/>
                    <w:color w:val="000000"/>
                  </w:rPr>
                </w:rPrChange>
              </w:rPr>
              <w:t>17 (5.7%)</w:t>
            </w:r>
          </w:p>
        </w:tc>
      </w:tr>
      <w:tr w:rsidR="00623FB6" w:rsidRPr="001A2F08" w14:paraId="1BE0DD95" w14:textId="77777777" w:rsidTr="009E1C76">
        <w:trPr>
          <w:cantSplit/>
        </w:trPr>
        <w:tc>
          <w:tcPr>
            <w:tcW w:w="2250" w:type="dxa"/>
            <w:shd w:val="clear" w:color="auto" w:fill="FFFFFF"/>
            <w:tcMar>
              <w:top w:w="0" w:type="dxa"/>
              <w:left w:w="0" w:type="dxa"/>
              <w:bottom w:w="0" w:type="dxa"/>
              <w:right w:w="0" w:type="dxa"/>
            </w:tcMar>
          </w:tcPr>
          <w:p w14:paraId="0AE2AC30" w14:textId="4C44F493" w:rsidR="00623FB6" w:rsidRPr="001A2F08" w:rsidRDefault="00623FB6" w:rsidP="00623FB6">
            <w:pPr>
              <w:spacing w:after="0"/>
              <w:ind w:left="100" w:right="100"/>
              <w:rPr>
                <w:rFonts w:ascii="Times New Roman" w:eastAsia="Helvetica" w:hAnsi="Times New Roman" w:cs="Times New Roman"/>
                <w:color w:val="000000"/>
                <w:sz w:val="24"/>
                <w:szCs w:val="24"/>
                <w:rPrChange w:id="370" w:author="Christopher W Kuzawa" w:date="2022-02-22T10:50:00Z">
                  <w:rPr>
                    <w:rFonts w:eastAsia="Helvetica" w:cstheme="minorHAnsi"/>
                    <w:color w:val="000000"/>
                  </w:rPr>
                </w:rPrChange>
              </w:rPr>
            </w:pPr>
            <w:r w:rsidRPr="001A2F08">
              <w:rPr>
                <w:rFonts w:ascii="Times New Roman" w:eastAsia="Helvetica" w:hAnsi="Times New Roman" w:cs="Times New Roman"/>
                <w:color w:val="000000"/>
                <w:sz w:val="24"/>
                <w:szCs w:val="24"/>
                <w:rPrChange w:id="371" w:author="Christopher W Kuzawa" w:date="2022-02-22T10:50:00Z">
                  <w:rPr>
                    <w:rFonts w:eastAsia="Helvetica" w:cstheme="minorHAnsi"/>
                    <w:color w:val="000000"/>
                  </w:rPr>
                </w:rPrChange>
              </w:rPr>
              <w:t>Grade Completed</w:t>
            </w:r>
          </w:p>
        </w:tc>
        <w:tc>
          <w:tcPr>
            <w:tcW w:w="2387" w:type="dxa"/>
            <w:shd w:val="clear" w:color="auto" w:fill="FFFFFF"/>
            <w:tcMar>
              <w:top w:w="0" w:type="dxa"/>
              <w:left w:w="0" w:type="dxa"/>
              <w:bottom w:w="0" w:type="dxa"/>
              <w:right w:w="0" w:type="dxa"/>
            </w:tcMar>
          </w:tcPr>
          <w:p w14:paraId="34F45154" w14:textId="0C678864" w:rsidR="00623FB6" w:rsidRPr="001A2F08" w:rsidRDefault="00623FB6" w:rsidP="00623FB6">
            <w:pPr>
              <w:spacing w:after="0"/>
              <w:ind w:left="100" w:right="100"/>
              <w:jc w:val="center"/>
              <w:rPr>
                <w:rFonts w:ascii="Times New Roman" w:eastAsia="Helvetica" w:hAnsi="Times New Roman" w:cs="Times New Roman"/>
                <w:color w:val="000000"/>
                <w:sz w:val="24"/>
                <w:szCs w:val="24"/>
                <w:rPrChange w:id="372" w:author="Christopher W Kuzawa" w:date="2022-02-22T10:50:00Z">
                  <w:rPr>
                    <w:rFonts w:eastAsia="Helvetica" w:cstheme="minorHAnsi"/>
                    <w:color w:val="000000"/>
                  </w:rPr>
                </w:rPrChange>
              </w:rPr>
            </w:pPr>
            <w:r w:rsidRPr="001A2F08">
              <w:rPr>
                <w:rFonts w:ascii="Times New Roman" w:eastAsia="Helvetica" w:hAnsi="Times New Roman" w:cs="Times New Roman"/>
                <w:color w:val="000000"/>
                <w:sz w:val="24"/>
                <w:szCs w:val="24"/>
                <w:rPrChange w:id="373" w:author="Christopher W Kuzawa" w:date="2022-02-22T10:50:00Z">
                  <w:rPr>
                    <w:rFonts w:eastAsia="Helvetica" w:cstheme="minorHAnsi"/>
                    <w:color w:val="000000"/>
                  </w:rPr>
                </w:rPrChange>
              </w:rPr>
              <w:t>11.2 (2.0, 22.0)</w:t>
            </w:r>
          </w:p>
        </w:tc>
      </w:tr>
      <w:tr w:rsidR="00623FB6" w:rsidRPr="001A2F08" w14:paraId="4E6696FC" w14:textId="77777777" w:rsidTr="009E1C76">
        <w:trPr>
          <w:cantSplit/>
        </w:trPr>
        <w:tc>
          <w:tcPr>
            <w:tcW w:w="2250" w:type="dxa"/>
            <w:shd w:val="clear" w:color="auto" w:fill="FFFFFF"/>
            <w:tcMar>
              <w:top w:w="0" w:type="dxa"/>
              <w:left w:w="0" w:type="dxa"/>
              <w:bottom w:w="0" w:type="dxa"/>
              <w:right w:w="0" w:type="dxa"/>
            </w:tcMar>
          </w:tcPr>
          <w:p w14:paraId="1CA15D58" w14:textId="5EDF1272" w:rsidR="00623FB6" w:rsidRPr="001A2F08" w:rsidRDefault="00623FB6" w:rsidP="00623FB6">
            <w:pPr>
              <w:spacing w:after="0"/>
              <w:ind w:left="100" w:right="100"/>
              <w:rPr>
                <w:rFonts w:ascii="Times New Roman" w:eastAsia="Helvetica" w:hAnsi="Times New Roman" w:cs="Times New Roman"/>
                <w:color w:val="000000"/>
                <w:sz w:val="24"/>
                <w:szCs w:val="24"/>
                <w:rPrChange w:id="374" w:author="Christopher W Kuzawa" w:date="2022-02-22T10:50:00Z">
                  <w:rPr>
                    <w:rFonts w:eastAsia="Helvetica" w:cstheme="minorHAnsi"/>
                    <w:color w:val="000000"/>
                  </w:rPr>
                </w:rPrChange>
              </w:rPr>
            </w:pPr>
            <w:r w:rsidRPr="001A2F08">
              <w:rPr>
                <w:rFonts w:ascii="Times New Roman" w:eastAsia="Helvetica" w:hAnsi="Times New Roman" w:cs="Times New Roman"/>
                <w:color w:val="000000"/>
                <w:sz w:val="24"/>
                <w:szCs w:val="24"/>
                <w:rPrChange w:id="375" w:author="Christopher W Kuzawa" w:date="2022-02-22T10:50:00Z">
                  <w:rPr>
                    <w:rFonts w:eastAsia="Helvetica" w:cstheme="minorHAnsi"/>
                    <w:color w:val="000000"/>
                  </w:rPr>
                </w:rPrChange>
              </w:rPr>
              <w:t>SES z-score</w:t>
            </w:r>
          </w:p>
        </w:tc>
        <w:tc>
          <w:tcPr>
            <w:tcW w:w="2387" w:type="dxa"/>
            <w:shd w:val="clear" w:color="auto" w:fill="FFFFFF"/>
            <w:tcMar>
              <w:top w:w="0" w:type="dxa"/>
              <w:left w:w="0" w:type="dxa"/>
              <w:bottom w:w="0" w:type="dxa"/>
              <w:right w:w="0" w:type="dxa"/>
            </w:tcMar>
          </w:tcPr>
          <w:p w14:paraId="7586C5FE" w14:textId="374A4FF6" w:rsidR="00623FB6" w:rsidRPr="001A2F08" w:rsidRDefault="00623FB6" w:rsidP="00623FB6">
            <w:pPr>
              <w:spacing w:after="0"/>
              <w:ind w:left="100" w:right="100"/>
              <w:jc w:val="center"/>
              <w:rPr>
                <w:rFonts w:ascii="Times New Roman" w:eastAsia="Helvetica" w:hAnsi="Times New Roman" w:cs="Times New Roman"/>
                <w:color w:val="000000"/>
                <w:sz w:val="24"/>
                <w:szCs w:val="24"/>
                <w:rPrChange w:id="376" w:author="Christopher W Kuzawa" w:date="2022-02-22T10:50:00Z">
                  <w:rPr>
                    <w:rFonts w:eastAsia="Helvetica" w:cstheme="minorHAnsi"/>
                    <w:color w:val="000000"/>
                  </w:rPr>
                </w:rPrChange>
              </w:rPr>
            </w:pPr>
            <w:r w:rsidRPr="001A2F08">
              <w:rPr>
                <w:rFonts w:ascii="Times New Roman" w:eastAsia="Helvetica" w:hAnsi="Times New Roman" w:cs="Times New Roman"/>
                <w:color w:val="000000"/>
                <w:sz w:val="24"/>
                <w:szCs w:val="24"/>
                <w:rPrChange w:id="377" w:author="Christopher W Kuzawa" w:date="2022-02-22T10:50:00Z">
                  <w:rPr>
                    <w:rFonts w:eastAsia="Helvetica" w:cstheme="minorHAnsi"/>
                    <w:color w:val="000000"/>
                  </w:rPr>
                </w:rPrChange>
              </w:rPr>
              <w:t>0.06 (-3.32, 5.10)</w:t>
            </w:r>
          </w:p>
        </w:tc>
      </w:tr>
      <w:tr w:rsidR="00623FB6" w:rsidRPr="001A2F08" w14:paraId="18B057EB" w14:textId="77777777" w:rsidTr="009E1C76">
        <w:trPr>
          <w:cantSplit/>
        </w:trPr>
        <w:tc>
          <w:tcPr>
            <w:tcW w:w="2250" w:type="dxa"/>
            <w:shd w:val="clear" w:color="auto" w:fill="FFFFFF"/>
            <w:tcMar>
              <w:top w:w="0" w:type="dxa"/>
              <w:left w:w="0" w:type="dxa"/>
              <w:bottom w:w="0" w:type="dxa"/>
              <w:right w:w="0" w:type="dxa"/>
            </w:tcMar>
          </w:tcPr>
          <w:p w14:paraId="27CBB7CC" w14:textId="11A71CDE" w:rsidR="00623FB6" w:rsidRPr="001A2F08" w:rsidRDefault="00623FB6" w:rsidP="00623FB6">
            <w:pPr>
              <w:spacing w:after="0"/>
              <w:ind w:left="100" w:right="100"/>
              <w:rPr>
                <w:rFonts w:ascii="Times New Roman" w:hAnsi="Times New Roman" w:cs="Times New Roman"/>
                <w:sz w:val="24"/>
                <w:szCs w:val="24"/>
                <w:rPrChange w:id="378"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79" w:author="Christopher W Kuzawa" w:date="2022-02-22T10:50:00Z">
                  <w:rPr>
                    <w:rFonts w:eastAsia="Helvetica" w:cstheme="minorHAnsi"/>
                    <w:color w:val="000000"/>
                  </w:rPr>
                </w:rPrChange>
              </w:rPr>
              <w:t>Pre-pregnancy BMI z-score</w:t>
            </w:r>
          </w:p>
        </w:tc>
        <w:tc>
          <w:tcPr>
            <w:tcW w:w="2387" w:type="dxa"/>
            <w:shd w:val="clear" w:color="auto" w:fill="FFFFFF"/>
            <w:tcMar>
              <w:top w:w="0" w:type="dxa"/>
              <w:left w:w="0" w:type="dxa"/>
              <w:bottom w:w="0" w:type="dxa"/>
              <w:right w:w="0" w:type="dxa"/>
            </w:tcMar>
          </w:tcPr>
          <w:p w14:paraId="4D56DEDB" w14:textId="77777777" w:rsidR="00623FB6" w:rsidRPr="001A2F08" w:rsidRDefault="00623FB6" w:rsidP="00623FB6">
            <w:pPr>
              <w:spacing w:after="0"/>
              <w:ind w:left="100" w:right="100"/>
              <w:jc w:val="center"/>
              <w:rPr>
                <w:rFonts w:ascii="Times New Roman" w:hAnsi="Times New Roman" w:cs="Times New Roman"/>
                <w:sz w:val="24"/>
                <w:szCs w:val="24"/>
                <w:rPrChange w:id="380"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81" w:author="Christopher W Kuzawa" w:date="2022-02-22T10:50:00Z">
                  <w:rPr>
                    <w:rFonts w:eastAsia="Helvetica" w:cstheme="minorHAnsi"/>
                    <w:color w:val="000000"/>
                  </w:rPr>
                </w:rPrChange>
              </w:rPr>
              <w:t>0.02 (-1.89, 3.90)</w:t>
            </w:r>
          </w:p>
        </w:tc>
      </w:tr>
      <w:tr w:rsidR="00623FB6" w:rsidRPr="001A2F08" w14:paraId="5650249A" w14:textId="77777777" w:rsidTr="009E1C76">
        <w:trPr>
          <w:cantSplit/>
        </w:trPr>
        <w:tc>
          <w:tcPr>
            <w:tcW w:w="2250" w:type="dxa"/>
            <w:shd w:val="clear" w:color="auto" w:fill="FFFFFF"/>
            <w:tcMar>
              <w:top w:w="0" w:type="dxa"/>
              <w:left w:w="0" w:type="dxa"/>
              <w:bottom w:w="0" w:type="dxa"/>
              <w:right w:w="0" w:type="dxa"/>
            </w:tcMar>
          </w:tcPr>
          <w:p w14:paraId="6B3BBF34" w14:textId="6651154F" w:rsidR="00623FB6" w:rsidRPr="001A2F08" w:rsidRDefault="00623FB6" w:rsidP="00623FB6">
            <w:pPr>
              <w:spacing w:after="0"/>
              <w:ind w:left="100" w:right="100"/>
              <w:rPr>
                <w:rFonts w:ascii="Times New Roman" w:hAnsi="Times New Roman" w:cs="Times New Roman"/>
                <w:sz w:val="24"/>
                <w:szCs w:val="24"/>
                <w:rPrChange w:id="382"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83" w:author="Christopher W Kuzawa" w:date="2022-02-22T10:50:00Z">
                  <w:rPr>
                    <w:rFonts w:eastAsia="Helvetica" w:cstheme="minorHAnsi"/>
                    <w:color w:val="000000"/>
                  </w:rPr>
                </w:rPrChange>
              </w:rPr>
              <w:t>Pregnancy number</w:t>
            </w:r>
          </w:p>
        </w:tc>
        <w:tc>
          <w:tcPr>
            <w:tcW w:w="2387" w:type="dxa"/>
            <w:shd w:val="clear" w:color="auto" w:fill="FFFFFF"/>
            <w:tcMar>
              <w:top w:w="0" w:type="dxa"/>
              <w:left w:w="0" w:type="dxa"/>
              <w:bottom w:w="0" w:type="dxa"/>
              <w:right w:w="0" w:type="dxa"/>
            </w:tcMar>
          </w:tcPr>
          <w:p w14:paraId="6E232BB1" w14:textId="77777777" w:rsidR="00623FB6" w:rsidRPr="001A2F08" w:rsidRDefault="00623FB6" w:rsidP="00623FB6">
            <w:pPr>
              <w:spacing w:after="0"/>
              <w:ind w:left="100" w:right="100"/>
              <w:jc w:val="center"/>
              <w:rPr>
                <w:rFonts w:ascii="Times New Roman" w:hAnsi="Times New Roman" w:cs="Times New Roman"/>
                <w:sz w:val="24"/>
                <w:szCs w:val="24"/>
                <w:rPrChange w:id="384" w:author="Christopher W Kuzawa" w:date="2022-02-22T10:50:00Z">
                  <w:rPr>
                    <w:rFonts w:cstheme="minorHAnsi"/>
                  </w:rPr>
                </w:rPrChange>
              </w:rPr>
            </w:pPr>
          </w:p>
        </w:tc>
      </w:tr>
      <w:tr w:rsidR="00623FB6" w:rsidRPr="001A2F08" w14:paraId="5F106693" w14:textId="77777777" w:rsidTr="009E1C76">
        <w:trPr>
          <w:cantSplit/>
        </w:trPr>
        <w:tc>
          <w:tcPr>
            <w:tcW w:w="2250" w:type="dxa"/>
            <w:shd w:val="clear" w:color="auto" w:fill="FFFFFF"/>
            <w:tcMar>
              <w:top w:w="0" w:type="dxa"/>
              <w:left w:w="0" w:type="dxa"/>
              <w:bottom w:w="0" w:type="dxa"/>
              <w:right w:w="0" w:type="dxa"/>
            </w:tcMar>
          </w:tcPr>
          <w:p w14:paraId="5B991929" w14:textId="77777777" w:rsidR="00623FB6" w:rsidRPr="001A2F08" w:rsidRDefault="00623FB6" w:rsidP="00623FB6">
            <w:pPr>
              <w:spacing w:after="0"/>
              <w:ind w:left="300" w:right="100"/>
              <w:rPr>
                <w:rFonts w:ascii="Times New Roman" w:hAnsi="Times New Roman" w:cs="Times New Roman"/>
                <w:sz w:val="24"/>
                <w:szCs w:val="24"/>
                <w:rPrChange w:id="385"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86" w:author="Christopher W Kuzawa" w:date="2022-02-22T10:50:00Z">
                  <w:rPr>
                    <w:rFonts w:eastAsia="Helvetica" w:cstheme="minorHAnsi"/>
                    <w:color w:val="000000"/>
                  </w:rPr>
                </w:rPrChange>
              </w:rPr>
              <w:t>1</w:t>
            </w:r>
          </w:p>
        </w:tc>
        <w:tc>
          <w:tcPr>
            <w:tcW w:w="2387" w:type="dxa"/>
            <w:shd w:val="clear" w:color="auto" w:fill="FFFFFF"/>
            <w:tcMar>
              <w:top w:w="0" w:type="dxa"/>
              <w:left w:w="0" w:type="dxa"/>
              <w:bottom w:w="0" w:type="dxa"/>
              <w:right w:w="0" w:type="dxa"/>
            </w:tcMar>
          </w:tcPr>
          <w:p w14:paraId="1B672558" w14:textId="77777777" w:rsidR="00623FB6" w:rsidRPr="001A2F08" w:rsidRDefault="00623FB6" w:rsidP="00623FB6">
            <w:pPr>
              <w:spacing w:after="0"/>
              <w:ind w:left="100" w:right="100"/>
              <w:jc w:val="center"/>
              <w:rPr>
                <w:rFonts w:ascii="Times New Roman" w:hAnsi="Times New Roman" w:cs="Times New Roman"/>
                <w:sz w:val="24"/>
                <w:szCs w:val="24"/>
                <w:rPrChange w:id="387"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88" w:author="Christopher W Kuzawa" w:date="2022-02-22T10:50:00Z">
                  <w:rPr>
                    <w:rFonts w:eastAsia="Helvetica" w:cstheme="minorHAnsi"/>
                    <w:color w:val="000000"/>
                  </w:rPr>
                </w:rPrChange>
              </w:rPr>
              <w:t>41 (14%)</w:t>
            </w:r>
          </w:p>
        </w:tc>
      </w:tr>
      <w:tr w:rsidR="00623FB6" w:rsidRPr="001A2F08" w14:paraId="0391C2E6" w14:textId="77777777" w:rsidTr="009E1C76">
        <w:trPr>
          <w:cantSplit/>
        </w:trPr>
        <w:tc>
          <w:tcPr>
            <w:tcW w:w="2250" w:type="dxa"/>
            <w:shd w:val="clear" w:color="auto" w:fill="FFFFFF"/>
            <w:tcMar>
              <w:top w:w="0" w:type="dxa"/>
              <w:left w:w="0" w:type="dxa"/>
              <w:bottom w:w="0" w:type="dxa"/>
              <w:right w:w="0" w:type="dxa"/>
            </w:tcMar>
          </w:tcPr>
          <w:p w14:paraId="133C0BCB" w14:textId="77777777" w:rsidR="00623FB6" w:rsidRPr="001A2F08" w:rsidRDefault="00623FB6" w:rsidP="00623FB6">
            <w:pPr>
              <w:spacing w:after="0"/>
              <w:ind w:left="300" w:right="100"/>
              <w:rPr>
                <w:rFonts w:ascii="Times New Roman" w:hAnsi="Times New Roman" w:cs="Times New Roman"/>
                <w:sz w:val="24"/>
                <w:szCs w:val="24"/>
                <w:rPrChange w:id="389"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90" w:author="Christopher W Kuzawa" w:date="2022-02-22T10:50:00Z">
                  <w:rPr>
                    <w:rFonts w:eastAsia="Helvetica" w:cstheme="minorHAnsi"/>
                    <w:color w:val="000000"/>
                  </w:rPr>
                </w:rPrChange>
              </w:rPr>
              <w:t>2</w:t>
            </w:r>
          </w:p>
        </w:tc>
        <w:tc>
          <w:tcPr>
            <w:tcW w:w="2387" w:type="dxa"/>
            <w:shd w:val="clear" w:color="auto" w:fill="FFFFFF"/>
            <w:tcMar>
              <w:top w:w="0" w:type="dxa"/>
              <w:left w:w="0" w:type="dxa"/>
              <w:bottom w:w="0" w:type="dxa"/>
              <w:right w:w="0" w:type="dxa"/>
            </w:tcMar>
          </w:tcPr>
          <w:p w14:paraId="019D1DED" w14:textId="77777777" w:rsidR="00623FB6" w:rsidRPr="001A2F08" w:rsidRDefault="00623FB6" w:rsidP="00623FB6">
            <w:pPr>
              <w:spacing w:after="0"/>
              <w:ind w:left="100" w:right="100"/>
              <w:jc w:val="center"/>
              <w:rPr>
                <w:rFonts w:ascii="Times New Roman" w:hAnsi="Times New Roman" w:cs="Times New Roman"/>
                <w:sz w:val="24"/>
                <w:szCs w:val="24"/>
                <w:rPrChange w:id="391"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92" w:author="Christopher W Kuzawa" w:date="2022-02-22T10:50:00Z">
                  <w:rPr>
                    <w:rFonts w:eastAsia="Helvetica" w:cstheme="minorHAnsi"/>
                    <w:color w:val="000000"/>
                  </w:rPr>
                </w:rPrChange>
              </w:rPr>
              <w:t>87 (29%)</w:t>
            </w:r>
          </w:p>
        </w:tc>
      </w:tr>
      <w:tr w:rsidR="00623FB6" w:rsidRPr="001A2F08" w14:paraId="4B989AEB" w14:textId="77777777" w:rsidTr="009E1C76">
        <w:trPr>
          <w:cantSplit/>
        </w:trPr>
        <w:tc>
          <w:tcPr>
            <w:tcW w:w="2250" w:type="dxa"/>
            <w:shd w:val="clear" w:color="auto" w:fill="FFFFFF"/>
            <w:tcMar>
              <w:top w:w="0" w:type="dxa"/>
              <w:left w:w="0" w:type="dxa"/>
              <w:bottom w:w="0" w:type="dxa"/>
              <w:right w:w="0" w:type="dxa"/>
            </w:tcMar>
          </w:tcPr>
          <w:p w14:paraId="09EEB512" w14:textId="77777777" w:rsidR="00623FB6" w:rsidRPr="001A2F08" w:rsidRDefault="00623FB6" w:rsidP="00623FB6">
            <w:pPr>
              <w:spacing w:after="0"/>
              <w:ind w:left="300" w:right="100"/>
              <w:rPr>
                <w:rFonts w:ascii="Times New Roman" w:hAnsi="Times New Roman" w:cs="Times New Roman"/>
                <w:sz w:val="24"/>
                <w:szCs w:val="24"/>
                <w:rPrChange w:id="393"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94" w:author="Christopher W Kuzawa" w:date="2022-02-22T10:50:00Z">
                  <w:rPr>
                    <w:rFonts w:eastAsia="Helvetica" w:cstheme="minorHAnsi"/>
                    <w:color w:val="000000"/>
                  </w:rPr>
                </w:rPrChange>
              </w:rPr>
              <w:t>3</w:t>
            </w:r>
          </w:p>
        </w:tc>
        <w:tc>
          <w:tcPr>
            <w:tcW w:w="2387" w:type="dxa"/>
            <w:shd w:val="clear" w:color="auto" w:fill="FFFFFF"/>
            <w:tcMar>
              <w:top w:w="0" w:type="dxa"/>
              <w:left w:w="0" w:type="dxa"/>
              <w:bottom w:w="0" w:type="dxa"/>
              <w:right w:w="0" w:type="dxa"/>
            </w:tcMar>
          </w:tcPr>
          <w:p w14:paraId="25A52567" w14:textId="77777777" w:rsidR="00623FB6" w:rsidRPr="001A2F08" w:rsidRDefault="00623FB6" w:rsidP="00623FB6">
            <w:pPr>
              <w:spacing w:after="0"/>
              <w:ind w:left="100" w:right="100"/>
              <w:jc w:val="center"/>
              <w:rPr>
                <w:rFonts w:ascii="Times New Roman" w:hAnsi="Times New Roman" w:cs="Times New Roman"/>
                <w:sz w:val="24"/>
                <w:szCs w:val="24"/>
                <w:rPrChange w:id="395"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96" w:author="Christopher W Kuzawa" w:date="2022-02-22T10:50:00Z">
                  <w:rPr>
                    <w:rFonts w:eastAsia="Helvetica" w:cstheme="minorHAnsi"/>
                    <w:color w:val="000000"/>
                  </w:rPr>
                </w:rPrChange>
              </w:rPr>
              <w:t>67 (23%)</w:t>
            </w:r>
          </w:p>
        </w:tc>
      </w:tr>
      <w:tr w:rsidR="00623FB6" w:rsidRPr="001A2F08" w14:paraId="5636008E" w14:textId="77777777" w:rsidTr="009E1C76">
        <w:trPr>
          <w:cantSplit/>
        </w:trPr>
        <w:tc>
          <w:tcPr>
            <w:tcW w:w="2250" w:type="dxa"/>
            <w:shd w:val="clear" w:color="auto" w:fill="FFFFFF"/>
            <w:tcMar>
              <w:top w:w="0" w:type="dxa"/>
              <w:left w:w="0" w:type="dxa"/>
              <w:bottom w:w="0" w:type="dxa"/>
              <w:right w:w="0" w:type="dxa"/>
            </w:tcMar>
          </w:tcPr>
          <w:p w14:paraId="387C05C2" w14:textId="77777777" w:rsidR="00623FB6" w:rsidRPr="001A2F08" w:rsidRDefault="00623FB6" w:rsidP="00623FB6">
            <w:pPr>
              <w:spacing w:after="0"/>
              <w:ind w:left="300" w:right="100"/>
              <w:rPr>
                <w:rFonts w:ascii="Times New Roman" w:hAnsi="Times New Roman" w:cs="Times New Roman"/>
                <w:sz w:val="24"/>
                <w:szCs w:val="24"/>
                <w:rPrChange w:id="397"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398" w:author="Christopher W Kuzawa" w:date="2022-02-22T10:50:00Z">
                  <w:rPr>
                    <w:rFonts w:eastAsia="Helvetica" w:cstheme="minorHAnsi"/>
                    <w:color w:val="000000"/>
                  </w:rPr>
                </w:rPrChange>
              </w:rPr>
              <w:t>4</w:t>
            </w:r>
          </w:p>
        </w:tc>
        <w:tc>
          <w:tcPr>
            <w:tcW w:w="2387" w:type="dxa"/>
            <w:shd w:val="clear" w:color="auto" w:fill="FFFFFF"/>
            <w:tcMar>
              <w:top w:w="0" w:type="dxa"/>
              <w:left w:w="0" w:type="dxa"/>
              <w:bottom w:w="0" w:type="dxa"/>
              <w:right w:w="0" w:type="dxa"/>
            </w:tcMar>
          </w:tcPr>
          <w:p w14:paraId="08F5BBE5" w14:textId="77777777" w:rsidR="00623FB6" w:rsidRPr="001A2F08" w:rsidRDefault="00623FB6" w:rsidP="00623FB6">
            <w:pPr>
              <w:spacing w:after="0"/>
              <w:ind w:left="100" w:right="100"/>
              <w:jc w:val="center"/>
              <w:rPr>
                <w:rFonts w:ascii="Times New Roman" w:hAnsi="Times New Roman" w:cs="Times New Roman"/>
                <w:sz w:val="24"/>
                <w:szCs w:val="24"/>
                <w:rPrChange w:id="399"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00" w:author="Christopher W Kuzawa" w:date="2022-02-22T10:50:00Z">
                  <w:rPr>
                    <w:rFonts w:eastAsia="Helvetica" w:cstheme="minorHAnsi"/>
                    <w:color w:val="000000"/>
                  </w:rPr>
                </w:rPrChange>
              </w:rPr>
              <w:t>52 (18%)</w:t>
            </w:r>
          </w:p>
        </w:tc>
      </w:tr>
      <w:tr w:rsidR="00623FB6" w:rsidRPr="001A2F08" w14:paraId="3CCF78E4" w14:textId="77777777" w:rsidTr="009E1C76">
        <w:trPr>
          <w:cantSplit/>
        </w:trPr>
        <w:tc>
          <w:tcPr>
            <w:tcW w:w="2250" w:type="dxa"/>
            <w:shd w:val="clear" w:color="auto" w:fill="FFFFFF"/>
            <w:tcMar>
              <w:top w:w="0" w:type="dxa"/>
              <w:left w:w="0" w:type="dxa"/>
              <w:bottom w:w="0" w:type="dxa"/>
              <w:right w:w="0" w:type="dxa"/>
            </w:tcMar>
          </w:tcPr>
          <w:p w14:paraId="70C0228C" w14:textId="77777777" w:rsidR="00623FB6" w:rsidRPr="001A2F08" w:rsidRDefault="00623FB6" w:rsidP="00623FB6">
            <w:pPr>
              <w:spacing w:after="0"/>
              <w:ind w:left="300" w:right="100"/>
              <w:rPr>
                <w:rFonts w:ascii="Times New Roman" w:hAnsi="Times New Roman" w:cs="Times New Roman"/>
                <w:sz w:val="24"/>
                <w:szCs w:val="24"/>
                <w:rPrChange w:id="401"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02" w:author="Christopher W Kuzawa" w:date="2022-02-22T10:50:00Z">
                  <w:rPr>
                    <w:rFonts w:eastAsia="Helvetica" w:cstheme="minorHAnsi"/>
                    <w:color w:val="000000"/>
                  </w:rPr>
                </w:rPrChange>
              </w:rPr>
              <w:t>5</w:t>
            </w:r>
          </w:p>
        </w:tc>
        <w:tc>
          <w:tcPr>
            <w:tcW w:w="2387" w:type="dxa"/>
            <w:shd w:val="clear" w:color="auto" w:fill="FFFFFF"/>
            <w:tcMar>
              <w:top w:w="0" w:type="dxa"/>
              <w:left w:w="0" w:type="dxa"/>
              <w:bottom w:w="0" w:type="dxa"/>
              <w:right w:w="0" w:type="dxa"/>
            </w:tcMar>
          </w:tcPr>
          <w:p w14:paraId="15FA4255" w14:textId="77777777" w:rsidR="00623FB6" w:rsidRPr="001A2F08" w:rsidRDefault="00623FB6" w:rsidP="00623FB6">
            <w:pPr>
              <w:spacing w:after="0"/>
              <w:ind w:left="100" w:right="100"/>
              <w:jc w:val="center"/>
              <w:rPr>
                <w:rFonts w:ascii="Times New Roman" w:hAnsi="Times New Roman" w:cs="Times New Roman"/>
                <w:sz w:val="24"/>
                <w:szCs w:val="24"/>
                <w:rPrChange w:id="403"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04" w:author="Christopher W Kuzawa" w:date="2022-02-22T10:50:00Z">
                  <w:rPr>
                    <w:rFonts w:eastAsia="Helvetica" w:cstheme="minorHAnsi"/>
                    <w:color w:val="000000"/>
                  </w:rPr>
                </w:rPrChange>
              </w:rPr>
              <w:t>25 (8.4%)</w:t>
            </w:r>
          </w:p>
        </w:tc>
      </w:tr>
      <w:tr w:rsidR="00623FB6" w:rsidRPr="001A2F08" w14:paraId="7E272EC9" w14:textId="77777777" w:rsidTr="009E1C76">
        <w:trPr>
          <w:cantSplit/>
        </w:trPr>
        <w:tc>
          <w:tcPr>
            <w:tcW w:w="2250" w:type="dxa"/>
            <w:shd w:val="clear" w:color="auto" w:fill="FFFFFF"/>
            <w:tcMar>
              <w:top w:w="0" w:type="dxa"/>
              <w:left w:w="0" w:type="dxa"/>
              <w:bottom w:w="0" w:type="dxa"/>
              <w:right w:w="0" w:type="dxa"/>
            </w:tcMar>
          </w:tcPr>
          <w:p w14:paraId="7E5D9DA3" w14:textId="4FAB7700" w:rsidR="00623FB6" w:rsidRPr="001A2F08" w:rsidRDefault="00623FB6" w:rsidP="00623FB6">
            <w:pPr>
              <w:spacing w:after="0"/>
              <w:ind w:left="300" w:right="100"/>
              <w:rPr>
                <w:rFonts w:ascii="Times New Roman" w:hAnsi="Times New Roman" w:cs="Times New Roman"/>
                <w:sz w:val="24"/>
                <w:szCs w:val="24"/>
                <w:rPrChange w:id="405"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06" w:author="Christopher W Kuzawa" w:date="2022-02-22T10:50:00Z">
                  <w:rPr>
                    <w:rFonts w:eastAsia="Helvetica" w:cstheme="minorHAnsi"/>
                    <w:color w:val="000000"/>
                  </w:rPr>
                </w:rPrChange>
              </w:rPr>
              <w:t>6+</w:t>
            </w:r>
          </w:p>
        </w:tc>
        <w:tc>
          <w:tcPr>
            <w:tcW w:w="2387" w:type="dxa"/>
            <w:shd w:val="clear" w:color="auto" w:fill="FFFFFF"/>
            <w:tcMar>
              <w:top w:w="0" w:type="dxa"/>
              <w:left w:w="0" w:type="dxa"/>
              <w:bottom w:w="0" w:type="dxa"/>
              <w:right w:w="0" w:type="dxa"/>
            </w:tcMar>
          </w:tcPr>
          <w:p w14:paraId="68757C1C" w14:textId="41274574" w:rsidR="00623FB6" w:rsidRPr="001A2F08" w:rsidRDefault="00623FB6" w:rsidP="00623FB6">
            <w:pPr>
              <w:spacing w:after="0"/>
              <w:ind w:left="100" w:right="100"/>
              <w:jc w:val="center"/>
              <w:rPr>
                <w:rFonts w:ascii="Times New Roman" w:hAnsi="Times New Roman" w:cs="Times New Roman"/>
                <w:sz w:val="24"/>
                <w:szCs w:val="24"/>
                <w:rPrChange w:id="407"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08" w:author="Christopher W Kuzawa" w:date="2022-02-22T10:50:00Z">
                  <w:rPr>
                    <w:rFonts w:eastAsia="Helvetica" w:cstheme="minorHAnsi"/>
                    <w:color w:val="000000"/>
                  </w:rPr>
                </w:rPrChange>
              </w:rPr>
              <w:t>23 (8.1%)</w:t>
            </w:r>
          </w:p>
        </w:tc>
      </w:tr>
      <w:tr w:rsidR="00623FB6" w:rsidRPr="001A2F08" w14:paraId="1EFC4513" w14:textId="77777777" w:rsidTr="009E1C76">
        <w:trPr>
          <w:cantSplit/>
        </w:trPr>
        <w:tc>
          <w:tcPr>
            <w:tcW w:w="2250" w:type="dxa"/>
            <w:tcBorders>
              <w:bottom w:val="single" w:sz="8" w:space="0" w:color="000000"/>
            </w:tcBorders>
            <w:shd w:val="clear" w:color="auto" w:fill="FFFFFF"/>
            <w:tcMar>
              <w:top w:w="0" w:type="dxa"/>
              <w:left w:w="0" w:type="dxa"/>
              <w:bottom w:w="0" w:type="dxa"/>
              <w:right w:w="0" w:type="dxa"/>
            </w:tcMar>
          </w:tcPr>
          <w:p w14:paraId="51C44135" w14:textId="4C7B1A71" w:rsidR="00623FB6" w:rsidRPr="001A2F08" w:rsidRDefault="00623FB6" w:rsidP="00623FB6">
            <w:pPr>
              <w:spacing w:after="0"/>
              <w:ind w:left="100" w:right="100"/>
              <w:rPr>
                <w:rFonts w:ascii="Times New Roman" w:hAnsi="Times New Roman" w:cs="Times New Roman"/>
                <w:sz w:val="24"/>
                <w:szCs w:val="24"/>
                <w:rPrChange w:id="409" w:author="Christopher W Kuzawa" w:date="2022-02-22T10:50:00Z">
                  <w:rPr>
                    <w:rFonts w:cstheme="minorHAnsi"/>
                  </w:rPr>
                </w:rPrChange>
              </w:rPr>
            </w:pPr>
          </w:p>
        </w:tc>
        <w:tc>
          <w:tcPr>
            <w:tcW w:w="2387" w:type="dxa"/>
            <w:tcBorders>
              <w:bottom w:val="single" w:sz="8" w:space="0" w:color="000000"/>
            </w:tcBorders>
            <w:shd w:val="clear" w:color="auto" w:fill="FFFFFF"/>
            <w:tcMar>
              <w:top w:w="0" w:type="dxa"/>
              <w:left w:w="0" w:type="dxa"/>
              <w:bottom w:w="0" w:type="dxa"/>
              <w:right w:w="0" w:type="dxa"/>
            </w:tcMar>
          </w:tcPr>
          <w:p w14:paraId="71066FCF" w14:textId="7A954B6A" w:rsidR="00623FB6" w:rsidRPr="001A2F08" w:rsidRDefault="00623FB6" w:rsidP="00623FB6">
            <w:pPr>
              <w:spacing w:after="0"/>
              <w:ind w:left="100" w:right="100"/>
              <w:jc w:val="center"/>
              <w:rPr>
                <w:rFonts w:ascii="Times New Roman" w:hAnsi="Times New Roman" w:cs="Times New Roman"/>
                <w:sz w:val="24"/>
                <w:szCs w:val="24"/>
                <w:rPrChange w:id="410" w:author="Christopher W Kuzawa" w:date="2022-02-22T10:50:00Z">
                  <w:rPr>
                    <w:rFonts w:cstheme="minorHAnsi"/>
                  </w:rPr>
                </w:rPrChange>
              </w:rPr>
            </w:pPr>
          </w:p>
        </w:tc>
      </w:tr>
      <w:tr w:rsidR="00623FB6" w:rsidRPr="001A2F08" w14:paraId="4C1F28D3" w14:textId="77777777" w:rsidTr="009E1C76">
        <w:trPr>
          <w:cantSplit/>
        </w:trPr>
        <w:tc>
          <w:tcPr>
            <w:tcW w:w="4637" w:type="dxa"/>
            <w:gridSpan w:val="2"/>
            <w:shd w:val="clear" w:color="auto" w:fill="FFFFFF"/>
            <w:tcMar>
              <w:top w:w="0" w:type="dxa"/>
              <w:left w:w="0" w:type="dxa"/>
              <w:bottom w:w="0" w:type="dxa"/>
              <w:right w:w="0" w:type="dxa"/>
            </w:tcMar>
          </w:tcPr>
          <w:p w14:paraId="4EF29A88" w14:textId="77777777" w:rsidR="00623FB6" w:rsidRPr="001A2F08" w:rsidRDefault="00623FB6" w:rsidP="00623FB6">
            <w:pPr>
              <w:spacing w:after="0"/>
              <w:ind w:left="100" w:right="100"/>
              <w:rPr>
                <w:rFonts w:ascii="Times New Roman" w:hAnsi="Times New Roman" w:cs="Times New Roman"/>
                <w:sz w:val="24"/>
                <w:szCs w:val="24"/>
                <w:rPrChange w:id="411" w:author="Christopher W Kuzawa" w:date="2022-02-22T10:50:00Z">
                  <w:rPr>
                    <w:rFonts w:cstheme="minorHAnsi"/>
                  </w:rPr>
                </w:rPrChange>
              </w:rPr>
            </w:pPr>
            <w:r w:rsidRPr="001A2F08">
              <w:rPr>
                <w:rFonts w:ascii="Times New Roman" w:eastAsia="Helvetica" w:hAnsi="Times New Roman" w:cs="Times New Roman"/>
                <w:color w:val="000000"/>
                <w:sz w:val="24"/>
                <w:szCs w:val="24"/>
                <w:vertAlign w:val="superscript"/>
                <w:rPrChange w:id="412" w:author="Christopher W Kuzawa" w:date="2022-02-22T10:50:00Z">
                  <w:rPr>
                    <w:rFonts w:eastAsia="Helvetica" w:cstheme="minorHAnsi"/>
                    <w:color w:val="000000"/>
                    <w:vertAlign w:val="superscript"/>
                  </w:rPr>
                </w:rPrChange>
              </w:rPr>
              <w:t>1</w:t>
            </w:r>
            <w:r w:rsidRPr="001A2F08">
              <w:rPr>
                <w:rFonts w:ascii="Times New Roman" w:eastAsia="Helvetica" w:hAnsi="Times New Roman" w:cs="Times New Roman"/>
                <w:color w:val="000000"/>
                <w:sz w:val="24"/>
                <w:szCs w:val="24"/>
                <w:rPrChange w:id="413" w:author="Christopher W Kuzawa" w:date="2022-02-22T10:50:00Z">
                  <w:rPr>
                    <w:rFonts w:eastAsia="Helvetica" w:cstheme="minorHAnsi"/>
                    <w:color w:val="000000"/>
                  </w:rPr>
                </w:rPrChange>
              </w:rPr>
              <w:t>Mean (Range); n (%)</w:t>
            </w:r>
          </w:p>
        </w:tc>
      </w:tr>
    </w:tbl>
    <w:p w14:paraId="005991D9" w14:textId="1F896031" w:rsidR="002C03A3" w:rsidRPr="001A2F08" w:rsidRDefault="002C03A3" w:rsidP="00CC6929">
      <w:pPr>
        <w:widowControl w:val="0"/>
        <w:autoSpaceDE w:val="0"/>
        <w:autoSpaceDN w:val="0"/>
        <w:adjustRightInd w:val="0"/>
        <w:spacing w:line="240" w:lineRule="auto"/>
        <w:rPr>
          <w:rFonts w:ascii="Times New Roman" w:hAnsi="Times New Roman" w:cs="Times New Roman"/>
          <w:sz w:val="24"/>
          <w:szCs w:val="24"/>
          <w:rPrChange w:id="414" w:author="Christopher W Kuzawa" w:date="2022-02-22T10:50:00Z">
            <w:rPr>
              <w:rFonts w:cstheme="minorHAnsi"/>
            </w:rPr>
          </w:rPrChange>
        </w:rPr>
      </w:pPr>
    </w:p>
    <w:p w14:paraId="26FE5A7B" w14:textId="77777777" w:rsidR="0066665A" w:rsidRPr="001A2F08" w:rsidRDefault="00623FB6" w:rsidP="00623FB6">
      <w:pPr>
        <w:widowControl w:val="0"/>
        <w:autoSpaceDE w:val="0"/>
        <w:autoSpaceDN w:val="0"/>
        <w:adjustRightInd w:val="0"/>
        <w:spacing w:line="240" w:lineRule="auto"/>
        <w:rPr>
          <w:rFonts w:ascii="Times New Roman" w:hAnsi="Times New Roman" w:cs="Times New Roman"/>
          <w:sz w:val="24"/>
          <w:szCs w:val="24"/>
          <w:rPrChange w:id="415" w:author="Christopher W Kuzawa" w:date="2022-02-22T10:50:00Z">
            <w:rPr>
              <w:rFonts w:cstheme="minorHAnsi"/>
            </w:rPr>
          </w:rPrChange>
        </w:rPr>
      </w:pPr>
      <w:r w:rsidRPr="001A2F08">
        <w:rPr>
          <w:rFonts w:ascii="Times New Roman" w:hAnsi="Times New Roman" w:cs="Times New Roman"/>
          <w:b/>
          <w:bCs/>
          <w:sz w:val="24"/>
          <w:szCs w:val="24"/>
          <w:rPrChange w:id="416" w:author="Christopher W Kuzawa" w:date="2022-02-22T10:50:00Z">
            <w:rPr>
              <w:rFonts w:cstheme="minorHAnsi"/>
              <w:b/>
              <w:bCs/>
            </w:rPr>
          </w:rPrChange>
        </w:rPr>
        <w:t xml:space="preserve">Table 2. </w:t>
      </w:r>
      <w:r w:rsidRPr="001A2F08">
        <w:rPr>
          <w:rFonts w:ascii="Times New Roman" w:hAnsi="Times New Roman" w:cs="Times New Roman"/>
          <w:sz w:val="24"/>
          <w:szCs w:val="24"/>
          <w:rPrChange w:id="417" w:author="Christopher W Kuzawa" w:date="2022-02-22T10:50:00Z">
            <w:rPr>
              <w:rFonts w:cstheme="minorHAnsi"/>
            </w:rPr>
          </w:rPrChange>
        </w:rPr>
        <w:t>Descriptive statistics for infant outcomes.</w:t>
      </w:r>
    </w:p>
    <w:tbl>
      <w:tblPr>
        <w:tblW w:w="0" w:type="auto"/>
        <w:tblLayout w:type="fixed"/>
        <w:tblLook w:val="0420" w:firstRow="1" w:lastRow="0" w:firstColumn="0" w:lastColumn="0" w:noHBand="0" w:noVBand="1"/>
      </w:tblPr>
      <w:tblGrid>
        <w:gridCol w:w="3690"/>
        <w:gridCol w:w="2340"/>
      </w:tblGrid>
      <w:tr w:rsidR="0066665A" w:rsidRPr="001A2F08" w14:paraId="3C622669" w14:textId="77777777" w:rsidTr="00D51542">
        <w:trPr>
          <w:cantSplit/>
          <w:trHeight w:hRule="exact" w:val="360"/>
          <w:tblHeader/>
        </w:trPr>
        <w:tc>
          <w:tcPr>
            <w:tcW w:w="3690" w:type="dxa"/>
            <w:tcBorders>
              <w:top w:val="double" w:sz="4" w:space="0" w:color="auto"/>
              <w:bottom w:val="single" w:sz="8" w:space="0" w:color="000000"/>
            </w:tcBorders>
            <w:shd w:val="clear" w:color="auto" w:fill="FFFFFF"/>
            <w:tcMar>
              <w:top w:w="0" w:type="dxa"/>
              <w:left w:w="0" w:type="dxa"/>
              <w:bottom w:w="0" w:type="dxa"/>
              <w:right w:w="0" w:type="dxa"/>
            </w:tcMar>
          </w:tcPr>
          <w:p w14:paraId="06E1F249" w14:textId="77777777" w:rsidR="0066665A" w:rsidRPr="001A2F08" w:rsidRDefault="0066665A" w:rsidP="00BF4F72">
            <w:pPr>
              <w:spacing w:before="40" w:after="40"/>
              <w:ind w:left="100" w:right="100"/>
              <w:rPr>
                <w:rFonts w:ascii="Times New Roman" w:hAnsi="Times New Roman" w:cs="Times New Roman"/>
                <w:b/>
                <w:bCs/>
                <w:sz w:val="24"/>
                <w:szCs w:val="24"/>
                <w:rPrChange w:id="418" w:author="Christopher W Kuzawa" w:date="2022-02-22T10:50:00Z">
                  <w:rPr>
                    <w:rFonts w:cstheme="minorHAnsi"/>
                    <w:b/>
                    <w:bCs/>
                  </w:rPr>
                </w:rPrChange>
              </w:rPr>
            </w:pPr>
            <w:r w:rsidRPr="001A2F08">
              <w:rPr>
                <w:rFonts w:ascii="Times New Roman" w:eastAsia="Helvetica" w:hAnsi="Times New Roman" w:cs="Times New Roman"/>
                <w:b/>
                <w:bCs/>
                <w:color w:val="000000"/>
                <w:sz w:val="24"/>
                <w:szCs w:val="24"/>
                <w:rPrChange w:id="419" w:author="Christopher W Kuzawa" w:date="2022-02-22T10:50:00Z">
                  <w:rPr>
                    <w:rFonts w:eastAsia="Helvetica" w:cstheme="minorHAnsi"/>
                    <w:b/>
                    <w:bCs/>
                    <w:color w:val="000000"/>
                  </w:rPr>
                </w:rPrChange>
              </w:rPr>
              <w:t>Characteristic</w:t>
            </w:r>
          </w:p>
        </w:tc>
        <w:tc>
          <w:tcPr>
            <w:tcW w:w="2340" w:type="dxa"/>
            <w:tcBorders>
              <w:top w:val="double" w:sz="4" w:space="0" w:color="auto"/>
              <w:bottom w:val="single" w:sz="8" w:space="0" w:color="000000"/>
            </w:tcBorders>
            <w:shd w:val="clear" w:color="auto" w:fill="FFFFFF"/>
            <w:tcMar>
              <w:top w:w="0" w:type="dxa"/>
              <w:left w:w="0" w:type="dxa"/>
              <w:bottom w:w="0" w:type="dxa"/>
              <w:right w:w="0" w:type="dxa"/>
            </w:tcMar>
          </w:tcPr>
          <w:p w14:paraId="25189D95" w14:textId="77777777" w:rsidR="0066665A" w:rsidRPr="001A2F08" w:rsidRDefault="0066665A" w:rsidP="00BF4F72">
            <w:pPr>
              <w:spacing w:before="40" w:after="40"/>
              <w:ind w:left="100" w:right="100"/>
              <w:jc w:val="center"/>
              <w:rPr>
                <w:rFonts w:ascii="Times New Roman" w:hAnsi="Times New Roman" w:cs="Times New Roman"/>
                <w:b/>
                <w:bCs/>
                <w:sz w:val="24"/>
                <w:szCs w:val="24"/>
                <w:rPrChange w:id="420" w:author="Christopher W Kuzawa" w:date="2022-02-22T10:50:00Z">
                  <w:rPr>
                    <w:rFonts w:cstheme="minorHAnsi"/>
                    <w:b/>
                    <w:bCs/>
                  </w:rPr>
                </w:rPrChange>
              </w:rPr>
            </w:pPr>
            <w:r w:rsidRPr="001A2F08">
              <w:rPr>
                <w:rFonts w:ascii="Times New Roman" w:eastAsia="Helvetica" w:hAnsi="Times New Roman" w:cs="Times New Roman"/>
                <w:b/>
                <w:bCs/>
                <w:color w:val="000000"/>
                <w:sz w:val="24"/>
                <w:szCs w:val="24"/>
                <w:rPrChange w:id="421" w:author="Christopher W Kuzawa" w:date="2022-02-22T10:50:00Z">
                  <w:rPr>
                    <w:rFonts w:eastAsia="Helvetica" w:cstheme="minorHAnsi"/>
                    <w:b/>
                    <w:bCs/>
                    <w:color w:val="000000"/>
                  </w:rPr>
                </w:rPrChange>
              </w:rPr>
              <w:t>N = 296</w:t>
            </w:r>
            <w:r w:rsidRPr="001A2F08">
              <w:rPr>
                <w:rFonts w:ascii="Times New Roman" w:eastAsia="Helvetica" w:hAnsi="Times New Roman" w:cs="Times New Roman"/>
                <w:b/>
                <w:bCs/>
                <w:color w:val="000000"/>
                <w:sz w:val="24"/>
                <w:szCs w:val="24"/>
                <w:vertAlign w:val="superscript"/>
                <w:rPrChange w:id="422" w:author="Christopher W Kuzawa" w:date="2022-02-22T10:50:00Z">
                  <w:rPr>
                    <w:rFonts w:eastAsia="Helvetica" w:cstheme="minorHAnsi"/>
                    <w:b/>
                    <w:bCs/>
                    <w:color w:val="000000"/>
                    <w:vertAlign w:val="superscript"/>
                  </w:rPr>
                </w:rPrChange>
              </w:rPr>
              <w:t>1</w:t>
            </w:r>
          </w:p>
        </w:tc>
      </w:tr>
      <w:tr w:rsidR="0066665A" w:rsidRPr="001A2F08" w14:paraId="5490D1A2" w14:textId="77777777" w:rsidTr="006F56DB">
        <w:trPr>
          <w:cantSplit/>
          <w:trHeight w:hRule="exact" w:val="360"/>
        </w:trPr>
        <w:tc>
          <w:tcPr>
            <w:tcW w:w="3690" w:type="dxa"/>
            <w:shd w:val="clear" w:color="auto" w:fill="FFFFFF"/>
            <w:tcMar>
              <w:top w:w="0" w:type="dxa"/>
              <w:left w:w="0" w:type="dxa"/>
              <w:bottom w:w="0" w:type="dxa"/>
              <w:right w:w="0" w:type="dxa"/>
            </w:tcMar>
          </w:tcPr>
          <w:p w14:paraId="1C685659" w14:textId="0459E7B8" w:rsidR="0066665A" w:rsidRPr="001A2F08" w:rsidRDefault="0066665A" w:rsidP="00BF4F72">
            <w:pPr>
              <w:spacing w:before="100" w:after="100"/>
              <w:ind w:left="100" w:right="100"/>
              <w:rPr>
                <w:rFonts w:ascii="Times New Roman" w:hAnsi="Times New Roman" w:cs="Times New Roman"/>
                <w:sz w:val="24"/>
                <w:szCs w:val="24"/>
                <w:rPrChange w:id="423"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24" w:author="Christopher W Kuzawa" w:date="2022-02-22T10:50:00Z">
                  <w:rPr>
                    <w:rFonts w:eastAsia="Helvetica" w:cstheme="minorHAnsi"/>
                    <w:color w:val="000000"/>
                  </w:rPr>
                </w:rPrChange>
              </w:rPr>
              <w:t>Infant Sex</w:t>
            </w:r>
          </w:p>
        </w:tc>
        <w:tc>
          <w:tcPr>
            <w:tcW w:w="2340" w:type="dxa"/>
            <w:shd w:val="clear" w:color="auto" w:fill="FFFFFF"/>
            <w:tcMar>
              <w:top w:w="0" w:type="dxa"/>
              <w:left w:w="0" w:type="dxa"/>
              <w:bottom w:w="0" w:type="dxa"/>
              <w:right w:w="0" w:type="dxa"/>
            </w:tcMar>
          </w:tcPr>
          <w:p w14:paraId="69C563C1" w14:textId="77777777" w:rsidR="0066665A" w:rsidRPr="001A2F08" w:rsidRDefault="0066665A" w:rsidP="00BF4F72">
            <w:pPr>
              <w:spacing w:before="100" w:after="100"/>
              <w:ind w:left="100" w:right="100"/>
              <w:jc w:val="center"/>
              <w:rPr>
                <w:rFonts w:ascii="Times New Roman" w:hAnsi="Times New Roman" w:cs="Times New Roman"/>
                <w:sz w:val="24"/>
                <w:szCs w:val="24"/>
                <w:rPrChange w:id="425" w:author="Christopher W Kuzawa" w:date="2022-02-22T10:50:00Z">
                  <w:rPr>
                    <w:rFonts w:cstheme="minorHAnsi"/>
                  </w:rPr>
                </w:rPrChange>
              </w:rPr>
            </w:pPr>
          </w:p>
        </w:tc>
      </w:tr>
      <w:tr w:rsidR="0066665A" w:rsidRPr="001A2F08" w14:paraId="4C020454" w14:textId="77777777" w:rsidTr="006F56DB">
        <w:trPr>
          <w:cantSplit/>
          <w:trHeight w:hRule="exact" w:val="360"/>
        </w:trPr>
        <w:tc>
          <w:tcPr>
            <w:tcW w:w="3690" w:type="dxa"/>
            <w:shd w:val="clear" w:color="auto" w:fill="FFFFFF"/>
            <w:tcMar>
              <w:top w:w="0" w:type="dxa"/>
              <w:left w:w="0" w:type="dxa"/>
              <w:bottom w:w="0" w:type="dxa"/>
              <w:right w:w="0" w:type="dxa"/>
            </w:tcMar>
          </w:tcPr>
          <w:p w14:paraId="52C70A9E" w14:textId="77777777" w:rsidR="0066665A" w:rsidRPr="001A2F08" w:rsidRDefault="0066665A" w:rsidP="00BF4F72">
            <w:pPr>
              <w:spacing w:before="100" w:after="100"/>
              <w:ind w:left="300" w:right="100"/>
              <w:rPr>
                <w:rFonts w:ascii="Times New Roman" w:hAnsi="Times New Roman" w:cs="Times New Roman"/>
                <w:sz w:val="24"/>
                <w:szCs w:val="24"/>
                <w:rPrChange w:id="426"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27" w:author="Christopher W Kuzawa" w:date="2022-02-22T10:50:00Z">
                  <w:rPr>
                    <w:rFonts w:eastAsia="Helvetica" w:cstheme="minorHAnsi"/>
                    <w:color w:val="000000"/>
                  </w:rPr>
                </w:rPrChange>
              </w:rPr>
              <w:t>Female</w:t>
            </w:r>
          </w:p>
        </w:tc>
        <w:tc>
          <w:tcPr>
            <w:tcW w:w="2340" w:type="dxa"/>
            <w:shd w:val="clear" w:color="auto" w:fill="FFFFFF"/>
            <w:tcMar>
              <w:top w:w="0" w:type="dxa"/>
              <w:left w:w="0" w:type="dxa"/>
              <w:bottom w:w="0" w:type="dxa"/>
              <w:right w:w="0" w:type="dxa"/>
            </w:tcMar>
          </w:tcPr>
          <w:p w14:paraId="38EF3647" w14:textId="77777777" w:rsidR="0066665A" w:rsidRPr="001A2F08" w:rsidRDefault="0066665A" w:rsidP="00BF4F72">
            <w:pPr>
              <w:spacing w:before="100" w:after="100"/>
              <w:ind w:left="100" w:right="100"/>
              <w:jc w:val="center"/>
              <w:rPr>
                <w:rFonts w:ascii="Times New Roman" w:hAnsi="Times New Roman" w:cs="Times New Roman"/>
                <w:sz w:val="24"/>
                <w:szCs w:val="24"/>
                <w:rPrChange w:id="428"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29" w:author="Christopher W Kuzawa" w:date="2022-02-22T10:50:00Z">
                  <w:rPr>
                    <w:rFonts w:eastAsia="Helvetica" w:cstheme="minorHAnsi"/>
                    <w:color w:val="000000"/>
                  </w:rPr>
                </w:rPrChange>
              </w:rPr>
              <w:t>141 (48%)</w:t>
            </w:r>
          </w:p>
        </w:tc>
      </w:tr>
      <w:tr w:rsidR="0066665A" w:rsidRPr="001A2F08" w14:paraId="549EE6B4" w14:textId="77777777" w:rsidTr="006F56DB">
        <w:trPr>
          <w:cantSplit/>
          <w:trHeight w:hRule="exact" w:val="360"/>
        </w:trPr>
        <w:tc>
          <w:tcPr>
            <w:tcW w:w="3690" w:type="dxa"/>
            <w:shd w:val="clear" w:color="auto" w:fill="FFFFFF"/>
            <w:tcMar>
              <w:top w:w="0" w:type="dxa"/>
              <w:left w:w="0" w:type="dxa"/>
              <w:bottom w:w="0" w:type="dxa"/>
              <w:right w:w="0" w:type="dxa"/>
            </w:tcMar>
          </w:tcPr>
          <w:p w14:paraId="046CEFBF" w14:textId="77777777" w:rsidR="0066665A" w:rsidRPr="001A2F08" w:rsidRDefault="0066665A" w:rsidP="00BF4F72">
            <w:pPr>
              <w:spacing w:before="100" w:after="100"/>
              <w:ind w:left="300" w:right="100"/>
              <w:rPr>
                <w:rFonts w:ascii="Times New Roman" w:hAnsi="Times New Roman" w:cs="Times New Roman"/>
                <w:sz w:val="24"/>
                <w:szCs w:val="24"/>
                <w:rPrChange w:id="430"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31" w:author="Christopher W Kuzawa" w:date="2022-02-22T10:50:00Z">
                  <w:rPr>
                    <w:rFonts w:eastAsia="Helvetica" w:cstheme="minorHAnsi"/>
                    <w:color w:val="000000"/>
                  </w:rPr>
                </w:rPrChange>
              </w:rPr>
              <w:t>Male</w:t>
            </w:r>
          </w:p>
        </w:tc>
        <w:tc>
          <w:tcPr>
            <w:tcW w:w="2340" w:type="dxa"/>
            <w:shd w:val="clear" w:color="auto" w:fill="FFFFFF"/>
            <w:tcMar>
              <w:top w:w="0" w:type="dxa"/>
              <w:left w:w="0" w:type="dxa"/>
              <w:bottom w:w="0" w:type="dxa"/>
              <w:right w:w="0" w:type="dxa"/>
            </w:tcMar>
          </w:tcPr>
          <w:p w14:paraId="62363512" w14:textId="77777777" w:rsidR="0066665A" w:rsidRPr="001A2F08" w:rsidRDefault="0066665A" w:rsidP="00BF4F72">
            <w:pPr>
              <w:spacing w:before="100" w:after="100"/>
              <w:ind w:left="100" w:right="100"/>
              <w:jc w:val="center"/>
              <w:rPr>
                <w:rFonts w:ascii="Times New Roman" w:hAnsi="Times New Roman" w:cs="Times New Roman"/>
                <w:sz w:val="24"/>
                <w:szCs w:val="24"/>
                <w:rPrChange w:id="432"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33" w:author="Christopher W Kuzawa" w:date="2022-02-22T10:50:00Z">
                  <w:rPr>
                    <w:rFonts w:eastAsia="Helvetica" w:cstheme="minorHAnsi"/>
                    <w:color w:val="000000"/>
                  </w:rPr>
                </w:rPrChange>
              </w:rPr>
              <w:t>155 (52%)</w:t>
            </w:r>
          </w:p>
        </w:tc>
      </w:tr>
      <w:tr w:rsidR="0066665A" w:rsidRPr="001A2F08" w14:paraId="3B6FEB1B" w14:textId="77777777" w:rsidTr="006F56DB">
        <w:trPr>
          <w:cantSplit/>
          <w:trHeight w:hRule="exact" w:val="360"/>
        </w:trPr>
        <w:tc>
          <w:tcPr>
            <w:tcW w:w="3690" w:type="dxa"/>
            <w:shd w:val="clear" w:color="auto" w:fill="FFFFFF"/>
            <w:tcMar>
              <w:top w:w="0" w:type="dxa"/>
              <w:left w:w="0" w:type="dxa"/>
              <w:bottom w:w="0" w:type="dxa"/>
              <w:right w:w="0" w:type="dxa"/>
            </w:tcMar>
          </w:tcPr>
          <w:p w14:paraId="6F056832" w14:textId="094A8FD4" w:rsidR="0066665A" w:rsidRPr="001A2F08" w:rsidRDefault="0066665A" w:rsidP="00BF4F72">
            <w:pPr>
              <w:spacing w:before="100" w:after="100"/>
              <w:ind w:left="100" w:right="100"/>
              <w:rPr>
                <w:rFonts w:ascii="Times New Roman" w:hAnsi="Times New Roman" w:cs="Times New Roman"/>
                <w:sz w:val="24"/>
                <w:szCs w:val="24"/>
                <w:rPrChange w:id="434" w:author="Christopher W Kuzawa" w:date="2022-02-22T10:50:00Z">
                  <w:rPr>
                    <w:rFonts w:cstheme="minorHAnsi"/>
                  </w:rPr>
                </w:rPrChange>
              </w:rPr>
            </w:pPr>
            <w:commentRangeStart w:id="435"/>
            <w:r w:rsidRPr="001A2F08">
              <w:rPr>
                <w:rFonts w:ascii="Times New Roman" w:eastAsia="Helvetica" w:hAnsi="Times New Roman" w:cs="Times New Roman"/>
                <w:color w:val="000000"/>
                <w:sz w:val="24"/>
                <w:szCs w:val="24"/>
                <w:rPrChange w:id="436" w:author="Christopher W Kuzawa" w:date="2022-02-22T10:50:00Z">
                  <w:rPr>
                    <w:rFonts w:eastAsia="Helvetica" w:cstheme="minorHAnsi"/>
                    <w:color w:val="000000"/>
                  </w:rPr>
                </w:rPrChange>
              </w:rPr>
              <w:t>Gestational Age (days)</w:t>
            </w:r>
          </w:p>
        </w:tc>
        <w:tc>
          <w:tcPr>
            <w:tcW w:w="2340" w:type="dxa"/>
            <w:shd w:val="clear" w:color="auto" w:fill="FFFFFF"/>
            <w:tcMar>
              <w:top w:w="0" w:type="dxa"/>
              <w:left w:w="0" w:type="dxa"/>
              <w:bottom w:w="0" w:type="dxa"/>
              <w:right w:w="0" w:type="dxa"/>
            </w:tcMar>
          </w:tcPr>
          <w:p w14:paraId="3D7B3A14" w14:textId="77777777" w:rsidR="0066665A" w:rsidRPr="001A2F08" w:rsidRDefault="0066665A" w:rsidP="00BF4F72">
            <w:pPr>
              <w:spacing w:before="100" w:after="100"/>
              <w:ind w:left="100" w:right="100"/>
              <w:jc w:val="center"/>
              <w:rPr>
                <w:rFonts w:ascii="Times New Roman" w:hAnsi="Times New Roman" w:cs="Times New Roman"/>
                <w:sz w:val="24"/>
                <w:szCs w:val="24"/>
                <w:rPrChange w:id="437"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38" w:author="Christopher W Kuzawa" w:date="2022-02-22T10:50:00Z">
                  <w:rPr>
                    <w:rFonts w:eastAsia="Helvetica" w:cstheme="minorHAnsi"/>
                    <w:color w:val="000000"/>
                  </w:rPr>
                </w:rPrChange>
              </w:rPr>
              <w:t>277 (227, 308)</w:t>
            </w:r>
            <w:commentRangeEnd w:id="435"/>
            <w:r w:rsidR="005357FF">
              <w:rPr>
                <w:rStyle w:val="CommentReference"/>
              </w:rPr>
              <w:commentReference w:id="435"/>
            </w:r>
          </w:p>
        </w:tc>
      </w:tr>
      <w:tr w:rsidR="0066665A" w:rsidRPr="001A2F08" w14:paraId="7A4AEB20" w14:textId="77777777" w:rsidTr="006F56DB">
        <w:trPr>
          <w:cantSplit/>
          <w:trHeight w:hRule="exact" w:val="360"/>
        </w:trPr>
        <w:tc>
          <w:tcPr>
            <w:tcW w:w="3690" w:type="dxa"/>
            <w:shd w:val="clear" w:color="auto" w:fill="FFFFFF"/>
            <w:tcMar>
              <w:top w:w="0" w:type="dxa"/>
              <w:left w:w="0" w:type="dxa"/>
              <w:bottom w:w="0" w:type="dxa"/>
              <w:right w:w="0" w:type="dxa"/>
            </w:tcMar>
          </w:tcPr>
          <w:p w14:paraId="4F9B3C7B" w14:textId="07A5EF6B" w:rsidR="0066665A" w:rsidRPr="001A2F08" w:rsidRDefault="0066665A" w:rsidP="00BF4F72">
            <w:pPr>
              <w:spacing w:before="100" w:after="100"/>
              <w:ind w:left="100" w:right="100"/>
              <w:rPr>
                <w:rFonts w:ascii="Times New Roman" w:hAnsi="Times New Roman" w:cs="Times New Roman"/>
                <w:sz w:val="24"/>
                <w:szCs w:val="24"/>
                <w:rPrChange w:id="439"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40" w:author="Christopher W Kuzawa" w:date="2022-02-22T10:50:00Z">
                  <w:rPr>
                    <w:rFonts w:eastAsia="Helvetica" w:cstheme="minorHAnsi"/>
                    <w:color w:val="000000"/>
                  </w:rPr>
                </w:rPrChange>
              </w:rPr>
              <w:t>Post-natal measurement age (days)</w:t>
            </w:r>
          </w:p>
        </w:tc>
        <w:tc>
          <w:tcPr>
            <w:tcW w:w="2340" w:type="dxa"/>
            <w:shd w:val="clear" w:color="auto" w:fill="FFFFFF"/>
            <w:tcMar>
              <w:top w:w="0" w:type="dxa"/>
              <w:left w:w="0" w:type="dxa"/>
              <w:bottom w:w="0" w:type="dxa"/>
              <w:right w:w="0" w:type="dxa"/>
            </w:tcMar>
          </w:tcPr>
          <w:p w14:paraId="116C1414" w14:textId="6CCD7659" w:rsidR="0066665A" w:rsidRPr="001A2F08" w:rsidRDefault="005357FF" w:rsidP="00BF4F72">
            <w:pPr>
              <w:spacing w:before="100" w:after="100"/>
              <w:ind w:left="100" w:right="100"/>
              <w:jc w:val="center"/>
              <w:rPr>
                <w:rFonts w:ascii="Times New Roman" w:hAnsi="Times New Roman" w:cs="Times New Roman"/>
                <w:sz w:val="24"/>
                <w:szCs w:val="24"/>
                <w:rPrChange w:id="441" w:author="Christopher W Kuzawa" w:date="2022-02-22T10:50:00Z">
                  <w:rPr>
                    <w:rFonts w:cstheme="minorHAnsi"/>
                  </w:rPr>
                </w:rPrChange>
              </w:rPr>
            </w:pPr>
            <w:r>
              <w:rPr>
                <w:rFonts w:ascii="Times New Roman" w:eastAsia="Helvetica" w:hAnsi="Times New Roman" w:cs="Times New Roman"/>
                <w:color w:val="000000"/>
                <w:sz w:val="24"/>
                <w:szCs w:val="24"/>
              </w:rPr>
              <w:t>4</w:t>
            </w:r>
            <w:r w:rsidR="00CA2392">
              <w:rPr>
                <w:rFonts w:ascii="Times New Roman" w:eastAsia="Helvetica" w:hAnsi="Times New Roman" w:cs="Times New Roman"/>
                <w:color w:val="000000"/>
                <w:sz w:val="24"/>
                <w:szCs w:val="24"/>
              </w:rPr>
              <w:t>.0</w:t>
            </w:r>
            <w:r w:rsidR="0066665A" w:rsidRPr="001A2F08">
              <w:rPr>
                <w:rFonts w:ascii="Times New Roman" w:eastAsia="Helvetica" w:hAnsi="Times New Roman" w:cs="Times New Roman"/>
                <w:color w:val="000000"/>
                <w:sz w:val="24"/>
                <w:szCs w:val="24"/>
                <w:rPrChange w:id="442" w:author="Christopher W Kuzawa" w:date="2022-02-22T10:50:00Z">
                  <w:rPr>
                    <w:rFonts w:eastAsia="Helvetica" w:cstheme="minorHAnsi"/>
                    <w:color w:val="000000"/>
                  </w:rPr>
                </w:rPrChange>
              </w:rPr>
              <w:t xml:space="preserve"> (1, 14)</w:t>
            </w:r>
          </w:p>
        </w:tc>
      </w:tr>
      <w:tr w:rsidR="0066665A" w:rsidRPr="001A2F08" w14:paraId="1F66003B" w14:textId="77777777" w:rsidTr="006F56DB">
        <w:trPr>
          <w:cantSplit/>
          <w:trHeight w:hRule="exact" w:val="360"/>
        </w:trPr>
        <w:tc>
          <w:tcPr>
            <w:tcW w:w="3690" w:type="dxa"/>
            <w:shd w:val="clear" w:color="auto" w:fill="FFFFFF"/>
            <w:tcMar>
              <w:top w:w="0" w:type="dxa"/>
              <w:left w:w="0" w:type="dxa"/>
              <w:bottom w:w="0" w:type="dxa"/>
              <w:right w:w="0" w:type="dxa"/>
            </w:tcMar>
          </w:tcPr>
          <w:p w14:paraId="12723584" w14:textId="54B4DA8C" w:rsidR="0066665A" w:rsidRPr="001A2F08" w:rsidRDefault="00F80625" w:rsidP="00BF4F72">
            <w:pPr>
              <w:spacing w:before="100" w:after="100"/>
              <w:ind w:left="100" w:right="100"/>
              <w:rPr>
                <w:rFonts w:ascii="Times New Roman" w:hAnsi="Times New Roman" w:cs="Times New Roman"/>
                <w:sz w:val="24"/>
                <w:szCs w:val="24"/>
                <w:rPrChange w:id="443"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44" w:author="Christopher W Kuzawa" w:date="2022-02-22T10:50:00Z">
                  <w:rPr>
                    <w:rFonts w:eastAsia="Helvetica" w:cstheme="minorHAnsi"/>
                    <w:color w:val="000000"/>
                  </w:rPr>
                </w:rPrChange>
              </w:rPr>
              <w:t>W</w:t>
            </w:r>
            <w:r w:rsidR="0066665A" w:rsidRPr="001A2F08">
              <w:rPr>
                <w:rFonts w:ascii="Times New Roman" w:eastAsia="Helvetica" w:hAnsi="Times New Roman" w:cs="Times New Roman"/>
                <w:color w:val="000000"/>
                <w:sz w:val="24"/>
                <w:szCs w:val="24"/>
                <w:rPrChange w:id="445" w:author="Christopher W Kuzawa" w:date="2022-02-22T10:50:00Z">
                  <w:rPr>
                    <w:rFonts w:eastAsia="Helvetica" w:cstheme="minorHAnsi"/>
                    <w:color w:val="000000"/>
                  </w:rPr>
                </w:rPrChange>
              </w:rPr>
              <w:t>eight (kg)</w:t>
            </w:r>
          </w:p>
        </w:tc>
        <w:tc>
          <w:tcPr>
            <w:tcW w:w="2340" w:type="dxa"/>
            <w:shd w:val="clear" w:color="auto" w:fill="FFFFFF"/>
            <w:tcMar>
              <w:top w:w="0" w:type="dxa"/>
              <w:left w:w="0" w:type="dxa"/>
              <w:bottom w:w="0" w:type="dxa"/>
              <w:right w:w="0" w:type="dxa"/>
            </w:tcMar>
          </w:tcPr>
          <w:p w14:paraId="427BB89C" w14:textId="77777777" w:rsidR="0066665A" w:rsidRPr="001A2F08" w:rsidRDefault="0066665A" w:rsidP="00BF4F72">
            <w:pPr>
              <w:spacing w:before="100" w:after="100"/>
              <w:ind w:left="100" w:right="100"/>
              <w:jc w:val="center"/>
              <w:rPr>
                <w:rFonts w:ascii="Times New Roman" w:hAnsi="Times New Roman" w:cs="Times New Roman"/>
                <w:sz w:val="24"/>
                <w:szCs w:val="24"/>
                <w:rPrChange w:id="446" w:author="Christopher W Kuzawa" w:date="2022-02-22T10:50:00Z">
                  <w:rPr>
                    <w:rFonts w:cstheme="minorHAnsi"/>
                  </w:rPr>
                </w:rPrChange>
              </w:rPr>
            </w:pPr>
            <w:r w:rsidRPr="001A2F08">
              <w:rPr>
                <w:rFonts w:ascii="Times New Roman" w:eastAsia="Helvetica" w:hAnsi="Times New Roman" w:cs="Times New Roman"/>
                <w:color w:val="000000"/>
                <w:sz w:val="24"/>
                <w:szCs w:val="24"/>
                <w:rPrChange w:id="447" w:author="Christopher W Kuzawa" w:date="2022-02-22T10:50:00Z">
                  <w:rPr>
                    <w:rFonts w:eastAsia="Helvetica" w:cstheme="minorHAnsi"/>
                    <w:color w:val="000000"/>
                  </w:rPr>
                </w:rPrChange>
              </w:rPr>
              <w:t>3.08 (1.68, 4.30)</w:t>
            </w:r>
          </w:p>
        </w:tc>
      </w:tr>
      <w:tr w:rsidR="0066665A" w:rsidRPr="001A2F08" w14:paraId="6A689EA2" w14:textId="77777777" w:rsidTr="00D51542">
        <w:trPr>
          <w:cantSplit/>
          <w:trHeight w:hRule="exact" w:val="360"/>
        </w:trPr>
        <w:tc>
          <w:tcPr>
            <w:tcW w:w="6030" w:type="dxa"/>
            <w:gridSpan w:val="2"/>
            <w:tcBorders>
              <w:top w:val="double" w:sz="4" w:space="0" w:color="auto"/>
            </w:tcBorders>
            <w:shd w:val="clear" w:color="auto" w:fill="FFFFFF"/>
            <w:tcMar>
              <w:top w:w="0" w:type="dxa"/>
              <w:left w:w="0" w:type="dxa"/>
              <w:bottom w:w="0" w:type="dxa"/>
              <w:right w:w="0" w:type="dxa"/>
            </w:tcMar>
          </w:tcPr>
          <w:p w14:paraId="741F28AE" w14:textId="77777777" w:rsidR="0066665A" w:rsidRPr="001A2F08" w:rsidRDefault="0066665A" w:rsidP="00BF4F72">
            <w:pPr>
              <w:spacing w:before="100" w:after="100"/>
              <w:ind w:left="100" w:right="100"/>
              <w:rPr>
                <w:rFonts w:ascii="Times New Roman" w:hAnsi="Times New Roman" w:cs="Times New Roman"/>
                <w:sz w:val="24"/>
                <w:szCs w:val="24"/>
                <w:rPrChange w:id="448" w:author="Christopher W Kuzawa" w:date="2022-02-22T10:50:00Z">
                  <w:rPr>
                    <w:rFonts w:cstheme="minorHAnsi"/>
                  </w:rPr>
                </w:rPrChange>
              </w:rPr>
            </w:pPr>
            <w:r w:rsidRPr="001A2F08">
              <w:rPr>
                <w:rFonts w:ascii="Times New Roman" w:eastAsia="Helvetica" w:hAnsi="Times New Roman" w:cs="Times New Roman"/>
                <w:color w:val="000000"/>
                <w:sz w:val="24"/>
                <w:szCs w:val="24"/>
                <w:vertAlign w:val="superscript"/>
                <w:rPrChange w:id="449" w:author="Christopher W Kuzawa" w:date="2022-02-22T10:50:00Z">
                  <w:rPr>
                    <w:rFonts w:eastAsia="Helvetica" w:cstheme="minorHAnsi"/>
                    <w:color w:val="000000"/>
                    <w:vertAlign w:val="superscript"/>
                  </w:rPr>
                </w:rPrChange>
              </w:rPr>
              <w:t>1</w:t>
            </w:r>
            <w:r w:rsidRPr="001A2F08">
              <w:rPr>
                <w:rFonts w:ascii="Times New Roman" w:eastAsia="Helvetica" w:hAnsi="Times New Roman" w:cs="Times New Roman"/>
                <w:color w:val="000000"/>
                <w:sz w:val="24"/>
                <w:szCs w:val="24"/>
                <w:rPrChange w:id="450" w:author="Christopher W Kuzawa" w:date="2022-02-22T10:50:00Z">
                  <w:rPr>
                    <w:rFonts w:eastAsia="Helvetica" w:cstheme="minorHAnsi"/>
                    <w:color w:val="000000"/>
                  </w:rPr>
                </w:rPrChange>
              </w:rPr>
              <w:t>n (%); Mean (Range)</w:t>
            </w:r>
          </w:p>
        </w:tc>
      </w:tr>
    </w:tbl>
    <w:p w14:paraId="7467A40B" w14:textId="0E0264B1" w:rsidR="00C85C23" w:rsidRPr="001A2F08" w:rsidRDefault="00C85C23" w:rsidP="00D3439B">
      <w:pPr>
        <w:widowControl w:val="0"/>
        <w:autoSpaceDE w:val="0"/>
        <w:autoSpaceDN w:val="0"/>
        <w:adjustRightInd w:val="0"/>
        <w:spacing w:line="240" w:lineRule="auto"/>
        <w:rPr>
          <w:rFonts w:ascii="Times New Roman" w:hAnsi="Times New Roman" w:cs="Times New Roman"/>
          <w:sz w:val="24"/>
          <w:szCs w:val="24"/>
          <w:rPrChange w:id="451" w:author="Christopher W Kuzawa" w:date="2022-02-22T10:50:00Z">
            <w:rPr>
              <w:rFonts w:cstheme="minorHAnsi"/>
            </w:rPr>
          </w:rPrChange>
        </w:rPr>
      </w:pPr>
    </w:p>
    <w:p w14:paraId="2D37D65D" w14:textId="6360E6CD" w:rsidR="00744B4B" w:rsidRPr="001A2F08" w:rsidRDefault="00744B4B" w:rsidP="002A26C7">
      <w:pPr>
        <w:widowControl w:val="0"/>
        <w:autoSpaceDE w:val="0"/>
        <w:autoSpaceDN w:val="0"/>
        <w:adjustRightInd w:val="0"/>
        <w:spacing w:line="480" w:lineRule="auto"/>
        <w:rPr>
          <w:rFonts w:ascii="Times New Roman" w:hAnsi="Times New Roman" w:cs="Times New Roman"/>
          <w:sz w:val="24"/>
          <w:szCs w:val="24"/>
          <w:rPrChange w:id="452" w:author="Christopher W Kuzawa" w:date="2022-02-22T10:50:00Z">
            <w:rPr>
              <w:rFonts w:cstheme="minorHAnsi"/>
            </w:rPr>
          </w:rPrChange>
        </w:rPr>
      </w:pPr>
      <w:r w:rsidRPr="002A26C7">
        <w:rPr>
          <w:rFonts w:ascii="Times New Roman" w:hAnsi="Times New Roman" w:cs="Times New Roman"/>
          <w:sz w:val="24"/>
          <w:szCs w:val="24"/>
        </w:rPr>
        <w:lastRenderedPageBreak/>
        <w:t xml:space="preserve">We found </w:t>
      </w:r>
      <w:r w:rsidR="002A26C7">
        <w:rPr>
          <w:rFonts w:ascii="Times New Roman" w:hAnsi="Times New Roman" w:cs="Times New Roman"/>
          <w:sz w:val="24"/>
          <w:szCs w:val="24"/>
        </w:rPr>
        <w:t>very little</w:t>
      </w:r>
      <w:r w:rsidRPr="002A26C7">
        <w:rPr>
          <w:rFonts w:ascii="Times New Roman" w:hAnsi="Times New Roman" w:cs="Times New Roman"/>
          <w:sz w:val="24"/>
          <w:szCs w:val="24"/>
        </w:rPr>
        <w:t xml:space="preserve"> evidence that </w:t>
      </w:r>
      <w:r w:rsidR="002A26C7">
        <w:rPr>
          <w:rFonts w:ascii="Times New Roman" w:hAnsi="Times New Roman" w:cs="Times New Roman"/>
          <w:sz w:val="24"/>
          <w:szCs w:val="24"/>
        </w:rPr>
        <w:t>any</w:t>
      </w:r>
      <w:r w:rsidR="007D3147">
        <w:rPr>
          <w:rFonts w:ascii="Times New Roman" w:hAnsi="Times New Roman" w:cs="Times New Roman"/>
          <w:sz w:val="24"/>
          <w:szCs w:val="24"/>
        </w:rPr>
        <w:t xml:space="preserve"> </w:t>
      </w:r>
      <w:r w:rsidR="00DC4355" w:rsidRPr="002A26C7">
        <w:rPr>
          <w:rFonts w:ascii="Times New Roman" w:hAnsi="Times New Roman" w:cs="Times New Roman"/>
          <w:sz w:val="24"/>
          <w:szCs w:val="24"/>
        </w:rPr>
        <w:t>of the 1</w:t>
      </w:r>
      <w:r w:rsidR="002A26C7" w:rsidRPr="002A26C7">
        <w:rPr>
          <w:rFonts w:ascii="Times New Roman" w:hAnsi="Times New Roman" w:cs="Times New Roman"/>
          <w:sz w:val="24"/>
          <w:szCs w:val="24"/>
        </w:rPr>
        <w:t>5</w:t>
      </w:r>
      <w:r w:rsidR="00DC4355" w:rsidRPr="002A26C7">
        <w:rPr>
          <w:rFonts w:ascii="Times New Roman" w:hAnsi="Times New Roman" w:cs="Times New Roman"/>
          <w:sz w:val="24"/>
          <w:szCs w:val="24"/>
        </w:rPr>
        <w:t xml:space="preserve"> maternal clocks</w:t>
      </w:r>
      <w:r w:rsidR="002A26C7">
        <w:rPr>
          <w:rFonts w:ascii="Times New Roman" w:hAnsi="Times New Roman" w:cs="Times New Roman"/>
          <w:sz w:val="24"/>
          <w:szCs w:val="24"/>
        </w:rPr>
        <w:t xml:space="preserve"> we examined</w:t>
      </w:r>
      <w:r w:rsidR="00DC4355" w:rsidRPr="002A26C7">
        <w:rPr>
          <w:rFonts w:ascii="Times New Roman" w:hAnsi="Times New Roman" w:cs="Times New Roman"/>
          <w:sz w:val="24"/>
          <w:szCs w:val="24"/>
        </w:rPr>
        <w:t xml:space="preserve"> </w:t>
      </w:r>
      <w:r w:rsidR="00244753" w:rsidRPr="001A2F08">
        <w:rPr>
          <w:rFonts w:ascii="Times New Roman" w:hAnsi="Times New Roman" w:cs="Times New Roman"/>
          <w:sz w:val="24"/>
          <w:szCs w:val="24"/>
          <w:rPrChange w:id="453" w:author="Christopher W Kuzawa" w:date="2022-02-22T10:50:00Z">
            <w:rPr>
              <w:rFonts w:cstheme="minorHAnsi"/>
            </w:rPr>
          </w:rPrChange>
        </w:rPr>
        <w:t xml:space="preserve">were </w:t>
      </w:r>
      <w:r w:rsidR="00244753" w:rsidRPr="002A26C7">
        <w:rPr>
          <w:rFonts w:ascii="Times New Roman" w:hAnsi="Times New Roman" w:cs="Times New Roman"/>
          <w:sz w:val="24"/>
          <w:szCs w:val="24"/>
        </w:rPr>
        <w:t xml:space="preserve">associated with </w:t>
      </w:r>
      <w:r w:rsidR="007D3147">
        <w:rPr>
          <w:rFonts w:ascii="Times New Roman" w:hAnsi="Times New Roman" w:cs="Times New Roman"/>
          <w:sz w:val="24"/>
          <w:szCs w:val="24"/>
        </w:rPr>
        <w:t xml:space="preserve">either </w:t>
      </w:r>
      <w:r w:rsidR="002A26C7">
        <w:rPr>
          <w:rFonts w:ascii="Times New Roman" w:hAnsi="Times New Roman" w:cs="Times New Roman"/>
          <w:sz w:val="24"/>
          <w:szCs w:val="24"/>
        </w:rPr>
        <w:t xml:space="preserve">gestational age or post-natal weight </w:t>
      </w:r>
      <w:r w:rsidR="00244753" w:rsidRPr="002A26C7">
        <w:rPr>
          <w:rFonts w:ascii="Times New Roman" w:hAnsi="Times New Roman" w:cs="Times New Roman"/>
          <w:sz w:val="24"/>
          <w:szCs w:val="24"/>
        </w:rPr>
        <w:t xml:space="preserve">(Table 3, </w:t>
      </w:r>
      <w:r w:rsidR="002A26C7">
        <w:rPr>
          <w:rFonts w:ascii="Times New Roman" w:hAnsi="Times New Roman" w:cs="Times New Roman"/>
          <w:sz w:val="24"/>
          <w:szCs w:val="24"/>
        </w:rPr>
        <w:t xml:space="preserve">Figs .1 and 2, </w:t>
      </w:r>
      <w:r w:rsidR="00244753" w:rsidRPr="002A26C7">
        <w:rPr>
          <w:rFonts w:ascii="Times New Roman" w:hAnsi="Times New Roman" w:cs="Times New Roman"/>
          <w:sz w:val="24"/>
          <w:szCs w:val="24"/>
        </w:rPr>
        <w:t xml:space="preserve">Supplementary Tables </w:t>
      </w:r>
      <w:r w:rsidR="002A26C7">
        <w:rPr>
          <w:rFonts w:ascii="Times New Roman" w:hAnsi="Times New Roman" w:cs="Times New Roman"/>
          <w:sz w:val="24"/>
          <w:szCs w:val="24"/>
        </w:rPr>
        <w:t>S1-S2</w:t>
      </w:r>
      <w:r w:rsidR="00244753" w:rsidRPr="002A26C7">
        <w:rPr>
          <w:rFonts w:ascii="Times New Roman" w:hAnsi="Times New Roman" w:cs="Times New Roman"/>
          <w:sz w:val="24"/>
          <w:szCs w:val="24"/>
        </w:rPr>
        <w:t xml:space="preserve">). </w:t>
      </w:r>
      <w:r w:rsidR="000167FB">
        <w:rPr>
          <w:rFonts w:ascii="Times New Roman" w:hAnsi="Times New Roman" w:cs="Times New Roman"/>
          <w:sz w:val="24"/>
          <w:szCs w:val="24"/>
        </w:rPr>
        <w:t xml:space="preserve">Of the relationships investigated, only </w:t>
      </w:r>
      <w:r w:rsidR="002B538A" w:rsidRPr="002A26C7">
        <w:rPr>
          <w:rFonts w:ascii="Times New Roman" w:hAnsi="Times New Roman" w:cs="Times New Roman"/>
          <w:sz w:val="24"/>
          <w:szCs w:val="24"/>
        </w:rPr>
        <w:t>t</w:t>
      </w:r>
      <w:r w:rsidR="00BA200F" w:rsidRPr="002A26C7">
        <w:rPr>
          <w:rFonts w:ascii="Times New Roman" w:hAnsi="Times New Roman" w:cs="Times New Roman"/>
          <w:sz w:val="24"/>
          <w:szCs w:val="24"/>
        </w:rPr>
        <w:t xml:space="preserve">he </w:t>
      </w:r>
      <w:proofErr w:type="spellStart"/>
      <w:r w:rsidR="00BA200F" w:rsidRPr="002A26C7">
        <w:rPr>
          <w:rFonts w:ascii="Times New Roman" w:hAnsi="Times New Roman" w:cs="Times New Roman"/>
          <w:sz w:val="24"/>
          <w:szCs w:val="24"/>
        </w:rPr>
        <w:t>DNAmLeptin</w:t>
      </w:r>
      <w:proofErr w:type="spellEnd"/>
      <w:r w:rsidR="00BA200F" w:rsidRPr="002A26C7">
        <w:rPr>
          <w:rFonts w:ascii="Times New Roman" w:hAnsi="Times New Roman" w:cs="Times New Roman"/>
          <w:sz w:val="24"/>
          <w:szCs w:val="24"/>
        </w:rPr>
        <w:t xml:space="preserve"> clock was significantly and negatively associated with gestational </w:t>
      </w:r>
      <w:commentRangeStart w:id="454"/>
      <w:r w:rsidR="00BA200F" w:rsidRPr="002A26C7">
        <w:rPr>
          <w:rFonts w:ascii="Times New Roman" w:hAnsi="Times New Roman" w:cs="Times New Roman"/>
          <w:sz w:val="24"/>
          <w:szCs w:val="24"/>
        </w:rPr>
        <w:t>age</w:t>
      </w:r>
      <w:commentRangeEnd w:id="454"/>
      <w:r w:rsidR="000167FB" w:rsidRPr="002A26C7">
        <w:rPr>
          <w:rStyle w:val="CommentReference"/>
        </w:rPr>
        <w:commentReference w:id="454"/>
      </w:r>
      <w:del w:id="455" w:author="Christopher W Kuzawa" w:date="2022-02-22T13:24:00Z">
        <w:r w:rsidR="00BA200F" w:rsidRPr="002A26C7" w:rsidDel="000167FB">
          <w:rPr>
            <w:rFonts w:ascii="Times New Roman" w:hAnsi="Times New Roman" w:cs="Times New Roman"/>
            <w:sz w:val="24"/>
            <w:szCs w:val="24"/>
            <w:rPrChange w:id="456" w:author="Christopher W Kuzawa" w:date="2022-02-22T13:26:00Z">
              <w:rPr>
                <w:rFonts w:cstheme="minorHAnsi"/>
              </w:rPr>
            </w:rPrChange>
          </w:rPr>
          <w:delText xml:space="preserve"> (Fig</w:delText>
        </w:r>
        <w:r w:rsidR="00225AFD" w:rsidRPr="002A26C7" w:rsidDel="000167FB">
          <w:rPr>
            <w:rFonts w:ascii="Times New Roman" w:hAnsi="Times New Roman" w:cs="Times New Roman"/>
            <w:sz w:val="24"/>
            <w:szCs w:val="24"/>
            <w:rPrChange w:id="457" w:author="Christopher W Kuzawa" w:date="2022-02-22T13:26:00Z">
              <w:rPr>
                <w:rFonts w:cstheme="minorHAnsi"/>
              </w:rPr>
            </w:rPrChange>
          </w:rPr>
          <w:delText>.</w:delText>
        </w:r>
        <w:r w:rsidR="00474883" w:rsidRPr="002A26C7" w:rsidDel="000167FB">
          <w:rPr>
            <w:rFonts w:ascii="Times New Roman" w:hAnsi="Times New Roman" w:cs="Times New Roman"/>
            <w:sz w:val="24"/>
            <w:szCs w:val="24"/>
            <w:rPrChange w:id="458" w:author="Christopher W Kuzawa" w:date="2022-02-22T13:26:00Z">
              <w:rPr>
                <w:rFonts w:cstheme="minorHAnsi"/>
              </w:rPr>
            </w:rPrChange>
          </w:rPr>
          <w:delText xml:space="preserve"> 1A</w:delText>
        </w:r>
        <w:r w:rsidR="00BA200F" w:rsidRPr="002A26C7" w:rsidDel="000167FB">
          <w:rPr>
            <w:rFonts w:ascii="Times New Roman" w:hAnsi="Times New Roman" w:cs="Times New Roman"/>
            <w:sz w:val="24"/>
            <w:szCs w:val="24"/>
            <w:rPrChange w:id="459" w:author="Christopher W Kuzawa" w:date="2022-02-22T13:26:00Z">
              <w:rPr>
                <w:rFonts w:cstheme="minorHAnsi"/>
              </w:rPr>
            </w:rPrChange>
          </w:rPr>
          <w:delText>)</w:delText>
        </w:r>
      </w:del>
      <w:r w:rsidR="002A26C7" w:rsidRPr="002A26C7">
        <w:rPr>
          <w:rFonts w:ascii="Times New Roman" w:hAnsi="Times New Roman" w:cs="Times New Roman"/>
          <w:sz w:val="24"/>
          <w:szCs w:val="24"/>
        </w:rPr>
        <w:t>.</w:t>
      </w:r>
      <w:r w:rsidR="002A26C7">
        <w:rPr>
          <w:rFonts w:ascii="Times New Roman" w:hAnsi="Times New Roman" w:cs="Times New Roman"/>
          <w:sz w:val="24"/>
          <w:szCs w:val="24"/>
        </w:rPr>
        <w:t xml:space="preserve"> </w:t>
      </w:r>
    </w:p>
    <w:p w14:paraId="62561EA6" w14:textId="77777777" w:rsidR="00C85C23" w:rsidRPr="001A2F08" w:rsidRDefault="00C85C23" w:rsidP="00D3439B">
      <w:pPr>
        <w:widowControl w:val="0"/>
        <w:autoSpaceDE w:val="0"/>
        <w:autoSpaceDN w:val="0"/>
        <w:adjustRightInd w:val="0"/>
        <w:spacing w:line="240" w:lineRule="auto"/>
        <w:rPr>
          <w:rFonts w:ascii="Times New Roman" w:hAnsi="Times New Roman" w:cs="Times New Roman"/>
          <w:sz w:val="24"/>
          <w:szCs w:val="24"/>
          <w:rPrChange w:id="460" w:author="Christopher W Kuzawa" w:date="2022-02-22T10:50:00Z">
            <w:rPr>
              <w:rFonts w:cstheme="minorHAnsi"/>
            </w:rPr>
          </w:rPrChange>
        </w:rPr>
      </w:pPr>
    </w:p>
    <w:p w14:paraId="0B829EDC" w14:textId="7EB5E044" w:rsidR="00F621E8" w:rsidRPr="002A26C7" w:rsidRDefault="006F56DB" w:rsidP="00F621E8">
      <w:pPr>
        <w:widowControl w:val="0"/>
        <w:autoSpaceDE w:val="0"/>
        <w:autoSpaceDN w:val="0"/>
        <w:adjustRightInd w:val="0"/>
        <w:spacing w:line="240" w:lineRule="auto"/>
        <w:rPr>
          <w:rFonts w:ascii="Times New Roman" w:hAnsi="Times New Roman" w:cs="Times New Roman"/>
          <w:sz w:val="24"/>
          <w:szCs w:val="24"/>
          <w:rPrChange w:id="461" w:author="Christopher W Kuzawa" w:date="2022-02-22T11:10:00Z">
            <w:rPr>
              <w:rFonts w:cstheme="minorHAnsi"/>
            </w:rPr>
          </w:rPrChange>
        </w:rPr>
      </w:pPr>
      <w:commentRangeStart w:id="462"/>
      <w:r w:rsidRPr="00AA7460">
        <w:rPr>
          <w:rFonts w:ascii="Times New Roman" w:hAnsi="Times New Roman" w:cs="Times New Roman"/>
          <w:b/>
          <w:bCs/>
          <w:sz w:val="24"/>
          <w:szCs w:val="24"/>
          <w:rPrChange w:id="463" w:author="Christopher W Kuzawa" w:date="2022-02-22T11:09:00Z">
            <w:rPr>
              <w:rFonts w:cstheme="minorHAnsi"/>
            </w:rPr>
          </w:rPrChange>
        </w:rPr>
        <w:t>Table 3.</w:t>
      </w:r>
      <w:r w:rsidR="00244753" w:rsidRPr="00AA7460">
        <w:rPr>
          <w:rFonts w:ascii="Times New Roman" w:hAnsi="Times New Roman" w:cs="Times New Roman"/>
          <w:b/>
          <w:bCs/>
          <w:sz w:val="24"/>
          <w:szCs w:val="24"/>
          <w:rPrChange w:id="464" w:author="Christopher W Kuzawa" w:date="2022-02-22T11:09:00Z">
            <w:rPr>
              <w:rFonts w:cstheme="minorHAnsi"/>
            </w:rPr>
          </w:rPrChange>
        </w:rPr>
        <w:t xml:space="preserve"> </w:t>
      </w:r>
      <w:commentRangeEnd w:id="462"/>
      <w:r w:rsidR="00CA2392">
        <w:rPr>
          <w:rStyle w:val="CommentReference"/>
        </w:rPr>
        <w:commentReference w:id="462"/>
      </w:r>
      <w:r w:rsidR="002A26C7">
        <w:rPr>
          <w:rFonts w:ascii="Times New Roman" w:hAnsi="Times New Roman" w:cs="Times New Roman"/>
          <w:sz w:val="24"/>
          <w:szCs w:val="24"/>
        </w:rPr>
        <w:t>Summary results for r</w:t>
      </w:r>
      <w:r w:rsidR="00356587">
        <w:rPr>
          <w:rFonts w:ascii="Times New Roman" w:hAnsi="Times New Roman" w:cs="Times New Roman"/>
          <w:sz w:val="24"/>
          <w:szCs w:val="24"/>
        </w:rPr>
        <w:t>egression model</w:t>
      </w:r>
      <w:r w:rsidR="002A26C7">
        <w:rPr>
          <w:rFonts w:ascii="Times New Roman" w:hAnsi="Times New Roman" w:cs="Times New Roman"/>
          <w:sz w:val="24"/>
          <w:szCs w:val="24"/>
        </w:rPr>
        <w:t>s</w:t>
      </w:r>
      <w:r w:rsidR="00356587">
        <w:rPr>
          <w:rFonts w:ascii="Times New Roman" w:hAnsi="Times New Roman" w:cs="Times New Roman"/>
          <w:sz w:val="24"/>
          <w:szCs w:val="24"/>
        </w:rPr>
        <w:t xml:space="preserve"> predicting gestational age at delivery and offspring birth weight</w:t>
      </w:r>
      <w:r w:rsidR="002A26C7">
        <w:rPr>
          <w:rFonts w:ascii="Times New Roman" w:hAnsi="Times New Roman" w:cs="Times New Roman"/>
          <w:sz w:val="24"/>
          <w:szCs w:val="24"/>
        </w:rPr>
        <w:t xml:space="preserve"> using epigenetic age </w:t>
      </w:r>
      <w:proofErr w:type="spellStart"/>
      <w:proofErr w:type="gramStart"/>
      <w:r w:rsidR="002A26C7">
        <w:rPr>
          <w:rFonts w:ascii="Times New Roman" w:hAnsi="Times New Roman" w:cs="Times New Roman"/>
          <w:sz w:val="24"/>
          <w:szCs w:val="24"/>
        </w:rPr>
        <w:t>acceleration.</w:t>
      </w:r>
      <w:r w:rsidR="00356587" w:rsidRPr="002A26C7">
        <w:rPr>
          <w:rFonts w:ascii="Times New Roman" w:hAnsi="Times New Roman" w:cs="Times New Roman"/>
          <w:sz w:val="24"/>
          <w:szCs w:val="24"/>
          <w:vertAlign w:val="superscript"/>
        </w:rPr>
        <w:t>a</w:t>
      </w:r>
      <w:proofErr w:type="spellEnd"/>
      <w:proofErr w:type="gramEnd"/>
    </w:p>
    <w:tbl>
      <w:tblPr>
        <w:tblW w:w="9339" w:type="dxa"/>
        <w:tblLook w:val="04A0" w:firstRow="1" w:lastRow="0" w:firstColumn="1" w:lastColumn="0" w:noHBand="0" w:noVBand="1"/>
      </w:tblPr>
      <w:tblGrid>
        <w:gridCol w:w="1680"/>
        <w:gridCol w:w="2709"/>
        <w:gridCol w:w="1219"/>
        <w:gridCol w:w="1592"/>
        <w:gridCol w:w="1239"/>
        <w:gridCol w:w="900"/>
      </w:tblGrid>
      <w:tr w:rsidR="00CC6929" w:rsidRPr="001A2F08" w14:paraId="6E447521" w14:textId="77777777" w:rsidTr="002A26C7">
        <w:trPr>
          <w:trHeight w:val="285"/>
        </w:trPr>
        <w:tc>
          <w:tcPr>
            <w:tcW w:w="1680" w:type="dxa"/>
            <w:tcBorders>
              <w:top w:val="double" w:sz="4" w:space="0" w:color="auto"/>
              <w:left w:val="nil"/>
              <w:bottom w:val="single" w:sz="4" w:space="0" w:color="auto"/>
              <w:right w:val="nil"/>
            </w:tcBorders>
            <w:shd w:val="clear" w:color="auto" w:fill="auto"/>
            <w:noWrap/>
            <w:vAlign w:val="bottom"/>
            <w:hideMark/>
          </w:tcPr>
          <w:p w14:paraId="1B06B08E" w14:textId="77777777" w:rsidR="00CC6929" w:rsidRPr="001A2F08" w:rsidRDefault="00CC6929" w:rsidP="00CC6929">
            <w:pPr>
              <w:spacing w:after="0" w:line="240" w:lineRule="auto"/>
              <w:rPr>
                <w:rFonts w:ascii="Times New Roman" w:eastAsia="Times New Roman" w:hAnsi="Times New Roman" w:cs="Times New Roman"/>
                <w:b/>
                <w:bCs/>
                <w:color w:val="000000"/>
                <w:sz w:val="24"/>
                <w:szCs w:val="24"/>
                <w:rPrChange w:id="465" w:author="Christopher W Kuzawa" w:date="2022-02-22T10:50:00Z">
                  <w:rPr>
                    <w:rFonts w:ascii="Calibri" w:eastAsia="Times New Roman" w:hAnsi="Calibri" w:cs="Calibri"/>
                    <w:b/>
                    <w:bCs/>
                    <w:color w:val="000000"/>
                  </w:rPr>
                </w:rPrChange>
              </w:rPr>
            </w:pPr>
            <w:r w:rsidRPr="001A2F08">
              <w:rPr>
                <w:rFonts w:ascii="Times New Roman" w:eastAsia="Times New Roman" w:hAnsi="Times New Roman" w:cs="Times New Roman"/>
                <w:b/>
                <w:bCs/>
                <w:color w:val="000000"/>
                <w:sz w:val="24"/>
                <w:szCs w:val="24"/>
                <w:rPrChange w:id="466" w:author="Christopher W Kuzawa" w:date="2022-02-22T10:50:00Z">
                  <w:rPr>
                    <w:rFonts w:ascii="Calibri" w:eastAsia="Times New Roman" w:hAnsi="Calibri" w:cs="Calibri"/>
                    <w:b/>
                    <w:bCs/>
                    <w:color w:val="000000"/>
                  </w:rPr>
                </w:rPrChange>
              </w:rPr>
              <w:t>Outcome</w:t>
            </w:r>
          </w:p>
        </w:tc>
        <w:tc>
          <w:tcPr>
            <w:tcW w:w="2709" w:type="dxa"/>
            <w:tcBorders>
              <w:top w:val="double" w:sz="4" w:space="0" w:color="auto"/>
              <w:left w:val="nil"/>
              <w:bottom w:val="single" w:sz="4" w:space="0" w:color="auto"/>
              <w:right w:val="nil"/>
            </w:tcBorders>
            <w:shd w:val="clear" w:color="auto" w:fill="auto"/>
            <w:noWrap/>
            <w:vAlign w:val="bottom"/>
            <w:hideMark/>
          </w:tcPr>
          <w:p w14:paraId="6AAFEB6F" w14:textId="77777777" w:rsidR="00CC6929" w:rsidRPr="001A2F08" w:rsidRDefault="00CC6929" w:rsidP="00CC6929">
            <w:pPr>
              <w:spacing w:after="0" w:line="240" w:lineRule="auto"/>
              <w:rPr>
                <w:rFonts w:ascii="Times New Roman" w:eastAsia="Times New Roman" w:hAnsi="Times New Roman" w:cs="Times New Roman"/>
                <w:b/>
                <w:bCs/>
                <w:color w:val="000000"/>
                <w:sz w:val="24"/>
                <w:szCs w:val="24"/>
                <w:rPrChange w:id="467" w:author="Christopher W Kuzawa" w:date="2022-02-22T10:50:00Z">
                  <w:rPr>
                    <w:rFonts w:ascii="Calibri" w:eastAsia="Times New Roman" w:hAnsi="Calibri" w:cs="Calibri"/>
                    <w:b/>
                    <w:bCs/>
                    <w:color w:val="000000"/>
                  </w:rPr>
                </w:rPrChange>
              </w:rPr>
            </w:pPr>
            <w:r w:rsidRPr="001A2F08">
              <w:rPr>
                <w:rFonts w:ascii="Times New Roman" w:eastAsia="Times New Roman" w:hAnsi="Times New Roman" w:cs="Times New Roman"/>
                <w:b/>
                <w:bCs/>
                <w:color w:val="000000"/>
                <w:sz w:val="24"/>
                <w:szCs w:val="24"/>
                <w:rPrChange w:id="468" w:author="Christopher W Kuzawa" w:date="2022-02-22T10:50:00Z">
                  <w:rPr>
                    <w:rFonts w:ascii="Calibri" w:eastAsia="Times New Roman" w:hAnsi="Calibri" w:cs="Calibri"/>
                    <w:b/>
                    <w:bCs/>
                    <w:color w:val="000000"/>
                  </w:rPr>
                </w:rPrChange>
              </w:rPr>
              <w:t>Predictor</w:t>
            </w:r>
          </w:p>
        </w:tc>
        <w:tc>
          <w:tcPr>
            <w:tcW w:w="1219" w:type="dxa"/>
            <w:tcBorders>
              <w:top w:val="double" w:sz="4" w:space="0" w:color="auto"/>
              <w:left w:val="nil"/>
              <w:bottom w:val="single" w:sz="4" w:space="0" w:color="auto"/>
              <w:right w:val="nil"/>
            </w:tcBorders>
            <w:shd w:val="clear" w:color="auto" w:fill="auto"/>
            <w:noWrap/>
            <w:vAlign w:val="bottom"/>
            <w:hideMark/>
          </w:tcPr>
          <w:p w14:paraId="79E7F5D6" w14:textId="29BC8D40" w:rsidR="00CC6929" w:rsidRPr="001A2F08" w:rsidRDefault="002D3641" w:rsidP="00C85C23">
            <w:pPr>
              <w:spacing w:after="0" w:line="240" w:lineRule="auto"/>
              <w:rPr>
                <w:rFonts w:ascii="Times New Roman" w:eastAsia="Times New Roman" w:hAnsi="Times New Roman" w:cs="Times New Roman"/>
                <w:b/>
                <w:bCs/>
                <w:color w:val="000000"/>
                <w:sz w:val="24"/>
                <w:szCs w:val="24"/>
                <w:rPrChange w:id="469" w:author="Christopher W Kuzawa" w:date="2022-02-22T10:50:00Z">
                  <w:rPr>
                    <w:rFonts w:ascii="Calibri" w:eastAsia="Times New Roman" w:hAnsi="Calibri" w:cs="Calibri"/>
                    <w:b/>
                    <w:bCs/>
                    <w:color w:val="000000"/>
                  </w:rPr>
                </w:rPrChange>
              </w:rPr>
            </w:pPr>
            <w:r w:rsidRPr="001A2F08">
              <w:rPr>
                <w:rFonts w:ascii="Times New Roman" w:eastAsia="Times New Roman" w:hAnsi="Times New Roman" w:cs="Times New Roman"/>
                <w:b/>
                <w:bCs/>
                <w:color w:val="000000"/>
                <w:sz w:val="24"/>
                <w:szCs w:val="24"/>
                <w:rPrChange w:id="470" w:author="Christopher W Kuzawa" w:date="2022-02-22T10:50:00Z">
                  <w:rPr>
                    <w:rFonts w:ascii="Calibri" w:eastAsia="Times New Roman" w:hAnsi="Calibri" w:cs="Calibri"/>
                    <w:b/>
                    <w:bCs/>
                    <w:color w:val="000000"/>
                  </w:rPr>
                </w:rPrChange>
              </w:rPr>
              <w:t>Std. β</w:t>
            </w:r>
          </w:p>
        </w:tc>
        <w:tc>
          <w:tcPr>
            <w:tcW w:w="1592" w:type="dxa"/>
            <w:tcBorders>
              <w:top w:val="double" w:sz="4" w:space="0" w:color="auto"/>
              <w:left w:val="nil"/>
              <w:bottom w:val="single" w:sz="4" w:space="0" w:color="auto"/>
              <w:right w:val="nil"/>
            </w:tcBorders>
            <w:shd w:val="clear" w:color="auto" w:fill="auto"/>
            <w:noWrap/>
            <w:vAlign w:val="bottom"/>
            <w:hideMark/>
          </w:tcPr>
          <w:p w14:paraId="52CEFDE4" w14:textId="5FD9029C" w:rsidR="00CC6929" w:rsidRPr="001A2F08" w:rsidRDefault="002D3641" w:rsidP="00C85C23">
            <w:pPr>
              <w:spacing w:after="0" w:line="240" w:lineRule="auto"/>
              <w:rPr>
                <w:rFonts w:ascii="Times New Roman" w:eastAsia="Times New Roman" w:hAnsi="Times New Roman" w:cs="Times New Roman"/>
                <w:b/>
                <w:bCs/>
                <w:color w:val="000000"/>
                <w:sz w:val="24"/>
                <w:szCs w:val="24"/>
                <w:rPrChange w:id="471" w:author="Christopher W Kuzawa" w:date="2022-02-22T10:50:00Z">
                  <w:rPr>
                    <w:rFonts w:ascii="Calibri" w:eastAsia="Times New Roman" w:hAnsi="Calibri" w:cs="Calibri"/>
                    <w:b/>
                    <w:bCs/>
                    <w:color w:val="000000"/>
                  </w:rPr>
                </w:rPrChange>
              </w:rPr>
            </w:pPr>
            <w:r w:rsidRPr="001A2F08">
              <w:rPr>
                <w:rFonts w:ascii="Times New Roman" w:eastAsia="Times New Roman" w:hAnsi="Times New Roman" w:cs="Times New Roman"/>
                <w:b/>
                <w:bCs/>
                <w:color w:val="000000"/>
                <w:sz w:val="24"/>
                <w:szCs w:val="24"/>
                <w:rPrChange w:id="472" w:author="Christopher W Kuzawa" w:date="2022-02-22T10:50:00Z">
                  <w:rPr>
                    <w:rFonts w:ascii="Calibri" w:eastAsia="Times New Roman" w:hAnsi="Calibri" w:cs="Calibri"/>
                    <w:b/>
                    <w:bCs/>
                    <w:color w:val="000000"/>
                  </w:rPr>
                </w:rPrChange>
              </w:rPr>
              <w:t>Std. 95% CI</w:t>
            </w:r>
          </w:p>
        </w:tc>
        <w:tc>
          <w:tcPr>
            <w:tcW w:w="1239" w:type="dxa"/>
            <w:tcBorders>
              <w:top w:val="double" w:sz="4" w:space="0" w:color="auto"/>
              <w:left w:val="nil"/>
              <w:bottom w:val="single" w:sz="4" w:space="0" w:color="auto"/>
              <w:right w:val="nil"/>
            </w:tcBorders>
            <w:shd w:val="clear" w:color="auto" w:fill="auto"/>
            <w:noWrap/>
            <w:vAlign w:val="bottom"/>
            <w:hideMark/>
          </w:tcPr>
          <w:p w14:paraId="69EEE413" w14:textId="1A3021F9" w:rsidR="00CC6929" w:rsidRPr="001A2F08" w:rsidRDefault="002D3641" w:rsidP="00C85C23">
            <w:pPr>
              <w:spacing w:after="0" w:line="240" w:lineRule="auto"/>
              <w:rPr>
                <w:rFonts w:ascii="Times New Roman" w:eastAsia="Times New Roman" w:hAnsi="Times New Roman" w:cs="Times New Roman"/>
                <w:b/>
                <w:bCs/>
                <w:color w:val="000000"/>
                <w:sz w:val="24"/>
                <w:szCs w:val="24"/>
                <w:rPrChange w:id="473" w:author="Christopher W Kuzawa" w:date="2022-02-22T10:50:00Z">
                  <w:rPr>
                    <w:rFonts w:ascii="Calibri" w:eastAsia="Times New Roman" w:hAnsi="Calibri" w:cs="Calibri"/>
                    <w:b/>
                    <w:bCs/>
                    <w:color w:val="000000"/>
                  </w:rPr>
                </w:rPrChange>
              </w:rPr>
            </w:pPr>
            <w:r w:rsidRPr="001A2F08">
              <w:rPr>
                <w:rFonts w:ascii="Times New Roman" w:eastAsia="Times New Roman" w:hAnsi="Times New Roman" w:cs="Times New Roman"/>
                <w:b/>
                <w:bCs/>
                <w:color w:val="000000"/>
                <w:sz w:val="24"/>
                <w:szCs w:val="24"/>
                <w:rPrChange w:id="474" w:author="Christopher W Kuzawa" w:date="2022-02-22T10:50:00Z">
                  <w:rPr>
                    <w:rFonts w:ascii="Calibri" w:eastAsia="Times New Roman" w:hAnsi="Calibri" w:cs="Calibri"/>
                    <w:b/>
                    <w:bCs/>
                    <w:color w:val="000000"/>
                  </w:rPr>
                </w:rPrChange>
              </w:rPr>
              <w:t>Test statistic</w:t>
            </w:r>
          </w:p>
        </w:tc>
        <w:tc>
          <w:tcPr>
            <w:tcW w:w="900" w:type="dxa"/>
            <w:tcBorders>
              <w:top w:val="double" w:sz="4" w:space="0" w:color="auto"/>
              <w:left w:val="nil"/>
              <w:bottom w:val="single" w:sz="4" w:space="0" w:color="auto"/>
              <w:right w:val="nil"/>
            </w:tcBorders>
            <w:shd w:val="clear" w:color="auto" w:fill="auto"/>
            <w:noWrap/>
            <w:vAlign w:val="bottom"/>
            <w:hideMark/>
          </w:tcPr>
          <w:p w14:paraId="0CB09B5A" w14:textId="11DCE502" w:rsidR="00CC6929" w:rsidRPr="001A2F08" w:rsidRDefault="002D3641" w:rsidP="00C85C23">
            <w:pPr>
              <w:spacing w:after="0" w:line="240" w:lineRule="auto"/>
              <w:rPr>
                <w:rFonts w:ascii="Times New Roman" w:eastAsia="Times New Roman" w:hAnsi="Times New Roman" w:cs="Times New Roman"/>
                <w:b/>
                <w:bCs/>
                <w:color w:val="000000"/>
                <w:sz w:val="24"/>
                <w:szCs w:val="24"/>
                <w:rPrChange w:id="475" w:author="Christopher W Kuzawa" w:date="2022-02-22T10:50:00Z">
                  <w:rPr>
                    <w:rFonts w:ascii="Calibri" w:eastAsia="Times New Roman" w:hAnsi="Calibri" w:cs="Calibri"/>
                    <w:b/>
                    <w:bCs/>
                    <w:color w:val="000000"/>
                  </w:rPr>
                </w:rPrChange>
              </w:rPr>
            </w:pPr>
            <w:r w:rsidRPr="001A2F08">
              <w:rPr>
                <w:rFonts w:ascii="Times New Roman" w:eastAsia="Times New Roman" w:hAnsi="Times New Roman" w:cs="Times New Roman"/>
                <w:b/>
                <w:bCs/>
                <w:color w:val="000000"/>
                <w:sz w:val="24"/>
                <w:szCs w:val="24"/>
                <w:rPrChange w:id="476" w:author="Christopher W Kuzawa" w:date="2022-02-22T10:50:00Z">
                  <w:rPr>
                    <w:rFonts w:ascii="Calibri" w:eastAsia="Times New Roman" w:hAnsi="Calibri" w:cs="Calibri"/>
                    <w:b/>
                    <w:bCs/>
                    <w:color w:val="000000"/>
                  </w:rPr>
                </w:rPrChange>
              </w:rPr>
              <w:t>P-value</w:t>
            </w:r>
          </w:p>
        </w:tc>
      </w:tr>
      <w:tr w:rsidR="00427100" w:rsidRPr="001A2F08" w14:paraId="7FCFBABF" w14:textId="77777777" w:rsidTr="002A26C7">
        <w:trPr>
          <w:trHeight w:val="285"/>
        </w:trPr>
        <w:tc>
          <w:tcPr>
            <w:tcW w:w="1680" w:type="dxa"/>
            <w:tcBorders>
              <w:top w:val="nil"/>
              <w:left w:val="nil"/>
              <w:bottom w:val="nil"/>
              <w:right w:val="nil"/>
            </w:tcBorders>
            <w:shd w:val="clear" w:color="auto" w:fill="auto"/>
            <w:noWrap/>
            <w:vAlign w:val="bottom"/>
            <w:hideMark/>
          </w:tcPr>
          <w:p w14:paraId="534E5DFC" w14:textId="77777777" w:rsidR="00427100" w:rsidRPr="001A2F08" w:rsidRDefault="00427100" w:rsidP="00427100">
            <w:pPr>
              <w:spacing w:after="0" w:line="240" w:lineRule="auto"/>
              <w:rPr>
                <w:rFonts w:ascii="Times New Roman" w:eastAsia="Times New Roman" w:hAnsi="Times New Roman" w:cs="Times New Roman"/>
                <w:b/>
                <w:bCs/>
                <w:color w:val="000000"/>
                <w:sz w:val="24"/>
                <w:szCs w:val="24"/>
                <w:rPrChange w:id="477" w:author="Christopher W Kuzawa" w:date="2022-02-22T10:50:00Z">
                  <w:rPr>
                    <w:rFonts w:ascii="Calibri" w:eastAsia="Times New Roman" w:hAnsi="Calibri" w:cs="Calibri"/>
                    <w:b/>
                    <w:bCs/>
                    <w:color w:val="000000"/>
                  </w:rPr>
                </w:rPrChange>
              </w:rPr>
            </w:pPr>
            <w:r w:rsidRPr="001A2F08">
              <w:rPr>
                <w:rFonts w:ascii="Times New Roman" w:eastAsia="Times New Roman" w:hAnsi="Times New Roman" w:cs="Times New Roman"/>
                <w:b/>
                <w:bCs/>
                <w:color w:val="000000"/>
                <w:sz w:val="24"/>
                <w:szCs w:val="24"/>
                <w:rPrChange w:id="478" w:author="Christopher W Kuzawa" w:date="2022-02-22T10:50:00Z">
                  <w:rPr>
                    <w:rFonts w:ascii="Calibri" w:eastAsia="Times New Roman" w:hAnsi="Calibri" w:cs="Calibri"/>
                    <w:b/>
                    <w:bCs/>
                    <w:color w:val="000000"/>
                  </w:rPr>
                </w:rPrChange>
              </w:rPr>
              <w:t>Gestational Age</w:t>
            </w:r>
          </w:p>
        </w:tc>
        <w:tc>
          <w:tcPr>
            <w:tcW w:w="2709" w:type="dxa"/>
            <w:tcBorders>
              <w:top w:val="nil"/>
              <w:left w:val="nil"/>
              <w:bottom w:val="nil"/>
              <w:right w:val="nil"/>
            </w:tcBorders>
            <w:shd w:val="clear" w:color="auto" w:fill="auto"/>
            <w:noWrap/>
            <w:vAlign w:val="bottom"/>
          </w:tcPr>
          <w:p w14:paraId="00787513" w14:textId="5824C5E9" w:rsidR="00427100" w:rsidRPr="001A2F08" w:rsidRDefault="00427100" w:rsidP="00427100">
            <w:pPr>
              <w:spacing w:after="0" w:line="240" w:lineRule="auto"/>
              <w:rPr>
                <w:rFonts w:ascii="Times New Roman" w:eastAsia="Times New Roman" w:hAnsi="Times New Roman" w:cs="Times New Roman"/>
                <w:color w:val="000000"/>
                <w:sz w:val="24"/>
                <w:szCs w:val="24"/>
                <w:rPrChange w:id="479" w:author="Christopher W Kuzawa" w:date="2022-02-22T10:50:00Z">
                  <w:rPr>
                    <w:rFonts w:ascii="Calibri" w:eastAsia="Times New Roman" w:hAnsi="Calibri" w:cs="Calibri"/>
                    <w:color w:val="000000"/>
                  </w:rPr>
                </w:rPrChange>
              </w:rPr>
            </w:pPr>
            <w:r>
              <w:rPr>
                <w:rFonts w:ascii="Times New Roman" w:eastAsia="Times New Roman" w:hAnsi="Times New Roman" w:cs="Times New Roman"/>
                <w:color w:val="000000"/>
                <w:sz w:val="24"/>
                <w:szCs w:val="24"/>
              </w:rPr>
              <w:t>Horvath EEA</w:t>
            </w:r>
          </w:p>
        </w:tc>
        <w:tc>
          <w:tcPr>
            <w:tcW w:w="1219" w:type="dxa"/>
            <w:tcBorders>
              <w:top w:val="nil"/>
              <w:left w:val="nil"/>
              <w:bottom w:val="nil"/>
              <w:right w:val="nil"/>
            </w:tcBorders>
            <w:shd w:val="clear" w:color="auto" w:fill="auto"/>
            <w:noWrap/>
            <w:vAlign w:val="center"/>
          </w:tcPr>
          <w:p w14:paraId="28301C4A" w14:textId="7247D738" w:rsidR="00427100" w:rsidRPr="00427100" w:rsidRDefault="00427100" w:rsidP="00427100">
            <w:pPr>
              <w:spacing w:after="0" w:line="240" w:lineRule="auto"/>
              <w:jc w:val="right"/>
              <w:rPr>
                <w:rFonts w:ascii="Times New Roman" w:eastAsia="Times New Roman" w:hAnsi="Times New Roman" w:cs="Times New Roman"/>
                <w:color w:val="000000"/>
                <w:sz w:val="24"/>
                <w:szCs w:val="24"/>
                <w:rPrChange w:id="480" w:author="Christopher W Kuzawa" w:date="2022-02-22T10:50:00Z">
                  <w:rPr>
                    <w:rFonts w:ascii="Calibri" w:eastAsia="Times New Roman" w:hAnsi="Calibri" w:cs="Calibri"/>
                    <w:color w:val="000000"/>
                  </w:rPr>
                </w:rPrChange>
              </w:rPr>
            </w:pPr>
            <w:r w:rsidRPr="00427100">
              <w:rPr>
                <w:rFonts w:ascii="Times New Roman" w:hAnsi="Times New Roman" w:cs="Times New Roman"/>
                <w:color w:val="000000"/>
                <w:sz w:val="24"/>
                <w:szCs w:val="24"/>
              </w:rPr>
              <w:t>0.02</w:t>
            </w:r>
          </w:p>
        </w:tc>
        <w:tc>
          <w:tcPr>
            <w:tcW w:w="1592" w:type="dxa"/>
            <w:tcBorders>
              <w:top w:val="nil"/>
              <w:left w:val="nil"/>
              <w:bottom w:val="nil"/>
              <w:right w:val="nil"/>
            </w:tcBorders>
            <w:shd w:val="clear" w:color="auto" w:fill="auto"/>
            <w:noWrap/>
            <w:vAlign w:val="center"/>
          </w:tcPr>
          <w:p w14:paraId="58BA1A2D" w14:textId="491880AB" w:rsidR="00427100" w:rsidRPr="00427100" w:rsidRDefault="00427100" w:rsidP="00427100">
            <w:pPr>
              <w:spacing w:after="0" w:line="240" w:lineRule="auto"/>
              <w:jc w:val="right"/>
              <w:rPr>
                <w:rFonts w:ascii="Times New Roman" w:eastAsia="Times New Roman" w:hAnsi="Times New Roman" w:cs="Times New Roman"/>
                <w:color w:val="000000"/>
                <w:sz w:val="24"/>
                <w:szCs w:val="24"/>
                <w:rPrChange w:id="481" w:author="Christopher W Kuzawa" w:date="2022-02-22T10:50:00Z">
                  <w:rPr>
                    <w:rFonts w:ascii="Calibri" w:eastAsia="Times New Roman" w:hAnsi="Calibri" w:cs="Calibri"/>
                    <w:color w:val="000000"/>
                  </w:rPr>
                </w:rPrChange>
              </w:rPr>
            </w:pPr>
            <w:r w:rsidRPr="00427100">
              <w:rPr>
                <w:rFonts w:ascii="Times New Roman" w:hAnsi="Times New Roman" w:cs="Times New Roman"/>
                <w:color w:val="000000"/>
                <w:sz w:val="24"/>
                <w:szCs w:val="24"/>
              </w:rPr>
              <w:t>-0.10 – 0.13</w:t>
            </w:r>
          </w:p>
        </w:tc>
        <w:tc>
          <w:tcPr>
            <w:tcW w:w="1239" w:type="dxa"/>
            <w:tcBorders>
              <w:top w:val="nil"/>
              <w:left w:val="nil"/>
              <w:bottom w:val="nil"/>
              <w:right w:val="nil"/>
            </w:tcBorders>
            <w:shd w:val="clear" w:color="auto" w:fill="auto"/>
            <w:noWrap/>
            <w:vAlign w:val="center"/>
          </w:tcPr>
          <w:p w14:paraId="768B06C6" w14:textId="4C0D0DBE" w:rsidR="00427100" w:rsidRPr="00427100" w:rsidRDefault="00427100" w:rsidP="00427100">
            <w:pPr>
              <w:spacing w:after="0" w:line="240" w:lineRule="auto"/>
              <w:jc w:val="right"/>
              <w:rPr>
                <w:rFonts w:ascii="Times New Roman" w:eastAsia="Times New Roman" w:hAnsi="Times New Roman" w:cs="Times New Roman"/>
                <w:color w:val="000000"/>
                <w:sz w:val="24"/>
                <w:szCs w:val="24"/>
                <w:rPrChange w:id="482" w:author="Christopher W Kuzawa" w:date="2022-02-22T10:50:00Z">
                  <w:rPr>
                    <w:rFonts w:ascii="Calibri" w:eastAsia="Times New Roman" w:hAnsi="Calibri" w:cs="Calibri"/>
                    <w:color w:val="000000"/>
                  </w:rPr>
                </w:rPrChange>
              </w:rPr>
            </w:pPr>
            <w:r w:rsidRPr="00427100">
              <w:rPr>
                <w:rFonts w:ascii="Times New Roman" w:hAnsi="Times New Roman" w:cs="Times New Roman"/>
                <w:color w:val="000000"/>
                <w:sz w:val="24"/>
                <w:szCs w:val="24"/>
              </w:rPr>
              <w:t>0.32</w:t>
            </w:r>
          </w:p>
        </w:tc>
        <w:tc>
          <w:tcPr>
            <w:tcW w:w="900" w:type="dxa"/>
            <w:tcBorders>
              <w:top w:val="nil"/>
              <w:left w:val="nil"/>
              <w:bottom w:val="nil"/>
              <w:right w:val="nil"/>
            </w:tcBorders>
            <w:shd w:val="clear" w:color="auto" w:fill="auto"/>
            <w:noWrap/>
            <w:vAlign w:val="center"/>
          </w:tcPr>
          <w:p w14:paraId="4E8FDAF5" w14:textId="2BD501E6" w:rsidR="00427100" w:rsidRPr="00427100" w:rsidRDefault="00427100" w:rsidP="00427100">
            <w:pPr>
              <w:spacing w:after="0" w:line="240" w:lineRule="auto"/>
              <w:jc w:val="right"/>
              <w:rPr>
                <w:rFonts w:ascii="Times New Roman" w:eastAsia="Times New Roman" w:hAnsi="Times New Roman" w:cs="Times New Roman"/>
                <w:color w:val="000000"/>
                <w:sz w:val="24"/>
                <w:szCs w:val="24"/>
                <w:rPrChange w:id="483" w:author="Christopher W Kuzawa" w:date="2022-02-22T10:50:00Z">
                  <w:rPr>
                    <w:rFonts w:ascii="Calibri" w:eastAsia="Times New Roman" w:hAnsi="Calibri" w:cs="Calibri"/>
                    <w:color w:val="000000"/>
                  </w:rPr>
                </w:rPrChange>
              </w:rPr>
            </w:pPr>
            <w:r w:rsidRPr="00427100">
              <w:rPr>
                <w:rFonts w:ascii="Times New Roman" w:hAnsi="Times New Roman" w:cs="Times New Roman"/>
                <w:color w:val="000000"/>
                <w:sz w:val="24"/>
                <w:szCs w:val="24"/>
              </w:rPr>
              <w:t>0.748</w:t>
            </w:r>
          </w:p>
        </w:tc>
      </w:tr>
      <w:tr w:rsidR="00427100" w:rsidRPr="001A2F08" w14:paraId="6D59D8F4" w14:textId="77777777" w:rsidTr="002A26C7">
        <w:trPr>
          <w:trHeight w:val="285"/>
        </w:trPr>
        <w:tc>
          <w:tcPr>
            <w:tcW w:w="1680" w:type="dxa"/>
            <w:tcBorders>
              <w:top w:val="nil"/>
              <w:left w:val="nil"/>
              <w:bottom w:val="nil"/>
              <w:right w:val="nil"/>
            </w:tcBorders>
            <w:shd w:val="clear" w:color="auto" w:fill="auto"/>
            <w:noWrap/>
            <w:vAlign w:val="bottom"/>
          </w:tcPr>
          <w:p w14:paraId="37127130" w14:textId="77777777" w:rsidR="00427100" w:rsidRPr="00427100"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598D0CE3" w14:textId="7D5301FA" w:rsidR="00427100" w:rsidRPr="00427100" w:rsidRDefault="00427100" w:rsidP="004271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Senescent T-cells</w:t>
            </w:r>
          </w:p>
        </w:tc>
        <w:tc>
          <w:tcPr>
            <w:tcW w:w="1219" w:type="dxa"/>
            <w:tcBorders>
              <w:top w:val="nil"/>
              <w:left w:val="nil"/>
              <w:bottom w:val="nil"/>
              <w:right w:val="nil"/>
            </w:tcBorders>
            <w:shd w:val="clear" w:color="auto" w:fill="auto"/>
            <w:noWrap/>
            <w:vAlign w:val="center"/>
          </w:tcPr>
          <w:p w14:paraId="13344120" w14:textId="191F9C41"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0.04</w:t>
            </w:r>
          </w:p>
        </w:tc>
        <w:tc>
          <w:tcPr>
            <w:tcW w:w="1592" w:type="dxa"/>
            <w:tcBorders>
              <w:top w:val="nil"/>
              <w:left w:val="nil"/>
              <w:bottom w:val="nil"/>
              <w:right w:val="nil"/>
            </w:tcBorders>
            <w:shd w:val="clear" w:color="auto" w:fill="auto"/>
            <w:noWrap/>
            <w:vAlign w:val="center"/>
          </w:tcPr>
          <w:p w14:paraId="56B3283D" w14:textId="6CBA2361"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-0.08 – 0.15</w:t>
            </w:r>
          </w:p>
        </w:tc>
        <w:tc>
          <w:tcPr>
            <w:tcW w:w="1239" w:type="dxa"/>
            <w:tcBorders>
              <w:top w:val="nil"/>
              <w:left w:val="nil"/>
              <w:bottom w:val="nil"/>
              <w:right w:val="nil"/>
            </w:tcBorders>
            <w:shd w:val="clear" w:color="auto" w:fill="auto"/>
            <w:noWrap/>
            <w:vAlign w:val="center"/>
          </w:tcPr>
          <w:p w14:paraId="321B8E2B" w14:textId="3BEC422A"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0.66</w:t>
            </w:r>
          </w:p>
        </w:tc>
        <w:tc>
          <w:tcPr>
            <w:tcW w:w="900" w:type="dxa"/>
            <w:tcBorders>
              <w:top w:val="nil"/>
              <w:left w:val="nil"/>
              <w:bottom w:val="nil"/>
              <w:right w:val="nil"/>
            </w:tcBorders>
            <w:shd w:val="clear" w:color="auto" w:fill="auto"/>
            <w:noWrap/>
            <w:vAlign w:val="center"/>
          </w:tcPr>
          <w:p w14:paraId="6629D193" w14:textId="71B31DE5"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0.51</w:t>
            </w:r>
          </w:p>
        </w:tc>
      </w:tr>
      <w:tr w:rsidR="00427100" w:rsidRPr="001A2F08" w14:paraId="5F0FA494" w14:textId="77777777" w:rsidTr="002A26C7">
        <w:trPr>
          <w:trHeight w:val="285"/>
        </w:trPr>
        <w:tc>
          <w:tcPr>
            <w:tcW w:w="1680" w:type="dxa"/>
            <w:tcBorders>
              <w:top w:val="nil"/>
              <w:left w:val="nil"/>
              <w:bottom w:val="nil"/>
              <w:right w:val="nil"/>
            </w:tcBorders>
            <w:shd w:val="clear" w:color="auto" w:fill="auto"/>
            <w:noWrap/>
            <w:vAlign w:val="bottom"/>
          </w:tcPr>
          <w:p w14:paraId="5C514B5B" w14:textId="77777777" w:rsidR="00427100" w:rsidRPr="00427100" w:rsidRDefault="00427100" w:rsidP="00427100">
            <w:pPr>
              <w:spacing w:after="0" w:line="240" w:lineRule="auto"/>
              <w:jc w:val="right"/>
              <w:rPr>
                <w:rFonts w:ascii="Times New Roman" w:eastAsia="Times New Roman" w:hAnsi="Times New Roman" w:cs="Times New Roman"/>
                <w:b/>
                <w:bCs/>
                <w:color w:val="000000"/>
                <w:sz w:val="24"/>
                <w:szCs w:val="24"/>
              </w:rPr>
            </w:pPr>
          </w:p>
        </w:tc>
        <w:tc>
          <w:tcPr>
            <w:tcW w:w="2709" w:type="dxa"/>
            <w:tcBorders>
              <w:top w:val="nil"/>
              <w:left w:val="nil"/>
              <w:bottom w:val="nil"/>
              <w:right w:val="nil"/>
            </w:tcBorders>
            <w:shd w:val="clear" w:color="auto" w:fill="auto"/>
            <w:noWrap/>
            <w:vAlign w:val="bottom"/>
          </w:tcPr>
          <w:p w14:paraId="35C4D034" w14:textId="65388EF6" w:rsidR="00427100" w:rsidRPr="00427100" w:rsidRDefault="00427100" w:rsidP="00427100">
            <w:pPr>
              <w:spacing w:after="0" w:line="240" w:lineRule="auto"/>
              <w:rPr>
                <w:rFonts w:ascii="Times New Roman" w:eastAsia="Times New Roman" w:hAnsi="Times New Roman" w:cs="Times New Roman"/>
                <w:color w:val="000000"/>
                <w:sz w:val="24"/>
                <w:szCs w:val="24"/>
              </w:rPr>
            </w:pPr>
            <w:r w:rsidRPr="001A2F08">
              <w:rPr>
                <w:rFonts w:ascii="Times New Roman" w:hAnsi="Times New Roman" w:cs="Times New Roman"/>
                <w:color w:val="000000"/>
                <w:sz w:val="24"/>
                <w:szCs w:val="24"/>
                <w:rPrChange w:id="484" w:author="Christopher W Kuzawa" w:date="2022-02-22T10:50:00Z">
                  <w:rPr>
                    <w:rFonts w:ascii="Calibri" w:hAnsi="Calibri" w:cs="Calibri"/>
                    <w:color w:val="000000"/>
                  </w:rPr>
                </w:rPrChange>
              </w:rPr>
              <w:t>IEAA</w:t>
            </w:r>
          </w:p>
        </w:tc>
        <w:tc>
          <w:tcPr>
            <w:tcW w:w="1219" w:type="dxa"/>
            <w:tcBorders>
              <w:top w:val="nil"/>
              <w:left w:val="nil"/>
              <w:bottom w:val="nil"/>
              <w:right w:val="nil"/>
            </w:tcBorders>
            <w:shd w:val="clear" w:color="auto" w:fill="auto"/>
            <w:noWrap/>
            <w:vAlign w:val="center"/>
          </w:tcPr>
          <w:p w14:paraId="5A74352E" w14:textId="45D14EC8" w:rsidR="00427100" w:rsidRPr="00427100" w:rsidRDefault="00427100" w:rsidP="00427100">
            <w:pPr>
              <w:spacing w:after="0" w:line="240" w:lineRule="auto"/>
              <w:jc w:val="right"/>
              <w:rPr>
                <w:rFonts w:ascii="Times New Roman" w:hAnsi="Times New Roman" w:cs="Times New Roman"/>
                <w:color w:val="000000"/>
                <w:sz w:val="24"/>
                <w:szCs w:val="24"/>
              </w:rPr>
            </w:pPr>
            <w:r w:rsidRPr="001A2F08">
              <w:rPr>
                <w:rFonts w:ascii="Times New Roman" w:hAnsi="Times New Roman" w:cs="Times New Roman"/>
                <w:color w:val="000000"/>
                <w:sz w:val="24"/>
                <w:szCs w:val="24"/>
                <w:rPrChange w:id="485" w:author="Christopher W Kuzawa" w:date="2022-02-22T10:50:00Z">
                  <w:rPr>
                    <w:color w:val="000000"/>
                  </w:rPr>
                </w:rPrChange>
              </w:rPr>
              <w:t>0.02</w:t>
            </w:r>
          </w:p>
        </w:tc>
        <w:tc>
          <w:tcPr>
            <w:tcW w:w="1592" w:type="dxa"/>
            <w:tcBorders>
              <w:top w:val="nil"/>
              <w:left w:val="nil"/>
              <w:bottom w:val="nil"/>
              <w:right w:val="nil"/>
            </w:tcBorders>
            <w:shd w:val="clear" w:color="auto" w:fill="auto"/>
            <w:noWrap/>
            <w:vAlign w:val="center"/>
          </w:tcPr>
          <w:p w14:paraId="3728FAD5" w14:textId="09C81937" w:rsidR="00427100" w:rsidRPr="00427100" w:rsidRDefault="00427100" w:rsidP="00427100">
            <w:pPr>
              <w:spacing w:after="0" w:line="240" w:lineRule="auto"/>
              <w:jc w:val="right"/>
              <w:rPr>
                <w:rFonts w:ascii="Times New Roman" w:hAnsi="Times New Roman" w:cs="Times New Roman"/>
                <w:color w:val="000000"/>
                <w:sz w:val="24"/>
                <w:szCs w:val="24"/>
              </w:rPr>
            </w:pPr>
            <w:r w:rsidRPr="001A2F08">
              <w:rPr>
                <w:rFonts w:ascii="Times New Roman" w:hAnsi="Times New Roman" w:cs="Times New Roman"/>
                <w:color w:val="000000"/>
                <w:sz w:val="24"/>
                <w:szCs w:val="24"/>
                <w:rPrChange w:id="486" w:author="Christopher W Kuzawa" w:date="2022-02-22T10:50:00Z">
                  <w:rPr>
                    <w:color w:val="000000"/>
                  </w:rPr>
                </w:rPrChange>
              </w:rPr>
              <w:t>-0.09 – 0.14</w:t>
            </w:r>
          </w:p>
        </w:tc>
        <w:tc>
          <w:tcPr>
            <w:tcW w:w="1239" w:type="dxa"/>
            <w:tcBorders>
              <w:top w:val="nil"/>
              <w:left w:val="nil"/>
              <w:bottom w:val="nil"/>
              <w:right w:val="nil"/>
            </w:tcBorders>
            <w:shd w:val="clear" w:color="auto" w:fill="auto"/>
            <w:noWrap/>
            <w:vAlign w:val="center"/>
          </w:tcPr>
          <w:p w14:paraId="3A2B7E0B" w14:textId="5C7BFC31" w:rsidR="00427100" w:rsidRPr="00427100" w:rsidRDefault="00427100" w:rsidP="00427100">
            <w:pPr>
              <w:spacing w:after="0" w:line="240" w:lineRule="auto"/>
              <w:jc w:val="right"/>
              <w:rPr>
                <w:rFonts w:ascii="Times New Roman" w:hAnsi="Times New Roman" w:cs="Times New Roman"/>
                <w:color w:val="000000"/>
                <w:sz w:val="24"/>
                <w:szCs w:val="24"/>
              </w:rPr>
            </w:pPr>
            <w:r w:rsidRPr="001A2F08">
              <w:rPr>
                <w:rFonts w:ascii="Times New Roman" w:hAnsi="Times New Roman" w:cs="Times New Roman"/>
                <w:color w:val="000000"/>
                <w:sz w:val="24"/>
                <w:szCs w:val="24"/>
                <w:rPrChange w:id="487" w:author="Christopher W Kuzawa" w:date="2022-02-22T10:50:00Z">
                  <w:rPr>
                    <w:color w:val="000000"/>
                  </w:rPr>
                </w:rPrChange>
              </w:rPr>
              <w:t>0.4</w:t>
            </w:r>
          </w:p>
        </w:tc>
        <w:tc>
          <w:tcPr>
            <w:tcW w:w="900" w:type="dxa"/>
            <w:tcBorders>
              <w:top w:val="nil"/>
              <w:left w:val="nil"/>
              <w:bottom w:val="nil"/>
              <w:right w:val="nil"/>
            </w:tcBorders>
            <w:shd w:val="clear" w:color="auto" w:fill="auto"/>
            <w:noWrap/>
            <w:vAlign w:val="center"/>
          </w:tcPr>
          <w:p w14:paraId="318F3C78" w14:textId="1B86B9E5" w:rsidR="00427100" w:rsidRPr="00427100" w:rsidRDefault="00427100" w:rsidP="00427100">
            <w:pPr>
              <w:spacing w:after="0" w:line="240" w:lineRule="auto"/>
              <w:jc w:val="right"/>
              <w:rPr>
                <w:rFonts w:ascii="Times New Roman" w:hAnsi="Times New Roman" w:cs="Times New Roman"/>
                <w:color w:val="000000"/>
                <w:sz w:val="24"/>
                <w:szCs w:val="24"/>
              </w:rPr>
            </w:pPr>
            <w:r w:rsidRPr="001A2F08">
              <w:rPr>
                <w:rFonts w:ascii="Times New Roman" w:hAnsi="Times New Roman" w:cs="Times New Roman"/>
                <w:color w:val="000000"/>
                <w:sz w:val="24"/>
                <w:szCs w:val="24"/>
                <w:rPrChange w:id="488" w:author="Christopher W Kuzawa" w:date="2022-02-22T10:50:00Z">
                  <w:rPr>
                    <w:color w:val="000000"/>
                  </w:rPr>
                </w:rPrChange>
              </w:rPr>
              <w:t>0.687</w:t>
            </w:r>
          </w:p>
        </w:tc>
      </w:tr>
      <w:tr w:rsidR="00427100" w:rsidRPr="001A2F08" w14:paraId="4B91CD22" w14:textId="77777777" w:rsidTr="002A26C7">
        <w:trPr>
          <w:trHeight w:val="285"/>
        </w:trPr>
        <w:tc>
          <w:tcPr>
            <w:tcW w:w="1680" w:type="dxa"/>
            <w:tcBorders>
              <w:top w:val="nil"/>
              <w:left w:val="nil"/>
              <w:bottom w:val="nil"/>
              <w:right w:val="nil"/>
            </w:tcBorders>
            <w:shd w:val="clear" w:color="auto" w:fill="auto"/>
            <w:noWrap/>
            <w:vAlign w:val="bottom"/>
            <w:hideMark/>
          </w:tcPr>
          <w:p w14:paraId="5F3C381B"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489"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2441546E" w14:textId="57E0C981" w:rsidR="00427100" w:rsidRPr="001A2F08" w:rsidRDefault="00427100" w:rsidP="00427100">
            <w:pPr>
              <w:spacing w:after="0" w:line="240" w:lineRule="auto"/>
              <w:rPr>
                <w:rFonts w:ascii="Times New Roman" w:eastAsia="Times New Roman" w:hAnsi="Times New Roman" w:cs="Times New Roman"/>
                <w:color w:val="000000"/>
                <w:sz w:val="24"/>
                <w:szCs w:val="24"/>
                <w:rPrChange w:id="490" w:author="Christopher W Kuzawa" w:date="2022-02-22T10:50:00Z">
                  <w:rPr>
                    <w:rFonts w:ascii="Calibri" w:eastAsia="Times New Roman" w:hAnsi="Calibri" w:cs="Calibri"/>
                    <w:color w:val="000000"/>
                  </w:rPr>
                </w:rPrChange>
              </w:rPr>
            </w:pPr>
            <w:r w:rsidRPr="001A2F08">
              <w:rPr>
                <w:rFonts w:ascii="Times New Roman" w:eastAsia="Times New Roman" w:hAnsi="Times New Roman" w:cs="Times New Roman"/>
                <w:color w:val="000000"/>
                <w:sz w:val="24"/>
                <w:szCs w:val="24"/>
                <w:rPrChange w:id="491" w:author="Christopher W Kuzawa" w:date="2022-02-22T10:50:00Z">
                  <w:rPr>
                    <w:rFonts w:ascii="Calibri" w:eastAsia="Times New Roman" w:hAnsi="Calibri" w:cs="Calibri"/>
                    <w:color w:val="000000"/>
                  </w:rPr>
                </w:rPrChange>
              </w:rPr>
              <w:t>EEAA</w:t>
            </w:r>
          </w:p>
        </w:tc>
        <w:tc>
          <w:tcPr>
            <w:tcW w:w="1219" w:type="dxa"/>
            <w:tcBorders>
              <w:top w:val="nil"/>
              <w:left w:val="nil"/>
              <w:bottom w:val="nil"/>
              <w:right w:val="nil"/>
            </w:tcBorders>
            <w:shd w:val="clear" w:color="auto" w:fill="auto"/>
            <w:noWrap/>
            <w:vAlign w:val="center"/>
          </w:tcPr>
          <w:p w14:paraId="7950B3A9" w14:textId="70B2C539"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492"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493" w:author="Christopher W Kuzawa" w:date="2022-02-22T10:50:00Z">
                  <w:rPr>
                    <w:color w:val="000000"/>
                  </w:rPr>
                </w:rPrChange>
              </w:rPr>
              <w:t>-0.01</w:t>
            </w:r>
          </w:p>
        </w:tc>
        <w:tc>
          <w:tcPr>
            <w:tcW w:w="1592" w:type="dxa"/>
            <w:tcBorders>
              <w:top w:val="nil"/>
              <w:left w:val="nil"/>
              <w:bottom w:val="nil"/>
              <w:right w:val="nil"/>
            </w:tcBorders>
            <w:shd w:val="clear" w:color="auto" w:fill="auto"/>
            <w:noWrap/>
            <w:vAlign w:val="center"/>
          </w:tcPr>
          <w:p w14:paraId="280940F9" w14:textId="1545013D"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494"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495" w:author="Christopher W Kuzawa" w:date="2022-02-22T10:50:00Z">
                  <w:rPr>
                    <w:color w:val="000000"/>
                  </w:rPr>
                </w:rPrChange>
              </w:rPr>
              <w:t>-0.12 – 0.11</w:t>
            </w:r>
          </w:p>
        </w:tc>
        <w:tc>
          <w:tcPr>
            <w:tcW w:w="1239" w:type="dxa"/>
            <w:tcBorders>
              <w:top w:val="nil"/>
              <w:left w:val="nil"/>
              <w:bottom w:val="nil"/>
              <w:right w:val="nil"/>
            </w:tcBorders>
            <w:shd w:val="clear" w:color="auto" w:fill="auto"/>
            <w:noWrap/>
            <w:vAlign w:val="center"/>
          </w:tcPr>
          <w:p w14:paraId="060E5D90" w14:textId="134D396F"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496"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497" w:author="Christopher W Kuzawa" w:date="2022-02-22T10:50:00Z">
                  <w:rPr>
                    <w:color w:val="000000"/>
                  </w:rPr>
                </w:rPrChange>
              </w:rPr>
              <w:t>-0.12</w:t>
            </w:r>
          </w:p>
        </w:tc>
        <w:tc>
          <w:tcPr>
            <w:tcW w:w="900" w:type="dxa"/>
            <w:tcBorders>
              <w:top w:val="nil"/>
              <w:left w:val="nil"/>
              <w:bottom w:val="nil"/>
              <w:right w:val="nil"/>
            </w:tcBorders>
            <w:shd w:val="clear" w:color="auto" w:fill="auto"/>
            <w:noWrap/>
            <w:vAlign w:val="center"/>
          </w:tcPr>
          <w:p w14:paraId="70280D44" w14:textId="14A11A9D"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498"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499" w:author="Christopher W Kuzawa" w:date="2022-02-22T10:50:00Z">
                  <w:rPr>
                    <w:color w:val="000000"/>
                  </w:rPr>
                </w:rPrChange>
              </w:rPr>
              <w:t>0.901</w:t>
            </w:r>
          </w:p>
        </w:tc>
      </w:tr>
      <w:tr w:rsidR="00427100" w:rsidRPr="001A2F08" w14:paraId="13A8531F" w14:textId="77777777" w:rsidTr="002A26C7">
        <w:trPr>
          <w:trHeight w:val="285"/>
        </w:trPr>
        <w:tc>
          <w:tcPr>
            <w:tcW w:w="1680" w:type="dxa"/>
            <w:tcBorders>
              <w:top w:val="nil"/>
              <w:left w:val="nil"/>
              <w:bottom w:val="nil"/>
              <w:right w:val="nil"/>
            </w:tcBorders>
            <w:shd w:val="clear" w:color="auto" w:fill="auto"/>
            <w:noWrap/>
            <w:vAlign w:val="bottom"/>
            <w:hideMark/>
          </w:tcPr>
          <w:p w14:paraId="33776CB1"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500"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079185E4" w14:textId="0AE45A3B" w:rsidR="00427100" w:rsidRPr="001A2F08" w:rsidRDefault="00427100" w:rsidP="00427100">
            <w:pPr>
              <w:spacing w:after="0" w:line="240" w:lineRule="auto"/>
              <w:rPr>
                <w:rFonts w:ascii="Times New Roman" w:eastAsia="Times New Roman" w:hAnsi="Times New Roman" w:cs="Times New Roman"/>
                <w:color w:val="000000"/>
                <w:sz w:val="24"/>
                <w:szCs w:val="24"/>
                <w:rPrChange w:id="501"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02" w:author="Christopher W Kuzawa" w:date="2022-02-22T10:50:00Z">
                  <w:rPr>
                    <w:rFonts w:ascii="Calibri" w:hAnsi="Calibri" w:cs="Calibri"/>
                    <w:color w:val="000000"/>
                  </w:rPr>
                </w:rPrChange>
              </w:rPr>
              <w:t>Phenotypic EAA</w:t>
            </w:r>
          </w:p>
        </w:tc>
        <w:tc>
          <w:tcPr>
            <w:tcW w:w="1219" w:type="dxa"/>
            <w:tcBorders>
              <w:top w:val="nil"/>
              <w:left w:val="nil"/>
              <w:bottom w:val="nil"/>
              <w:right w:val="nil"/>
            </w:tcBorders>
            <w:shd w:val="clear" w:color="auto" w:fill="auto"/>
            <w:noWrap/>
            <w:vAlign w:val="center"/>
          </w:tcPr>
          <w:p w14:paraId="74CA2928" w14:textId="69E0EEB0"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03"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04" w:author="Christopher W Kuzawa" w:date="2022-02-22T10:50:00Z">
                  <w:rPr>
                    <w:color w:val="000000"/>
                  </w:rPr>
                </w:rPrChange>
              </w:rPr>
              <w:t>-0.02</w:t>
            </w:r>
          </w:p>
        </w:tc>
        <w:tc>
          <w:tcPr>
            <w:tcW w:w="1592" w:type="dxa"/>
            <w:tcBorders>
              <w:top w:val="nil"/>
              <w:left w:val="nil"/>
              <w:bottom w:val="nil"/>
              <w:right w:val="nil"/>
            </w:tcBorders>
            <w:shd w:val="clear" w:color="auto" w:fill="auto"/>
            <w:noWrap/>
            <w:vAlign w:val="center"/>
          </w:tcPr>
          <w:p w14:paraId="0A99DF9E" w14:textId="7531D563"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05"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06" w:author="Christopher W Kuzawa" w:date="2022-02-22T10:50:00Z">
                  <w:rPr>
                    <w:color w:val="000000"/>
                  </w:rPr>
                </w:rPrChange>
              </w:rPr>
              <w:t>-0.14 – 0.09</w:t>
            </w:r>
          </w:p>
        </w:tc>
        <w:tc>
          <w:tcPr>
            <w:tcW w:w="1239" w:type="dxa"/>
            <w:tcBorders>
              <w:top w:val="nil"/>
              <w:left w:val="nil"/>
              <w:bottom w:val="nil"/>
              <w:right w:val="nil"/>
            </w:tcBorders>
            <w:shd w:val="clear" w:color="auto" w:fill="auto"/>
            <w:noWrap/>
            <w:vAlign w:val="center"/>
          </w:tcPr>
          <w:p w14:paraId="4C245C15" w14:textId="13D4360C"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07"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08" w:author="Christopher W Kuzawa" w:date="2022-02-22T10:50:00Z">
                  <w:rPr>
                    <w:color w:val="000000"/>
                  </w:rPr>
                </w:rPrChange>
              </w:rPr>
              <w:t>-0.35</w:t>
            </w:r>
          </w:p>
        </w:tc>
        <w:tc>
          <w:tcPr>
            <w:tcW w:w="900" w:type="dxa"/>
            <w:tcBorders>
              <w:top w:val="nil"/>
              <w:left w:val="nil"/>
              <w:bottom w:val="nil"/>
              <w:right w:val="nil"/>
            </w:tcBorders>
            <w:shd w:val="clear" w:color="auto" w:fill="auto"/>
            <w:noWrap/>
            <w:vAlign w:val="center"/>
          </w:tcPr>
          <w:p w14:paraId="29ED6780" w14:textId="4F2A203B"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09"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10" w:author="Christopher W Kuzawa" w:date="2022-02-22T10:50:00Z">
                  <w:rPr>
                    <w:color w:val="000000"/>
                  </w:rPr>
                </w:rPrChange>
              </w:rPr>
              <w:t>0.726</w:t>
            </w:r>
          </w:p>
        </w:tc>
      </w:tr>
      <w:tr w:rsidR="00427100" w:rsidRPr="001A2F08" w14:paraId="66CB717F" w14:textId="77777777" w:rsidTr="002A26C7">
        <w:trPr>
          <w:trHeight w:val="285"/>
        </w:trPr>
        <w:tc>
          <w:tcPr>
            <w:tcW w:w="1680" w:type="dxa"/>
            <w:tcBorders>
              <w:top w:val="nil"/>
              <w:left w:val="nil"/>
              <w:bottom w:val="nil"/>
              <w:right w:val="nil"/>
            </w:tcBorders>
            <w:shd w:val="clear" w:color="auto" w:fill="auto"/>
            <w:noWrap/>
            <w:vAlign w:val="bottom"/>
            <w:hideMark/>
          </w:tcPr>
          <w:p w14:paraId="3B8999E3"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511"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28E17A33" w14:textId="520A67EE" w:rsidR="00427100" w:rsidRPr="001A2F08" w:rsidRDefault="00427100" w:rsidP="00427100">
            <w:pPr>
              <w:spacing w:after="0" w:line="240" w:lineRule="auto"/>
              <w:rPr>
                <w:rFonts w:ascii="Times New Roman" w:eastAsia="Times New Roman" w:hAnsi="Times New Roman" w:cs="Times New Roman"/>
                <w:color w:val="000000"/>
                <w:sz w:val="24"/>
                <w:szCs w:val="24"/>
                <w:rPrChange w:id="512" w:author="Christopher W Kuzawa" w:date="2022-02-22T10:50:00Z">
                  <w:rPr>
                    <w:rFonts w:ascii="Calibri" w:eastAsia="Times New Roman" w:hAnsi="Calibri" w:cs="Calibri"/>
                    <w:color w:val="000000"/>
                  </w:rPr>
                </w:rPrChange>
              </w:rPr>
            </w:pPr>
            <w:proofErr w:type="spellStart"/>
            <w:r w:rsidRPr="001A2F08">
              <w:rPr>
                <w:rFonts w:ascii="Times New Roman" w:eastAsia="Times New Roman" w:hAnsi="Times New Roman" w:cs="Times New Roman"/>
                <w:color w:val="000000"/>
                <w:sz w:val="24"/>
                <w:szCs w:val="24"/>
                <w:rPrChange w:id="513" w:author="Christopher W Kuzawa" w:date="2022-02-22T10:50:00Z">
                  <w:rPr>
                    <w:rFonts w:ascii="Calibri" w:eastAsia="Times New Roman" w:hAnsi="Calibri" w:cs="Calibri"/>
                    <w:color w:val="000000"/>
                  </w:rPr>
                </w:rPrChange>
              </w:rPr>
              <w:t>GrimAge</w:t>
            </w:r>
            <w:proofErr w:type="spellEnd"/>
            <w:r w:rsidRPr="001A2F08">
              <w:rPr>
                <w:rFonts w:ascii="Times New Roman" w:eastAsia="Times New Roman" w:hAnsi="Times New Roman" w:cs="Times New Roman"/>
                <w:color w:val="000000"/>
                <w:sz w:val="24"/>
                <w:szCs w:val="24"/>
                <w:rPrChange w:id="514" w:author="Christopher W Kuzawa" w:date="2022-02-22T10:50:00Z">
                  <w:rPr>
                    <w:rFonts w:ascii="Calibri" w:eastAsia="Times New Roman" w:hAnsi="Calibri" w:cs="Calibri"/>
                    <w:color w:val="000000"/>
                  </w:rPr>
                </w:rPrChange>
              </w:rPr>
              <w:t xml:space="preserve"> EEA</w:t>
            </w:r>
          </w:p>
        </w:tc>
        <w:tc>
          <w:tcPr>
            <w:tcW w:w="1219" w:type="dxa"/>
            <w:tcBorders>
              <w:top w:val="nil"/>
              <w:left w:val="nil"/>
              <w:bottom w:val="nil"/>
              <w:right w:val="nil"/>
            </w:tcBorders>
            <w:shd w:val="clear" w:color="auto" w:fill="auto"/>
            <w:noWrap/>
            <w:vAlign w:val="center"/>
          </w:tcPr>
          <w:p w14:paraId="6D19BD1B" w14:textId="1E2F2664"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15"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16" w:author="Christopher W Kuzawa" w:date="2022-02-22T10:50:00Z">
                  <w:rPr>
                    <w:color w:val="000000"/>
                  </w:rPr>
                </w:rPrChange>
              </w:rPr>
              <w:t>-0.04</w:t>
            </w:r>
          </w:p>
        </w:tc>
        <w:tc>
          <w:tcPr>
            <w:tcW w:w="1592" w:type="dxa"/>
            <w:tcBorders>
              <w:top w:val="nil"/>
              <w:left w:val="nil"/>
              <w:bottom w:val="nil"/>
              <w:right w:val="nil"/>
            </w:tcBorders>
            <w:shd w:val="clear" w:color="auto" w:fill="auto"/>
            <w:noWrap/>
            <w:vAlign w:val="center"/>
          </w:tcPr>
          <w:p w14:paraId="0F78B90F" w14:textId="11E08AFF"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17"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18" w:author="Christopher W Kuzawa" w:date="2022-02-22T10:50:00Z">
                  <w:rPr>
                    <w:color w:val="000000"/>
                  </w:rPr>
                </w:rPrChange>
              </w:rPr>
              <w:t>-0.15 – 0.08</w:t>
            </w:r>
          </w:p>
        </w:tc>
        <w:tc>
          <w:tcPr>
            <w:tcW w:w="1239" w:type="dxa"/>
            <w:tcBorders>
              <w:top w:val="nil"/>
              <w:left w:val="nil"/>
              <w:bottom w:val="nil"/>
              <w:right w:val="nil"/>
            </w:tcBorders>
            <w:shd w:val="clear" w:color="auto" w:fill="auto"/>
            <w:noWrap/>
            <w:vAlign w:val="center"/>
          </w:tcPr>
          <w:p w14:paraId="25603EDB" w14:textId="6E4102BE"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19"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20" w:author="Christopher W Kuzawa" w:date="2022-02-22T10:50:00Z">
                  <w:rPr>
                    <w:color w:val="000000"/>
                  </w:rPr>
                </w:rPrChange>
              </w:rPr>
              <w:t>-0.62</w:t>
            </w:r>
          </w:p>
        </w:tc>
        <w:tc>
          <w:tcPr>
            <w:tcW w:w="900" w:type="dxa"/>
            <w:tcBorders>
              <w:top w:val="nil"/>
              <w:left w:val="nil"/>
              <w:bottom w:val="nil"/>
              <w:right w:val="nil"/>
            </w:tcBorders>
            <w:shd w:val="clear" w:color="auto" w:fill="auto"/>
            <w:noWrap/>
            <w:vAlign w:val="center"/>
          </w:tcPr>
          <w:p w14:paraId="78581931" w14:textId="4F13365F"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21"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22" w:author="Christopher W Kuzawa" w:date="2022-02-22T10:50:00Z">
                  <w:rPr>
                    <w:color w:val="000000"/>
                  </w:rPr>
                </w:rPrChange>
              </w:rPr>
              <w:t>0.539</w:t>
            </w:r>
          </w:p>
        </w:tc>
      </w:tr>
      <w:tr w:rsidR="00427100" w:rsidRPr="001A2F08" w14:paraId="4ED1053B" w14:textId="77777777" w:rsidTr="002A26C7">
        <w:trPr>
          <w:trHeight w:val="285"/>
        </w:trPr>
        <w:tc>
          <w:tcPr>
            <w:tcW w:w="1680" w:type="dxa"/>
            <w:tcBorders>
              <w:top w:val="nil"/>
              <w:left w:val="nil"/>
              <w:bottom w:val="nil"/>
              <w:right w:val="nil"/>
            </w:tcBorders>
            <w:shd w:val="clear" w:color="auto" w:fill="auto"/>
            <w:noWrap/>
            <w:vAlign w:val="bottom"/>
            <w:hideMark/>
          </w:tcPr>
          <w:p w14:paraId="25CE095A"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523"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6C4990F8" w14:textId="6D66F4DF" w:rsidR="00427100" w:rsidRPr="001A2F08" w:rsidRDefault="00427100" w:rsidP="00427100">
            <w:pPr>
              <w:spacing w:after="0" w:line="240" w:lineRule="auto"/>
              <w:rPr>
                <w:rFonts w:ascii="Times New Roman" w:eastAsia="Times New Roman" w:hAnsi="Times New Roman" w:cs="Times New Roman"/>
                <w:color w:val="000000"/>
                <w:sz w:val="24"/>
                <w:szCs w:val="24"/>
                <w:rPrChange w:id="524" w:author="Christopher W Kuzawa" w:date="2022-02-22T10:50:00Z">
                  <w:rPr>
                    <w:rFonts w:ascii="Calibri" w:eastAsia="Times New Roman" w:hAnsi="Calibri" w:cs="Calibri"/>
                    <w:color w:val="000000"/>
                  </w:rPr>
                </w:rPrChange>
              </w:rPr>
            </w:pPr>
            <w:proofErr w:type="spellStart"/>
            <w:r w:rsidRPr="001A2F08">
              <w:rPr>
                <w:rFonts w:ascii="Times New Roman" w:hAnsi="Times New Roman" w:cs="Times New Roman"/>
                <w:color w:val="000000"/>
                <w:sz w:val="24"/>
                <w:szCs w:val="24"/>
                <w:rPrChange w:id="525" w:author="Christopher W Kuzawa" w:date="2022-02-22T10:50:00Z">
                  <w:rPr>
                    <w:rFonts w:ascii="Calibri" w:hAnsi="Calibri" w:cs="Calibri"/>
                    <w:color w:val="000000"/>
                  </w:rPr>
                </w:rPrChange>
              </w:rPr>
              <w:t>DNAmADMAdjAge</w:t>
            </w:r>
            <w:proofErr w:type="spellEnd"/>
          </w:p>
        </w:tc>
        <w:tc>
          <w:tcPr>
            <w:tcW w:w="1219" w:type="dxa"/>
            <w:tcBorders>
              <w:top w:val="nil"/>
              <w:left w:val="nil"/>
              <w:bottom w:val="nil"/>
              <w:right w:val="nil"/>
            </w:tcBorders>
            <w:shd w:val="clear" w:color="auto" w:fill="auto"/>
            <w:noWrap/>
            <w:vAlign w:val="center"/>
          </w:tcPr>
          <w:p w14:paraId="5D4B5AAD" w14:textId="1CE53154"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26"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27" w:author="Christopher W Kuzawa" w:date="2022-02-22T10:50:00Z">
                  <w:rPr>
                    <w:color w:val="000000"/>
                  </w:rPr>
                </w:rPrChange>
              </w:rPr>
              <w:t>-0.08</w:t>
            </w:r>
          </w:p>
        </w:tc>
        <w:tc>
          <w:tcPr>
            <w:tcW w:w="1592" w:type="dxa"/>
            <w:tcBorders>
              <w:top w:val="nil"/>
              <w:left w:val="nil"/>
              <w:bottom w:val="nil"/>
              <w:right w:val="nil"/>
            </w:tcBorders>
            <w:shd w:val="clear" w:color="auto" w:fill="auto"/>
            <w:noWrap/>
            <w:vAlign w:val="center"/>
          </w:tcPr>
          <w:p w14:paraId="2EE27DEF" w14:textId="1FA234AA"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28"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29" w:author="Christopher W Kuzawa" w:date="2022-02-22T10:50:00Z">
                  <w:rPr>
                    <w:color w:val="000000"/>
                  </w:rPr>
                </w:rPrChange>
              </w:rPr>
              <w:t>-0.20 – 0.03</w:t>
            </w:r>
          </w:p>
        </w:tc>
        <w:tc>
          <w:tcPr>
            <w:tcW w:w="1239" w:type="dxa"/>
            <w:tcBorders>
              <w:top w:val="nil"/>
              <w:left w:val="nil"/>
              <w:bottom w:val="nil"/>
              <w:right w:val="nil"/>
            </w:tcBorders>
            <w:shd w:val="clear" w:color="auto" w:fill="auto"/>
            <w:noWrap/>
            <w:vAlign w:val="center"/>
          </w:tcPr>
          <w:p w14:paraId="4206008F" w14:textId="2CCB2CBC"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30"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31" w:author="Christopher W Kuzawa" w:date="2022-02-22T10:50:00Z">
                  <w:rPr>
                    <w:color w:val="000000"/>
                  </w:rPr>
                </w:rPrChange>
              </w:rPr>
              <w:t>-1.4</w:t>
            </w:r>
          </w:p>
        </w:tc>
        <w:tc>
          <w:tcPr>
            <w:tcW w:w="900" w:type="dxa"/>
            <w:tcBorders>
              <w:top w:val="nil"/>
              <w:left w:val="nil"/>
              <w:bottom w:val="nil"/>
              <w:right w:val="nil"/>
            </w:tcBorders>
            <w:shd w:val="clear" w:color="auto" w:fill="auto"/>
            <w:noWrap/>
            <w:vAlign w:val="center"/>
          </w:tcPr>
          <w:p w14:paraId="7B503368" w14:textId="097FED03"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532" w:author="Christopher W Kuzawa" w:date="2022-02-22T10:50:00Z">
                  <w:rPr>
                    <w:rFonts w:ascii="Calibri" w:eastAsia="Times New Roman" w:hAnsi="Calibri" w:cs="Calibri"/>
                    <w:b/>
                    <w:bCs/>
                    <w:color w:val="000000"/>
                  </w:rPr>
                </w:rPrChange>
              </w:rPr>
            </w:pPr>
            <w:r w:rsidRPr="001A2F08">
              <w:rPr>
                <w:rFonts w:ascii="Times New Roman" w:hAnsi="Times New Roman" w:cs="Times New Roman"/>
                <w:color w:val="000000"/>
                <w:sz w:val="24"/>
                <w:szCs w:val="24"/>
                <w:rPrChange w:id="533" w:author="Christopher W Kuzawa" w:date="2022-02-22T10:50:00Z">
                  <w:rPr>
                    <w:color w:val="000000"/>
                  </w:rPr>
                </w:rPrChange>
              </w:rPr>
              <w:t>0.163</w:t>
            </w:r>
          </w:p>
        </w:tc>
      </w:tr>
      <w:tr w:rsidR="00427100" w:rsidRPr="001A2F08" w14:paraId="36C9B1EA" w14:textId="77777777" w:rsidTr="002A26C7">
        <w:trPr>
          <w:trHeight w:val="285"/>
        </w:trPr>
        <w:tc>
          <w:tcPr>
            <w:tcW w:w="1680" w:type="dxa"/>
            <w:tcBorders>
              <w:top w:val="nil"/>
              <w:left w:val="nil"/>
              <w:bottom w:val="nil"/>
              <w:right w:val="nil"/>
            </w:tcBorders>
            <w:shd w:val="clear" w:color="auto" w:fill="auto"/>
            <w:noWrap/>
            <w:vAlign w:val="bottom"/>
            <w:hideMark/>
          </w:tcPr>
          <w:p w14:paraId="43C28A5D"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534"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1942FB23" w14:textId="247AFB69" w:rsidR="00427100" w:rsidRPr="001A2F08" w:rsidRDefault="00427100" w:rsidP="00427100">
            <w:pPr>
              <w:spacing w:after="0" w:line="240" w:lineRule="auto"/>
              <w:rPr>
                <w:rFonts w:ascii="Times New Roman" w:eastAsia="Times New Roman" w:hAnsi="Times New Roman" w:cs="Times New Roman"/>
                <w:color w:val="000000"/>
                <w:sz w:val="24"/>
                <w:szCs w:val="24"/>
                <w:rPrChange w:id="535"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36" w:author="Christopher W Kuzawa" w:date="2022-02-22T10:50:00Z">
                  <w:rPr>
                    <w:rFonts w:ascii="Calibri" w:hAnsi="Calibri" w:cs="Calibri"/>
                    <w:color w:val="000000"/>
                  </w:rPr>
                </w:rPrChange>
              </w:rPr>
              <w:t>DNAmB2MAdjAge</w:t>
            </w:r>
          </w:p>
        </w:tc>
        <w:tc>
          <w:tcPr>
            <w:tcW w:w="1219" w:type="dxa"/>
            <w:tcBorders>
              <w:top w:val="nil"/>
              <w:left w:val="nil"/>
              <w:bottom w:val="nil"/>
              <w:right w:val="nil"/>
            </w:tcBorders>
            <w:shd w:val="clear" w:color="auto" w:fill="auto"/>
            <w:noWrap/>
            <w:vAlign w:val="center"/>
          </w:tcPr>
          <w:p w14:paraId="39A93007" w14:textId="04309383"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37"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38" w:author="Christopher W Kuzawa" w:date="2022-02-22T10:50:00Z">
                  <w:rPr>
                    <w:color w:val="000000"/>
                  </w:rPr>
                </w:rPrChange>
              </w:rPr>
              <w:t>-0.03</w:t>
            </w:r>
          </w:p>
        </w:tc>
        <w:tc>
          <w:tcPr>
            <w:tcW w:w="1592" w:type="dxa"/>
            <w:tcBorders>
              <w:top w:val="nil"/>
              <w:left w:val="nil"/>
              <w:bottom w:val="nil"/>
              <w:right w:val="nil"/>
            </w:tcBorders>
            <w:shd w:val="clear" w:color="auto" w:fill="auto"/>
            <w:noWrap/>
            <w:vAlign w:val="center"/>
          </w:tcPr>
          <w:p w14:paraId="2AA44CDE" w14:textId="5697BDCA"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39"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40" w:author="Christopher W Kuzawa" w:date="2022-02-22T10:50:00Z">
                  <w:rPr>
                    <w:color w:val="000000"/>
                  </w:rPr>
                </w:rPrChange>
              </w:rPr>
              <w:t>-0.14 – 0.09</w:t>
            </w:r>
          </w:p>
        </w:tc>
        <w:tc>
          <w:tcPr>
            <w:tcW w:w="1239" w:type="dxa"/>
            <w:tcBorders>
              <w:top w:val="nil"/>
              <w:left w:val="nil"/>
              <w:bottom w:val="nil"/>
              <w:right w:val="nil"/>
            </w:tcBorders>
            <w:shd w:val="clear" w:color="auto" w:fill="auto"/>
            <w:noWrap/>
            <w:vAlign w:val="center"/>
          </w:tcPr>
          <w:p w14:paraId="7C25AFB2" w14:textId="1658C6E0"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41"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42" w:author="Christopher W Kuzawa" w:date="2022-02-22T10:50:00Z">
                  <w:rPr>
                    <w:color w:val="000000"/>
                  </w:rPr>
                </w:rPrChange>
              </w:rPr>
              <w:t>-0.44</w:t>
            </w:r>
          </w:p>
        </w:tc>
        <w:tc>
          <w:tcPr>
            <w:tcW w:w="900" w:type="dxa"/>
            <w:tcBorders>
              <w:top w:val="nil"/>
              <w:left w:val="nil"/>
              <w:bottom w:val="nil"/>
              <w:right w:val="nil"/>
            </w:tcBorders>
            <w:shd w:val="clear" w:color="auto" w:fill="auto"/>
            <w:noWrap/>
            <w:vAlign w:val="center"/>
          </w:tcPr>
          <w:p w14:paraId="4CD231B4" w14:textId="66D246B4"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43"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44" w:author="Christopher W Kuzawa" w:date="2022-02-22T10:50:00Z">
                  <w:rPr>
                    <w:color w:val="000000"/>
                  </w:rPr>
                </w:rPrChange>
              </w:rPr>
              <w:t>0.657</w:t>
            </w:r>
          </w:p>
        </w:tc>
      </w:tr>
      <w:tr w:rsidR="00427100" w:rsidRPr="001A2F08" w14:paraId="5A80C877" w14:textId="77777777" w:rsidTr="002A26C7">
        <w:trPr>
          <w:trHeight w:val="285"/>
        </w:trPr>
        <w:tc>
          <w:tcPr>
            <w:tcW w:w="1680" w:type="dxa"/>
            <w:tcBorders>
              <w:top w:val="nil"/>
              <w:left w:val="nil"/>
              <w:bottom w:val="nil"/>
              <w:right w:val="nil"/>
            </w:tcBorders>
            <w:shd w:val="clear" w:color="auto" w:fill="auto"/>
            <w:noWrap/>
            <w:vAlign w:val="bottom"/>
            <w:hideMark/>
          </w:tcPr>
          <w:p w14:paraId="72BB2A95"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545"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115D8866" w14:textId="63A435DC" w:rsidR="00427100" w:rsidRPr="001A2F08" w:rsidRDefault="00427100" w:rsidP="00427100">
            <w:pPr>
              <w:spacing w:after="0" w:line="240" w:lineRule="auto"/>
              <w:rPr>
                <w:rFonts w:ascii="Times New Roman" w:eastAsia="Times New Roman" w:hAnsi="Times New Roman" w:cs="Times New Roman"/>
                <w:color w:val="000000"/>
                <w:sz w:val="24"/>
                <w:szCs w:val="24"/>
                <w:rPrChange w:id="546" w:author="Christopher W Kuzawa" w:date="2022-02-22T10:50:00Z">
                  <w:rPr>
                    <w:rFonts w:ascii="Calibri" w:eastAsia="Times New Roman" w:hAnsi="Calibri" w:cs="Calibri"/>
                    <w:color w:val="000000"/>
                  </w:rPr>
                </w:rPrChange>
              </w:rPr>
            </w:pPr>
            <w:proofErr w:type="spellStart"/>
            <w:r w:rsidRPr="001A2F08">
              <w:rPr>
                <w:rFonts w:ascii="Times New Roman" w:hAnsi="Times New Roman" w:cs="Times New Roman"/>
                <w:color w:val="000000"/>
                <w:sz w:val="24"/>
                <w:szCs w:val="24"/>
                <w:rPrChange w:id="547" w:author="Christopher W Kuzawa" w:date="2022-02-22T10:50:00Z">
                  <w:rPr>
                    <w:rFonts w:ascii="Calibri" w:hAnsi="Calibri" w:cs="Calibri"/>
                    <w:color w:val="000000"/>
                  </w:rPr>
                </w:rPrChange>
              </w:rPr>
              <w:t>DNAmCystatinCAdjAge</w:t>
            </w:r>
            <w:proofErr w:type="spellEnd"/>
          </w:p>
        </w:tc>
        <w:tc>
          <w:tcPr>
            <w:tcW w:w="1219" w:type="dxa"/>
            <w:tcBorders>
              <w:top w:val="nil"/>
              <w:left w:val="nil"/>
              <w:bottom w:val="nil"/>
              <w:right w:val="nil"/>
            </w:tcBorders>
            <w:shd w:val="clear" w:color="auto" w:fill="auto"/>
            <w:noWrap/>
            <w:vAlign w:val="center"/>
          </w:tcPr>
          <w:p w14:paraId="4C4664AE" w14:textId="37C384C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48"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49" w:author="Christopher W Kuzawa" w:date="2022-02-22T10:50:00Z">
                  <w:rPr>
                    <w:color w:val="000000"/>
                  </w:rPr>
                </w:rPrChange>
              </w:rPr>
              <w:t>-0.05</w:t>
            </w:r>
          </w:p>
        </w:tc>
        <w:tc>
          <w:tcPr>
            <w:tcW w:w="1592" w:type="dxa"/>
            <w:tcBorders>
              <w:top w:val="nil"/>
              <w:left w:val="nil"/>
              <w:bottom w:val="nil"/>
              <w:right w:val="nil"/>
            </w:tcBorders>
            <w:shd w:val="clear" w:color="auto" w:fill="auto"/>
            <w:noWrap/>
            <w:vAlign w:val="center"/>
          </w:tcPr>
          <w:p w14:paraId="439146D2" w14:textId="62C99005"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50"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51" w:author="Christopher W Kuzawa" w:date="2022-02-22T10:50:00Z">
                  <w:rPr>
                    <w:color w:val="000000"/>
                  </w:rPr>
                </w:rPrChange>
              </w:rPr>
              <w:t>-0.17 – 0.06</w:t>
            </w:r>
          </w:p>
        </w:tc>
        <w:tc>
          <w:tcPr>
            <w:tcW w:w="1239" w:type="dxa"/>
            <w:tcBorders>
              <w:top w:val="nil"/>
              <w:left w:val="nil"/>
              <w:bottom w:val="nil"/>
              <w:right w:val="nil"/>
            </w:tcBorders>
            <w:shd w:val="clear" w:color="auto" w:fill="auto"/>
            <w:noWrap/>
            <w:vAlign w:val="center"/>
          </w:tcPr>
          <w:p w14:paraId="3756B770" w14:textId="69A705D4"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52"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53" w:author="Christopher W Kuzawa" w:date="2022-02-22T10:50:00Z">
                  <w:rPr>
                    <w:color w:val="000000"/>
                  </w:rPr>
                </w:rPrChange>
              </w:rPr>
              <w:t>-0.88</w:t>
            </w:r>
          </w:p>
        </w:tc>
        <w:tc>
          <w:tcPr>
            <w:tcW w:w="900" w:type="dxa"/>
            <w:tcBorders>
              <w:top w:val="nil"/>
              <w:left w:val="nil"/>
              <w:bottom w:val="nil"/>
              <w:right w:val="nil"/>
            </w:tcBorders>
            <w:shd w:val="clear" w:color="auto" w:fill="auto"/>
            <w:noWrap/>
            <w:vAlign w:val="center"/>
          </w:tcPr>
          <w:p w14:paraId="14C812AA" w14:textId="47977314"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54"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55" w:author="Christopher W Kuzawa" w:date="2022-02-22T10:50:00Z">
                  <w:rPr>
                    <w:color w:val="000000"/>
                  </w:rPr>
                </w:rPrChange>
              </w:rPr>
              <w:t>0.378</w:t>
            </w:r>
          </w:p>
        </w:tc>
      </w:tr>
      <w:tr w:rsidR="00427100" w:rsidRPr="001A2F08" w14:paraId="17667F89" w14:textId="77777777" w:rsidTr="002A26C7">
        <w:trPr>
          <w:trHeight w:val="285"/>
        </w:trPr>
        <w:tc>
          <w:tcPr>
            <w:tcW w:w="1680" w:type="dxa"/>
            <w:tcBorders>
              <w:top w:val="nil"/>
              <w:left w:val="nil"/>
              <w:bottom w:val="nil"/>
              <w:right w:val="nil"/>
            </w:tcBorders>
            <w:shd w:val="clear" w:color="auto" w:fill="auto"/>
            <w:noWrap/>
            <w:vAlign w:val="bottom"/>
            <w:hideMark/>
          </w:tcPr>
          <w:p w14:paraId="19976CBA"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556"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6132D9D6" w14:textId="650246EB" w:rsidR="00427100" w:rsidRPr="001A2F08" w:rsidRDefault="00427100" w:rsidP="00427100">
            <w:pPr>
              <w:spacing w:after="0" w:line="240" w:lineRule="auto"/>
              <w:rPr>
                <w:rFonts w:ascii="Times New Roman" w:eastAsia="Times New Roman" w:hAnsi="Times New Roman" w:cs="Times New Roman"/>
                <w:color w:val="000000"/>
                <w:sz w:val="24"/>
                <w:szCs w:val="24"/>
                <w:rPrChange w:id="557"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58" w:author="Christopher W Kuzawa" w:date="2022-02-22T10:50:00Z">
                  <w:rPr>
                    <w:rFonts w:ascii="Calibri" w:hAnsi="Calibri" w:cs="Calibri"/>
                    <w:color w:val="000000"/>
                  </w:rPr>
                </w:rPrChange>
              </w:rPr>
              <w:t>DNAmGDF15AdjAge</w:t>
            </w:r>
          </w:p>
        </w:tc>
        <w:tc>
          <w:tcPr>
            <w:tcW w:w="1219" w:type="dxa"/>
            <w:tcBorders>
              <w:top w:val="nil"/>
              <w:left w:val="nil"/>
              <w:bottom w:val="nil"/>
              <w:right w:val="nil"/>
            </w:tcBorders>
            <w:shd w:val="clear" w:color="auto" w:fill="auto"/>
            <w:noWrap/>
            <w:vAlign w:val="center"/>
          </w:tcPr>
          <w:p w14:paraId="76DBBE68" w14:textId="39112A31"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59"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60" w:author="Christopher W Kuzawa" w:date="2022-02-22T10:50:00Z">
                  <w:rPr>
                    <w:color w:val="000000"/>
                  </w:rPr>
                </w:rPrChange>
              </w:rPr>
              <w:t>0.01</w:t>
            </w:r>
          </w:p>
        </w:tc>
        <w:tc>
          <w:tcPr>
            <w:tcW w:w="1592" w:type="dxa"/>
            <w:tcBorders>
              <w:top w:val="nil"/>
              <w:left w:val="nil"/>
              <w:bottom w:val="nil"/>
              <w:right w:val="nil"/>
            </w:tcBorders>
            <w:shd w:val="clear" w:color="auto" w:fill="auto"/>
            <w:noWrap/>
            <w:vAlign w:val="center"/>
          </w:tcPr>
          <w:p w14:paraId="6724898D" w14:textId="628C5A76"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61"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62" w:author="Christopher W Kuzawa" w:date="2022-02-22T10:50:00Z">
                  <w:rPr>
                    <w:color w:val="000000"/>
                  </w:rPr>
                </w:rPrChange>
              </w:rPr>
              <w:t>-0.11 – 0.12</w:t>
            </w:r>
          </w:p>
        </w:tc>
        <w:tc>
          <w:tcPr>
            <w:tcW w:w="1239" w:type="dxa"/>
            <w:tcBorders>
              <w:top w:val="nil"/>
              <w:left w:val="nil"/>
              <w:bottom w:val="nil"/>
              <w:right w:val="nil"/>
            </w:tcBorders>
            <w:shd w:val="clear" w:color="auto" w:fill="auto"/>
            <w:noWrap/>
            <w:vAlign w:val="center"/>
          </w:tcPr>
          <w:p w14:paraId="7FBDC41B" w14:textId="3D7757B4"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63"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64" w:author="Christopher W Kuzawa" w:date="2022-02-22T10:50:00Z">
                  <w:rPr>
                    <w:color w:val="000000"/>
                  </w:rPr>
                </w:rPrChange>
              </w:rPr>
              <w:t>0.13</w:t>
            </w:r>
          </w:p>
        </w:tc>
        <w:tc>
          <w:tcPr>
            <w:tcW w:w="900" w:type="dxa"/>
            <w:tcBorders>
              <w:top w:val="nil"/>
              <w:left w:val="nil"/>
              <w:bottom w:val="nil"/>
              <w:right w:val="nil"/>
            </w:tcBorders>
            <w:shd w:val="clear" w:color="auto" w:fill="auto"/>
            <w:noWrap/>
            <w:vAlign w:val="center"/>
          </w:tcPr>
          <w:p w14:paraId="2E193081" w14:textId="266C7161"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65"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66" w:author="Christopher W Kuzawa" w:date="2022-02-22T10:50:00Z">
                  <w:rPr>
                    <w:color w:val="000000"/>
                  </w:rPr>
                </w:rPrChange>
              </w:rPr>
              <w:t>0.899</w:t>
            </w:r>
          </w:p>
        </w:tc>
      </w:tr>
      <w:tr w:rsidR="00427100" w:rsidRPr="001A2F08" w14:paraId="24DBBE2A" w14:textId="77777777" w:rsidTr="002A26C7">
        <w:trPr>
          <w:trHeight w:val="285"/>
        </w:trPr>
        <w:tc>
          <w:tcPr>
            <w:tcW w:w="1680" w:type="dxa"/>
            <w:tcBorders>
              <w:top w:val="nil"/>
              <w:left w:val="nil"/>
              <w:bottom w:val="nil"/>
              <w:right w:val="nil"/>
            </w:tcBorders>
            <w:shd w:val="clear" w:color="auto" w:fill="auto"/>
            <w:noWrap/>
            <w:vAlign w:val="bottom"/>
            <w:hideMark/>
          </w:tcPr>
          <w:p w14:paraId="523766DC"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567"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3271F9B0" w14:textId="5FFF719B" w:rsidR="00427100" w:rsidRPr="001A2F08" w:rsidRDefault="00427100" w:rsidP="00427100">
            <w:pPr>
              <w:spacing w:after="0" w:line="240" w:lineRule="auto"/>
              <w:rPr>
                <w:rFonts w:ascii="Times New Roman" w:eastAsia="Times New Roman" w:hAnsi="Times New Roman" w:cs="Times New Roman"/>
                <w:color w:val="000000"/>
                <w:sz w:val="24"/>
                <w:szCs w:val="24"/>
                <w:rPrChange w:id="568" w:author="Christopher W Kuzawa" w:date="2022-02-22T10:50:00Z">
                  <w:rPr>
                    <w:rFonts w:ascii="Calibri" w:eastAsia="Times New Roman" w:hAnsi="Calibri" w:cs="Calibri"/>
                    <w:color w:val="000000"/>
                  </w:rPr>
                </w:rPrChange>
              </w:rPr>
            </w:pPr>
            <w:proofErr w:type="spellStart"/>
            <w:r w:rsidRPr="001A2F08">
              <w:rPr>
                <w:rFonts w:ascii="Times New Roman" w:hAnsi="Times New Roman" w:cs="Times New Roman"/>
                <w:color w:val="000000"/>
                <w:sz w:val="24"/>
                <w:szCs w:val="24"/>
                <w:rPrChange w:id="569" w:author="Christopher W Kuzawa" w:date="2022-02-22T10:50:00Z">
                  <w:rPr>
                    <w:rFonts w:ascii="Calibri" w:hAnsi="Calibri" w:cs="Calibri"/>
                    <w:color w:val="000000"/>
                  </w:rPr>
                </w:rPrChange>
              </w:rPr>
              <w:t>DNAmLeptinAdjAge</w:t>
            </w:r>
            <w:proofErr w:type="spellEnd"/>
          </w:p>
        </w:tc>
        <w:tc>
          <w:tcPr>
            <w:tcW w:w="1219" w:type="dxa"/>
            <w:tcBorders>
              <w:top w:val="nil"/>
              <w:left w:val="nil"/>
              <w:bottom w:val="nil"/>
              <w:right w:val="nil"/>
            </w:tcBorders>
            <w:shd w:val="clear" w:color="auto" w:fill="auto"/>
            <w:noWrap/>
            <w:vAlign w:val="center"/>
          </w:tcPr>
          <w:p w14:paraId="5984A0C4" w14:textId="5D8DCED4"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70"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71" w:author="Christopher W Kuzawa" w:date="2022-02-22T10:50:00Z">
                  <w:rPr>
                    <w:color w:val="000000"/>
                  </w:rPr>
                </w:rPrChange>
              </w:rPr>
              <w:t>-0.15</w:t>
            </w:r>
          </w:p>
        </w:tc>
        <w:tc>
          <w:tcPr>
            <w:tcW w:w="1592" w:type="dxa"/>
            <w:tcBorders>
              <w:top w:val="nil"/>
              <w:left w:val="nil"/>
              <w:bottom w:val="nil"/>
              <w:right w:val="nil"/>
            </w:tcBorders>
            <w:shd w:val="clear" w:color="auto" w:fill="auto"/>
            <w:noWrap/>
            <w:vAlign w:val="center"/>
          </w:tcPr>
          <w:p w14:paraId="50185226" w14:textId="24448DCF"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72"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73" w:author="Christopher W Kuzawa" w:date="2022-02-22T10:50:00Z">
                  <w:rPr>
                    <w:color w:val="000000"/>
                  </w:rPr>
                </w:rPrChange>
              </w:rPr>
              <w:t>-0.26 – -0.04</w:t>
            </w:r>
          </w:p>
        </w:tc>
        <w:tc>
          <w:tcPr>
            <w:tcW w:w="1239" w:type="dxa"/>
            <w:tcBorders>
              <w:top w:val="nil"/>
              <w:left w:val="nil"/>
              <w:bottom w:val="nil"/>
              <w:right w:val="nil"/>
            </w:tcBorders>
            <w:shd w:val="clear" w:color="auto" w:fill="auto"/>
            <w:noWrap/>
            <w:vAlign w:val="center"/>
          </w:tcPr>
          <w:p w14:paraId="50145891" w14:textId="7500FC29"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74"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75" w:author="Christopher W Kuzawa" w:date="2022-02-22T10:50:00Z">
                  <w:rPr>
                    <w:color w:val="000000"/>
                  </w:rPr>
                </w:rPrChange>
              </w:rPr>
              <w:t>-2.63</w:t>
            </w:r>
          </w:p>
        </w:tc>
        <w:tc>
          <w:tcPr>
            <w:tcW w:w="900" w:type="dxa"/>
            <w:tcBorders>
              <w:top w:val="nil"/>
              <w:left w:val="nil"/>
              <w:bottom w:val="nil"/>
              <w:right w:val="nil"/>
            </w:tcBorders>
            <w:shd w:val="clear" w:color="auto" w:fill="auto"/>
            <w:noWrap/>
            <w:vAlign w:val="center"/>
          </w:tcPr>
          <w:p w14:paraId="37968792" w14:textId="41D6B96A"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576" w:author="Christopher W Kuzawa" w:date="2022-02-22T10:50:00Z">
                  <w:rPr>
                    <w:rFonts w:ascii="Calibri" w:eastAsia="Times New Roman" w:hAnsi="Calibri" w:cs="Calibri"/>
                    <w:b/>
                    <w:bCs/>
                    <w:color w:val="000000"/>
                  </w:rPr>
                </w:rPrChange>
              </w:rPr>
            </w:pPr>
            <w:r w:rsidRPr="001A2F08">
              <w:rPr>
                <w:rFonts w:ascii="Times New Roman" w:hAnsi="Times New Roman" w:cs="Times New Roman"/>
                <w:b/>
                <w:bCs/>
                <w:color w:val="000000"/>
                <w:sz w:val="24"/>
                <w:szCs w:val="24"/>
                <w:rPrChange w:id="577" w:author="Christopher W Kuzawa" w:date="2022-02-22T10:50:00Z">
                  <w:rPr>
                    <w:b/>
                    <w:bCs/>
                    <w:color w:val="000000"/>
                  </w:rPr>
                </w:rPrChange>
              </w:rPr>
              <w:t>0.009</w:t>
            </w:r>
          </w:p>
        </w:tc>
      </w:tr>
      <w:tr w:rsidR="00427100" w:rsidRPr="001A2F08" w14:paraId="783944C8" w14:textId="77777777" w:rsidTr="002A26C7">
        <w:trPr>
          <w:trHeight w:val="285"/>
        </w:trPr>
        <w:tc>
          <w:tcPr>
            <w:tcW w:w="1680" w:type="dxa"/>
            <w:tcBorders>
              <w:top w:val="nil"/>
              <w:left w:val="nil"/>
              <w:bottom w:val="nil"/>
              <w:right w:val="nil"/>
            </w:tcBorders>
            <w:shd w:val="clear" w:color="auto" w:fill="auto"/>
            <w:noWrap/>
            <w:vAlign w:val="bottom"/>
            <w:hideMark/>
          </w:tcPr>
          <w:p w14:paraId="1D1B07BC"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578"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31046CCC" w14:textId="228F18A8" w:rsidR="00427100" w:rsidRPr="001A2F08" w:rsidRDefault="00427100" w:rsidP="00427100">
            <w:pPr>
              <w:spacing w:after="0" w:line="240" w:lineRule="auto"/>
              <w:rPr>
                <w:rFonts w:ascii="Times New Roman" w:eastAsia="Times New Roman" w:hAnsi="Times New Roman" w:cs="Times New Roman"/>
                <w:color w:val="000000"/>
                <w:sz w:val="24"/>
                <w:szCs w:val="24"/>
                <w:rPrChange w:id="579" w:author="Christopher W Kuzawa" w:date="2022-02-22T10:50:00Z">
                  <w:rPr>
                    <w:rFonts w:ascii="Calibri" w:eastAsia="Times New Roman" w:hAnsi="Calibri" w:cs="Calibri"/>
                    <w:color w:val="000000"/>
                  </w:rPr>
                </w:rPrChange>
              </w:rPr>
            </w:pPr>
            <w:proofErr w:type="spellStart"/>
            <w:r w:rsidRPr="001A2F08">
              <w:rPr>
                <w:rFonts w:ascii="Times New Roman" w:hAnsi="Times New Roman" w:cs="Times New Roman"/>
                <w:color w:val="000000"/>
                <w:sz w:val="24"/>
                <w:szCs w:val="24"/>
                <w:rPrChange w:id="580" w:author="Christopher W Kuzawa" w:date="2022-02-22T10:50:00Z">
                  <w:rPr>
                    <w:rFonts w:ascii="Calibri" w:hAnsi="Calibri" w:cs="Calibri"/>
                    <w:color w:val="000000"/>
                  </w:rPr>
                </w:rPrChange>
              </w:rPr>
              <w:t>DNAmPackYearsAdjAge</w:t>
            </w:r>
            <w:proofErr w:type="spellEnd"/>
          </w:p>
        </w:tc>
        <w:tc>
          <w:tcPr>
            <w:tcW w:w="1219" w:type="dxa"/>
            <w:tcBorders>
              <w:top w:val="nil"/>
              <w:left w:val="nil"/>
              <w:bottom w:val="nil"/>
              <w:right w:val="nil"/>
            </w:tcBorders>
            <w:shd w:val="clear" w:color="auto" w:fill="auto"/>
            <w:noWrap/>
            <w:vAlign w:val="center"/>
          </w:tcPr>
          <w:p w14:paraId="11CE9C1D" w14:textId="6896059B"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81"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82" w:author="Christopher W Kuzawa" w:date="2022-02-22T10:50:00Z">
                  <w:rPr>
                    <w:color w:val="000000"/>
                  </w:rPr>
                </w:rPrChange>
              </w:rPr>
              <w:t>-0.02</w:t>
            </w:r>
          </w:p>
        </w:tc>
        <w:tc>
          <w:tcPr>
            <w:tcW w:w="1592" w:type="dxa"/>
            <w:tcBorders>
              <w:top w:val="nil"/>
              <w:left w:val="nil"/>
              <w:bottom w:val="nil"/>
              <w:right w:val="nil"/>
            </w:tcBorders>
            <w:shd w:val="clear" w:color="auto" w:fill="auto"/>
            <w:noWrap/>
            <w:vAlign w:val="center"/>
          </w:tcPr>
          <w:p w14:paraId="3E47BB62" w14:textId="5E61EA04"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83"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84" w:author="Christopher W Kuzawa" w:date="2022-02-22T10:50:00Z">
                  <w:rPr>
                    <w:color w:val="000000"/>
                  </w:rPr>
                </w:rPrChange>
              </w:rPr>
              <w:t>-0.13 – 0.10</w:t>
            </w:r>
          </w:p>
        </w:tc>
        <w:tc>
          <w:tcPr>
            <w:tcW w:w="1239" w:type="dxa"/>
            <w:tcBorders>
              <w:top w:val="nil"/>
              <w:left w:val="nil"/>
              <w:bottom w:val="nil"/>
              <w:right w:val="nil"/>
            </w:tcBorders>
            <w:shd w:val="clear" w:color="auto" w:fill="auto"/>
            <w:noWrap/>
            <w:vAlign w:val="center"/>
          </w:tcPr>
          <w:p w14:paraId="60EC76F1" w14:textId="6D5B8C11"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85"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86" w:author="Christopher W Kuzawa" w:date="2022-02-22T10:50:00Z">
                  <w:rPr>
                    <w:color w:val="000000"/>
                  </w:rPr>
                </w:rPrChange>
              </w:rPr>
              <w:t>-0.26</w:t>
            </w:r>
          </w:p>
        </w:tc>
        <w:tc>
          <w:tcPr>
            <w:tcW w:w="900" w:type="dxa"/>
            <w:tcBorders>
              <w:top w:val="nil"/>
              <w:left w:val="nil"/>
              <w:bottom w:val="nil"/>
              <w:right w:val="nil"/>
            </w:tcBorders>
            <w:shd w:val="clear" w:color="auto" w:fill="auto"/>
            <w:noWrap/>
            <w:vAlign w:val="center"/>
          </w:tcPr>
          <w:p w14:paraId="6A9BDB4F" w14:textId="6C19689A"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87"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88" w:author="Christopher W Kuzawa" w:date="2022-02-22T10:50:00Z">
                  <w:rPr>
                    <w:color w:val="000000"/>
                  </w:rPr>
                </w:rPrChange>
              </w:rPr>
              <w:t>0.797</w:t>
            </w:r>
          </w:p>
        </w:tc>
      </w:tr>
      <w:tr w:rsidR="00427100" w:rsidRPr="001A2F08" w14:paraId="46874258" w14:textId="77777777" w:rsidTr="002A26C7">
        <w:trPr>
          <w:trHeight w:val="285"/>
        </w:trPr>
        <w:tc>
          <w:tcPr>
            <w:tcW w:w="1680" w:type="dxa"/>
            <w:tcBorders>
              <w:top w:val="nil"/>
              <w:left w:val="nil"/>
              <w:bottom w:val="nil"/>
              <w:right w:val="nil"/>
            </w:tcBorders>
            <w:shd w:val="clear" w:color="auto" w:fill="auto"/>
            <w:noWrap/>
            <w:vAlign w:val="bottom"/>
            <w:hideMark/>
          </w:tcPr>
          <w:p w14:paraId="481099C0"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589"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3FE74692" w14:textId="7C8DAE2C" w:rsidR="00427100" w:rsidRPr="001A2F08" w:rsidRDefault="00427100" w:rsidP="00427100">
            <w:pPr>
              <w:spacing w:after="0" w:line="240" w:lineRule="auto"/>
              <w:rPr>
                <w:rFonts w:ascii="Times New Roman" w:eastAsia="Times New Roman" w:hAnsi="Times New Roman" w:cs="Times New Roman"/>
                <w:color w:val="000000"/>
                <w:sz w:val="24"/>
                <w:szCs w:val="24"/>
                <w:rPrChange w:id="590"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91" w:author="Christopher W Kuzawa" w:date="2022-02-22T10:50:00Z">
                  <w:rPr>
                    <w:rFonts w:ascii="Calibri" w:hAnsi="Calibri" w:cs="Calibri"/>
                    <w:color w:val="000000"/>
                  </w:rPr>
                </w:rPrChange>
              </w:rPr>
              <w:t>DNAmPAI1AdjAge</w:t>
            </w:r>
          </w:p>
        </w:tc>
        <w:tc>
          <w:tcPr>
            <w:tcW w:w="1219" w:type="dxa"/>
            <w:tcBorders>
              <w:top w:val="nil"/>
              <w:left w:val="nil"/>
              <w:bottom w:val="nil"/>
              <w:right w:val="nil"/>
            </w:tcBorders>
            <w:shd w:val="clear" w:color="auto" w:fill="auto"/>
            <w:noWrap/>
            <w:vAlign w:val="center"/>
          </w:tcPr>
          <w:p w14:paraId="268B377E" w14:textId="2792DBFD"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92"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93" w:author="Christopher W Kuzawa" w:date="2022-02-22T10:50:00Z">
                  <w:rPr>
                    <w:color w:val="000000"/>
                  </w:rPr>
                </w:rPrChange>
              </w:rPr>
              <w:t>0.03</w:t>
            </w:r>
          </w:p>
        </w:tc>
        <w:tc>
          <w:tcPr>
            <w:tcW w:w="1592" w:type="dxa"/>
            <w:tcBorders>
              <w:top w:val="nil"/>
              <w:left w:val="nil"/>
              <w:bottom w:val="nil"/>
              <w:right w:val="nil"/>
            </w:tcBorders>
            <w:shd w:val="clear" w:color="auto" w:fill="auto"/>
            <w:noWrap/>
            <w:vAlign w:val="center"/>
          </w:tcPr>
          <w:p w14:paraId="45DC9831" w14:textId="480E451D"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94"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95" w:author="Christopher W Kuzawa" w:date="2022-02-22T10:50:00Z">
                  <w:rPr>
                    <w:color w:val="000000"/>
                  </w:rPr>
                </w:rPrChange>
              </w:rPr>
              <w:t>-0.09 – 0.15</w:t>
            </w:r>
          </w:p>
        </w:tc>
        <w:tc>
          <w:tcPr>
            <w:tcW w:w="1239" w:type="dxa"/>
            <w:tcBorders>
              <w:top w:val="nil"/>
              <w:left w:val="nil"/>
              <w:bottom w:val="nil"/>
              <w:right w:val="nil"/>
            </w:tcBorders>
            <w:shd w:val="clear" w:color="auto" w:fill="auto"/>
            <w:noWrap/>
            <w:vAlign w:val="center"/>
          </w:tcPr>
          <w:p w14:paraId="3AC76B37" w14:textId="667E38F5"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96"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97" w:author="Christopher W Kuzawa" w:date="2022-02-22T10:50:00Z">
                  <w:rPr>
                    <w:color w:val="000000"/>
                  </w:rPr>
                </w:rPrChange>
              </w:rPr>
              <w:t>0.46</w:t>
            </w:r>
          </w:p>
        </w:tc>
        <w:tc>
          <w:tcPr>
            <w:tcW w:w="900" w:type="dxa"/>
            <w:tcBorders>
              <w:top w:val="nil"/>
              <w:left w:val="nil"/>
              <w:bottom w:val="nil"/>
              <w:right w:val="nil"/>
            </w:tcBorders>
            <w:shd w:val="clear" w:color="auto" w:fill="auto"/>
            <w:noWrap/>
            <w:vAlign w:val="center"/>
          </w:tcPr>
          <w:p w14:paraId="0F68E78A" w14:textId="135BFD8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598"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599" w:author="Christopher W Kuzawa" w:date="2022-02-22T10:50:00Z">
                  <w:rPr>
                    <w:color w:val="000000"/>
                  </w:rPr>
                </w:rPrChange>
              </w:rPr>
              <w:t>0.643</w:t>
            </w:r>
          </w:p>
        </w:tc>
      </w:tr>
      <w:tr w:rsidR="00427100" w:rsidRPr="001A2F08" w14:paraId="024A0FBE" w14:textId="77777777" w:rsidTr="002A26C7">
        <w:trPr>
          <w:trHeight w:val="285"/>
        </w:trPr>
        <w:tc>
          <w:tcPr>
            <w:tcW w:w="1680" w:type="dxa"/>
            <w:tcBorders>
              <w:top w:val="nil"/>
              <w:left w:val="nil"/>
              <w:bottom w:val="nil"/>
              <w:right w:val="nil"/>
            </w:tcBorders>
            <w:shd w:val="clear" w:color="auto" w:fill="auto"/>
            <w:noWrap/>
            <w:vAlign w:val="bottom"/>
            <w:hideMark/>
          </w:tcPr>
          <w:p w14:paraId="4E090010"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600"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4A543456" w14:textId="755577D5" w:rsidR="00427100" w:rsidRPr="001A2F08" w:rsidRDefault="00427100" w:rsidP="00427100">
            <w:pPr>
              <w:spacing w:after="0" w:line="240" w:lineRule="auto"/>
              <w:rPr>
                <w:rFonts w:ascii="Times New Roman" w:eastAsia="Times New Roman" w:hAnsi="Times New Roman" w:cs="Times New Roman"/>
                <w:color w:val="000000"/>
                <w:sz w:val="24"/>
                <w:szCs w:val="24"/>
                <w:rPrChange w:id="601"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02" w:author="Christopher W Kuzawa" w:date="2022-02-22T10:50:00Z">
                  <w:rPr>
                    <w:rFonts w:ascii="Calibri" w:hAnsi="Calibri" w:cs="Calibri"/>
                    <w:color w:val="000000"/>
                  </w:rPr>
                </w:rPrChange>
              </w:rPr>
              <w:t>DNAmTIMP1AdjAge</w:t>
            </w:r>
          </w:p>
        </w:tc>
        <w:tc>
          <w:tcPr>
            <w:tcW w:w="1219" w:type="dxa"/>
            <w:tcBorders>
              <w:top w:val="nil"/>
              <w:left w:val="nil"/>
              <w:bottom w:val="nil"/>
              <w:right w:val="nil"/>
            </w:tcBorders>
            <w:shd w:val="clear" w:color="auto" w:fill="auto"/>
            <w:noWrap/>
            <w:vAlign w:val="center"/>
          </w:tcPr>
          <w:p w14:paraId="1B68AEDF" w14:textId="307C33D3"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03"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04" w:author="Christopher W Kuzawa" w:date="2022-02-22T10:50:00Z">
                  <w:rPr>
                    <w:color w:val="000000"/>
                  </w:rPr>
                </w:rPrChange>
              </w:rPr>
              <w:t>0</w:t>
            </w:r>
          </w:p>
        </w:tc>
        <w:tc>
          <w:tcPr>
            <w:tcW w:w="1592" w:type="dxa"/>
            <w:tcBorders>
              <w:top w:val="nil"/>
              <w:left w:val="nil"/>
              <w:bottom w:val="nil"/>
              <w:right w:val="nil"/>
            </w:tcBorders>
            <w:shd w:val="clear" w:color="auto" w:fill="auto"/>
            <w:noWrap/>
            <w:vAlign w:val="center"/>
          </w:tcPr>
          <w:p w14:paraId="1A095C82" w14:textId="27DCEBA3"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05"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06" w:author="Christopher W Kuzawa" w:date="2022-02-22T10:50:00Z">
                  <w:rPr>
                    <w:color w:val="000000"/>
                  </w:rPr>
                </w:rPrChange>
              </w:rPr>
              <w:t>-0.11 – 0.12</w:t>
            </w:r>
          </w:p>
        </w:tc>
        <w:tc>
          <w:tcPr>
            <w:tcW w:w="1239" w:type="dxa"/>
            <w:tcBorders>
              <w:top w:val="nil"/>
              <w:left w:val="nil"/>
              <w:bottom w:val="nil"/>
              <w:right w:val="nil"/>
            </w:tcBorders>
            <w:shd w:val="clear" w:color="auto" w:fill="auto"/>
            <w:noWrap/>
            <w:vAlign w:val="center"/>
          </w:tcPr>
          <w:p w14:paraId="742EA33E" w14:textId="6148A43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07"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08" w:author="Christopher W Kuzawa" w:date="2022-02-22T10:50:00Z">
                  <w:rPr>
                    <w:color w:val="000000"/>
                  </w:rPr>
                </w:rPrChange>
              </w:rPr>
              <w:t>0.06</w:t>
            </w:r>
          </w:p>
        </w:tc>
        <w:tc>
          <w:tcPr>
            <w:tcW w:w="900" w:type="dxa"/>
            <w:tcBorders>
              <w:top w:val="nil"/>
              <w:left w:val="nil"/>
              <w:bottom w:val="nil"/>
              <w:right w:val="nil"/>
            </w:tcBorders>
            <w:shd w:val="clear" w:color="auto" w:fill="auto"/>
            <w:noWrap/>
            <w:vAlign w:val="center"/>
          </w:tcPr>
          <w:p w14:paraId="3C396E52" w14:textId="3AD0CBED"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09"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10" w:author="Christopher W Kuzawa" w:date="2022-02-22T10:50:00Z">
                  <w:rPr>
                    <w:color w:val="000000"/>
                  </w:rPr>
                </w:rPrChange>
              </w:rPr>
              <w:t>0.951</w:t>
            </w:r>
          </w:p>
        </w:tc>
      </w:tr>
      <w:tr w:rsidR="00427100" w:rsidRPr="001A2F08" w14:paraId="403A130C" w14:textId="77777777" w:rsidTr="002A26C7">
        <w:trPr>
          <w:trHeight w:val="285"/>
        </w:trPr>
        <w:tc>
          <w:tcPr>
            <w:tcW w:w="1680" w:type="dxa"/>
            <w:tcBorders>
              <w:top w:val="nil"/>
              <w:left w:val="nil"/>
              <w:bottom w:val="nil"/>
              <w:right w:val="nil"/>
            </w:tcBorders>
            <w:shd w:val="clear" w:color="auto" w:fill="auto"/>
            <w:noWrap/>
            <w:vAlign w:val="bottom"/>
            <w:hideMark/>
          </w:tcPr>
          <w:p w14:paraId="6E4A983B" w14:textId="77777777" w:rsidR="00427100" w:rsidRPr="001A2F08" w:rsidRDefault="00427100" w:rsidP="00427100">
            <w:pPr>
              <w:spacing w:after="0" w:line="240" w:lineRule="auto"/>
              <w:jc w:val="right"/>
              <w:rPr>
                <w:rFonts w:ascii="Times New Roman" w:eastAsia="Times New Roman" w:hAnsi="Times New Roman" w:cs="Times New Roman"/>
                <w:b/>
                <w:bCs/>
                <w:color w:val="000000"/>
                <w:sz w:val="24"/>
                <w:szCs w:val="24"/>
                <w:rPrChange w:id="611" w:author="Christopher W Kuzawa" w:date="2022-02-22T10:50:00Z">
                  <w:rPr>
                    <w:rFonts w:ascii="Calibri" w:eastAsia="Times New Roman" w:hAnsi="Calibri" w:cs="Calibri"/>
                    <w:b/>
                    <w:bCs/>
                    <w:color w:val="000000"/>
                  </w:rPr>
                </w:rPrChange>
              </w:rPr>
            </w:pPr>
          </w:p>
        </w:tc>
        <w:tc>
          <w:tcPr>
            <w:tcW w:w="2709" w:type="dxa"/>
            <w:tcBorders>
              <w:top w:val="nil"/>
              <w:left w:val="nil"/>
              <w:bottom w:val="nil"/>
              <w:right w:val="nil"/>
            </w:tcBorders>
            <w:shd w:val="clear" w:color="auto" w:fill="auto"/>
            <w:noWrap/>
            <w:vAlign w:val="bottom"/>
          </w:tcPr>
          <w:p w14:paraId="3EBEEFB8" w14:textId="1DE189B1" w:rsidR="00427100" w:rsidRPr="001A2F08" w:rsidRDefault="00427100" w:rsidP="00427100">
            <w:pPr>
              <w:spacing w:after="0" w:line="240" w:lineRule="auto"/>
              <w:rPr>
                <w:rFonts w:ascii="Times New Roman" w:eastAsia="Times New Roman" w:hAnsi="Times New Roman" w:cs="Times New Roman"/>
                <w:color w:val="000000"/>
                <w:sz w:val="24"/>
                <w:szCs w:val="24"/>
                <w:rPrChange w:id="612" w:author="Christopher W Kuzawa" w:date="2022-02-22T10:50:00Z">
                  <w:rPr>
                    <w:rFonts w:ascii="Calibri" w:eastAsia="Times New Roman" w:hAnsi="Calibri" w:cs="Calibri"/>
                    <w:color w:val="000000"/>
                  </w:rPr>
                </w:rPrChange>
              </w:rPr>
            </w:pPr>
            <w:proofErr w:type="spellStart"/>
            <w:r w:rsidRPr="001A2F08">
              <w:rPr>
                <w:rFonts w:ascii="Times New Roman" w:hAnsi="Times New Roman" w:cs="Times New Roman"/>
                <w:color w:val="000000"/>
                <w:sz w:val="24"/>
                <w:szCs w:val="24"/>
                <w:rPrChange w:id="613" w:author="Christopher W Kuzawa" w:date="2022-02-22T10:50:00Z">
                  <w:rPr>
                    <w:rFonts w:ascii="Calibri" w:hAnsi="Calibri" w:cs="Calibri"/>
                    <w:color w:val="000000"/>
                  </w:rPr>
                </w:rPrChange>
              </w:rPr>
              <w:t>DNAmTLAdjAge</w:t>
            </w:r>
            <w:proofErr w:type="spellEnd"/>
          </w:p>
        </w:tc>
        <w:tc>
          <w:tcPr>
            <w:tcW w:w="1219" w:type="dxa"/>
            <w:tcBorders>
              <w:top w:val="nil"/>
              <w:left w:val="nil"/>
              <w:bottom w:val="nil"/>
              <w:right w:val="nil"/>
            </w:tcBorders>
            <w:shd w:val="clear" w:color="auto" w:fill="auto"/>
            <w:noWrap/>
            <w:vAlign w:val="center"/>
          </w:tcPr>
          <w:p w14:paraId="3DFF3FFC" w14:textId="707B249D"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14"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15" w:author="Christopher W Kuzawa" w:date="2022-02-22T10:50:00Z">
                  <w:rPr>
                    <w:color w:val="000000"/>
                  </w:rPr>
                </w:rPrChange>
              </w:rPr>
              <w:t>-0.05</w:t>
            </w:r>
          </w:p>
        </w:tc>
        <w:tc>
          <w:tcPr>
            <w:tcW w:w="1592" w:type="dxa"/>
            <w:tcBorders>
              <w:top w:val="nil"/>
              <w:left w:val="nil"/>
              <w:bottom w:val="nil"/>
              <w:right w:val="nil"/>
            </w:tcBorders>
            <w:shd w:val="clear" w:color="auto" w:fill="auto"/>
            <w:noWrap/>
            <w:vAlign w:val="center"/>
          </w:tcPr>
          <w:p w14:paraId="04466DBC" w14:textId="3F388CDA"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16"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17" w:author="Christopher W Kuzawa" w:date="2022-02-22T10:50:00Z">
                  <w:rPr>
                    <w:color w:val="000000"/>
                  </w:rPr>
                </w:rPrChange>
              </w:rPr>
              <w:t>-0.16 – 0.07</w:t>
            </w:r>
          </w:p>
        </w:tc>
        <w:tc>
          <w:tcPr>
            <w:tcW w:w="1239" w:type="dxa"/>
            <w:tcBorders>
              <w:top w:val="nil"/>
              <w:left w:val="nil"/>
              <w:bottom w:val="nil"/>
              <w:right w:val="nil"/>
            </w:tcBorders>
            <w:shd w:val="clear" w:color="auto" w:fill="auto"/>
            <w:noWrap/>
            <w:vAlign w:val="center"/>
          </w:tcPr>
          <w:p w14:paraId="1CEC67D7" w14:textId="77805DBC"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18"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19" w:author="Christopher W Kuzawa" w:date="2022-02-22T10:50:00Z">
                  <w:rPr>
                    <w:color w:val="000000"/>
                  </w:rPr>
                </w:rPrChange>
              </w:rPr>
              <w:t>-0.82</w:t>
            </w:r>
          </w:p>
        </w:tc>
        <w:tc>
          <w:tcPr>
            <w:tcW w:w="900" w:type="dxa"/>
            <w:tcBorders>
              <w:top w:val="nil"/>
              <w:left w:val="nil"/>
              <w:bottom w:val="nil"/>
              <w:right w:val="nil"/>
            </w:tcBorders>
            <w:shd w:val="clear" w:color="auto" w:fill="auto"/>
            <w:noWrap/>
            <w:vAlign w:val="center"/>
          </w:tcPr>
          <w:p w14:paraId="345872D5" w14:textId="1298EDA3"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20"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21" w:author="Christopher W Kuzawa" w:date="2022-02-22T10:50:00Z">
                  <w:rPr>
                    <w:color w:val="000000"/>
                  </w:rPr>
                </w:rPrChange>
              </w:rPr>
              <w:t>0.411</w:t>
            </w:r>
          </w:p>
        </w:tc>
      </w:tr>
      <w:tr w:rsidR="00427100" w:rsidRPr="001A2F08" w14:paraId="684819A7" w14:textId="77777777" w:rsidTr="002A26C7">
        <w:trPr>
          <w:trHeight w:val="285"/>
        </w:trPr>
        <w:tc>
          <w:tcPr>
            <w:tcW w:w="1680" w:type="dxa"/>
            <w:tcBorders>
              <w:top w:val="nil"/>
              <w:left w:val="nil"/>
              <w:bottom w:val="nil"/>
              <w:right w:val="nil"/>
            </w:tcBorders>
            <w:shd w:val="clear" w:color="auto" w:fill="auto"/>
            <w:noWrap/>
            <w:vAlign w:val="bottom"/>
            <w:hideMark/>
          </w:tcPr>
          <w:p w14:paraId="0EF979A5" w14:textId="5151D249" w:rsidR="00427100" w:rsidRPr="001A2F08" w:rsidRDefault="00427100" w:rsidP="00427100">
            <w:pPr>
              <w:spacing w:after="0" w:line="240" w:lineRule="auto"/>
              <w:rPr>
                <w:rFonts w:ascii="Times New Roman" w:eastAsia="Times New Roman" w:hAnsi="Times New Roman" w:cs="Times New Roman"/>
                <w:b/>
                <w:bCs/>
                <w:color w:val="000000"/>
                <w:sz w:val="24"/>
                <w:szCs w:val="24"/>
                <w:rPrChange w:id="622" w:author="Christopher W Kuzawa" w:date="2022-02-22T10:50:00Z">
                  <w:rPr>
                    <w:rFonts w:ascii="Calibri" w:eastAsia="Times New Roman" w:hAnsi="Calibri" w:cs="Calibri"/>
                    <w:b/>
                    <w:bCs/>
                    <w:color w:val="000000"/>
                  </w:rPr>
                </w:rPrChange>
              </w:rPr>
            </w:pPr>
            <w:r w:rsidRPr="001A2F08">
              <w:rPr>
                <w:rFonts w:ascii="Times New Roman" w:eastAsia="Times New Roman" w:hAnsi="Times New Roman" w:cs="Times New Roman"/>
                <w:b/>
                <w:bCs/>
                <w:color w:val="000000"/>
                <w:sz w:val="24"/>
                <w:szCs w:val="24"/>
                <w:rPrChange w:id="623" w:author="Christopher W Kuzawa" w:date="2022-02-22T10:50:00Z">
                  <w:rPr>
                    <w:rFonts w:ascii="Calibri" w:eastAsia="Times New Roman" w:hAnsi="Calibri" w:cs="Calibri"/>
                    <w:b/>
                    <w:bCs/>
                    <w:color w:val="000000"/>
                  </w:rPr>
                </w:rPrChange>
              </w:rPr>
              <w:t>Post-natal Weight</w:t>
            </w:r>
          </w:p>
        </w:tc>
        <w:tc>
          <w:tcPr>
            <w:tcW w:w="2709" w:type="dxa"/>
            <w:tcBorders>
              <w:top w:val="nil"/>
              <w:left w:val="nil"/>
              <w:bottom w:val="nil"/>
              <w:right w:val="nil"/>
            </w:tcBorders>
            <w:shd w:val="clear" w:color="auto" w:fill="auto"/>
            <w:noWrap/>
            <w:vAlign w:val="bottom"/>
          </w:tcPr>
          <w:p w14:paraId="13BC70F5" w14:textId="085F4836" w:rsidR="00427100" w:rsidRPr="001A2F08" w:rsidRDefault="00427100" w:rsidP="00427100">
            <w:pPr>
              <w:spacing w:after="0" w:line="240" w:lineRule="auto"/>
              <w:rPr>
                <w:rFonts w:ascii="Times New Roman" w:eastAsia="Times New Roman" w:hAnsi="Times New Roman" w:cs="Times New Roman"/>
                <w:color w:val="000000"/>
                <w:sz w:val="24"/>
                <w:szCs w:val="24"/>
                <w:rPrChange w:id="624" w:author="Christopher W Kuzawa" w:date="2022-02-22T10:50:00Z">
                  <w:rPr>
                    <w:rFonts w:ascii="Calibri" w:eastAsia="Times New Roman" w:hAnsi="Calibri" w:cs="Calibri"/>
                    <w:color w:val="000000"/>
                  </w:rPr>
                </w:rPrChange>
              </w:rPr>
            </w:pPr>
            <w:r>
              <w:rPr>
                <w:rFonts w:ascii="Times New Roman" w:eastAsia="Times New Roman" w:hAnsi="Times New Roman" w:cs="Times New Roman"/>
                <w:color w:val="000000"/>
                <w:sz w:val="24"/>
                <w:szCs w:val="24"/>
              </w:rPr>
              <w:t>Horvath EEA</w:t>
            </w:r>
          </w:p>
        </w:tc>
        <w:tc>
          <w:tcPr>
            <w:tcW w:w="1219" w:type="dxa"/>
            <w:tcBorders>
              <w:top w:val="nil"/>
              <w:left w:val="nil"/>
              <w:bottom w:val="nil"/>
              <w:right w:val="nil"/>
            </w:tcBorders>
            <w:shd w:val="clear" w:color="auto" w:fill="auto"/>
            <w:noWrap/>
            <w:vAlign w:val="center"/>
          </w:tcPr>
          <w:p w14:paraId="3F461B74" w14:textId="24C7EBA2" w:rsidR="00427100" w:rsidRPr="00427100" w:rsidRDefault="00427100" w:rsidP="00427100">
            <w:pPr>
              <w:spacing w:after="0" w:line="240" w:lineRule="auto"/>
              <w:jc w:val="right"/>
              <w:rPr>
                <w:rFonts w:ascii="Times New Roman" w:eastAsia="Times New Roman" w:hAnsi="Times New Roman" w:cs="Times New Roman"/>
                <w:color w:val="000000"/>
                <w:sz w:val="24"/>
                <w:szCs w:val="24"/>
                <w:rPrChange w:id="625" w:author="Christopher W Kuzawa" w:date="2022-02-22T10:50:00Z">
                  <w:rPr>
                    <w:rFonts w:ascii="Calibri" w:eastAsia="Times New Roman" w:hAnsi="Calibri" w:cs="Calibri"/>
                    <w:color w:val="000000"/>
                  </w:rPr>
                </w:rPrChange>
              </w:rPr>
            </w:pPr>
            <w:r w:rsidRPr="00427100">
              <w:rPr>
                <w:rFonts w:ascii="Times New Roman" w:hAnsi="Times New Roman" w:cs="Times New Roman"/>
                <w:color w:val="000000"/>
                <w:sz w:val="24"/>
                <w:szCs w:val="24"/>
              </w:rPr>
              <w:t>0.02</w:t>
            </w:r>
          </w:p>
        </w:tc>
        <w:tc>
          <w:tcPr>
            <w:tcW w:w="1592" w:type="dxa"/>
            <w:tcBorders>
              <w:top w:val="nil"/>
              <w:left w:val="nil"/>
              <w:bottom w:val="nil"/>
              <w:right w:val="nil"/>
            </w:tcBorders>
            <w:shd w:val="clear" w:color="auto" w:fill="auto"/>
            <w:noWrap/>
            <w:vAlign w:val="center"/>
          </w:tcPr>
          <w:p w14:paraId="7F9810AC" w14:textId="24A77B46" w:rsidR="00427100" w:rsidRPr="00427100" w:rsidRDefault="00427100" w:rsidP="00427100">
            <w:pPr>
              <w:spacing w:after="0" w:line="240" w:lineRule="auto"/>
              <w:jc w:val="right"/>
              <w:rPr>
                <w:rFonts w:ascii="Times New Roman" w:eastAsia="Times New Roman" w:hAnsi="Times New Roman" w:cs="Times New Roman"/>
                <w:color w:val="000000"/>
                <w:sz w:val="24"/>
                <w:szCs w:val="24"/>
                <w:rPrChange w:id="626" w:author="Christopher W Kuzawa" w:date="2022-02-22T10:50:00Z">
                  <w:rPr>
                    <w:rFonts w:ascii="Calibri" w:eastAsia="Times New Roman" w:hAnsi="Calibri" w:cs="Calibri"/>
                    <w:color w:val="000000"/>
                  </w:rPr>
                </w:rPrChange>
              </w:rPr>
            </w:pPr>
            <w:r w:rsidRPr="00427100">
              <w:rPr>
                <w:rFonts w:ascii="Times New Roman" w:hAnsi="Times New Roman" w:cs="Times New Roman"/>
                <w:color w:val="000000"/>
                <w:sz w:val="24"/>
                <w:szCs w:val="24"/>
              </w:rPr>
              <w:t>-0.09 – 0.12</w:t>
            </w:r>
          </w:p>
        </w:tc>
        <w:tc>
          <w:tcPr>
            <w:tcW w:w="1239" w:type="dxa"/>
            <w:tcBorders>
              <w:top w:val="nil"/>
              <w:left w:val="nil"/>
              <w:bottom w:val="nil"/>
              <w:right w:val="nil"/>
            </w:tcBorders>
            <w:shd w:val="clear" w:color="auto" w:fill="auto"/>
            <w:noWrap/>
            <w:vAlign w:val="center"/>
          </w:tcPr>
          <w:p w14:paraId="07C48708" w14:textId="4830E29A" w:rsidR="00427100" w:rsidRPr="00427100" w:rsidRDefault="00427100" w:rsidP="00427100">
            <w:pPr>
              <w:spacing w:after="0" w:line="240" w:lineRule="auto"/>
              <w:jc w:val="right"/>
              <w:rPr>
                <w:rFonts w:ascii="Times New Roman" w:eastAsia="Times New Roman" w:hAnsi="Times New Roman" w:cs="Times New Roman"/>
                <w:color w:val="000000"/>
                <w:sz w:val="24"/>
                <w:szCs w:val="24"/>
                <w:rPrChange w:id="627" w:author="Christopher W Kuzawa" w:date="2022-02-22T10:50:00Z">
                  <w:rPr>
                    <w:rFonts w:ascii="Calibri" w:eastAsia="Times New Roman" w:hAnsi="Calibri" w:cs="Calibri"/>
                    <w:color w:val="000000"/>
                  </w:rPr>
                </w:rPrChange>
              </w:rPr>
            </w:pPr>
            <w:r w:rsidRPr="00427100">
              <w:rPr>
                <w:rFonts w:ascii="Times New Roman" w:hAnsi="Times New Roman" w:cs="Times New Roman"/>
                <w:color w:val="000000"/>
                <w:sz w:val="24"/>
                <w:szCs w:val="24"/>
              </w:rPr>
              <w:t>0.3</w:t>
            </w:r>
          </w:p>
        </w:tc>
        <w:tc>
          <w:tcPr>
            <w:tcW w:w="900" w:type="dxa"/>
            <w:tcBorders>
              <w:top w:val="nil"/>
              <w:left w:val="nil"/>
              <w:bottom w:val="nil"/>
              <w:right w:val="nil"/>
            </w:tcBorders>
            <w:shd w:val="clear" w:color="auto" w:fill="auto"/>
            <w:noWrap/>
            <w:vAlign w:val="center"/>
          </w:tcPr>
          <w:p w14:paraId="197CEACA" w14:textId="1672144D" w:rsidR="00427100" w:rsidRPr="00427100" w:rsidRDefault="00427100" w:rsidP="00427100">
            <w:pPr>
              <w:spacing w:after="0" w:line="240" w:lineRule="auto"/>
              <w:jc w:val="right"/>
              <w:rPr>
                <w:rFonts w:ascii="Times New Roman" w:eastAsia="Times New Roman" w:hAnsi="Times New Roman" w:cs="Times New Roman"/>
                <w:color w:val="000000"/>
                <w:sz w:val="24"/>
                <w:szCs w:val="24"/>
                <w:rPrChange w:id="628" w:author="Christopher W Kuzawa" w:date="2022-02-22T10:50:00Z">
                  <w:rPr>
                    <w:rFonts w:ascii="Calibri" w:eastAsia="Times New Roman" w:hAnsi="Calibri" w:cs="Calibri"/>
                    <w:color w:val="000000"/>
                  </w:rPr>
                </w:rPrChange>
              </w:rPr>
            </w:pPr>
            <w:r w:rsidRPr="00427100">
              <w:rPr>
                <w:rFonts w:ascii="Times New Roman" w:hAnsi="Times New Roman" w:cs="Times New Roman"/>
                <w:color w:val="000000"/>
                <w:sz w:val="24"/>
                <w:szCs w:val="24"/>
              </w:rPr>
              <w:t>0.765</w:t>
            </w:r>
          </w:p>
        </w:tc>
      </w:tr>
      <w:tr w:rsidR="00427100" w:rsidRPr="001A2F08" w14:paraId="08390D54" w14:textId="77777777" w:rsidTr="002A26C7">
        <w:trPr>
          <w:trHeight w:val="285"/>
        </w:trPr>
        <w:tc>
          <w:tcPr>
            <w:tcW w:w="1680" w:type="dxa"/>
            <w:tcBorders>
              <w:top w:val="nil"/>
              <w:left w:val="nil"/>
              <w:bottom w:val="nil"/>
              <w:right w:val="nil"/>
            </w:tcBorders>
            <w:shd w:val="clear" w:color="auto" w:fill="auto"/>
            <w:noWrap/>
            <w:vAlign w:val="bottom"/>
          </w:tcPr>
          <w:p w14:paraId="212B8161" w14:textId="77777777" w:rsidR="00427100" w:rsidRPr="00427100"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tcPr>
          <w:p w14:paraId="1D0F1765" w14:textId="49CC142B" w:rsidR="00427100" w:rsidRPr="00427100" w:rsidRDefault="00427100" w:rsidP="004271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Senescent T-cells</w:t>
            </w:r>
          </w:p>
        </w:tc>
        <w:tc>
          <w:tcPr>
            <w:tcW w:w="1219" w:type="dxa"/>
            <w:tcBorders>
              <w:top w:val="nil"/>
              <w:left w:val="nil"/>
              <w:bottom w:val="nil"/>
              <w:right w:val="nil"/>
            </w:tcBorders>
            <w:shd w:val="clear" w:color="auto" w:fill="auto"/>
            <w:noWrap/>
            <w:vAlign w:val="center"/>
          </w:tcPr>
          <w:p w14:paraId="67013729" w14:textId="0BF945DF"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0.05</w:t>
            </w:r>
          </w:p>
        </w:tc>
        <w:tc>
          <w:tcPr>
            <w:tcW w:w="1592" w:type="dxa"/>
            <w:tcBorders>
              <w:top w:val="nil"/>
              <w:left w:val="nil"/>
              <w:bottom w:val="nil"/>
              <w:right w:val="nil"/>
            </w:tcBorders>
            <w:shd w:val="clear" w:color="auto" w:fill="auto"/>
            <w:noWrap/>
            <w:vAlign w:val="center"/>
          </w:tcPr>
          <w:p w14:paraId="34AE05F3" w14:textId="74FA33FB"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-0.06 – 0.16</w:t>
            </w:r>
          </w:p>
        </w:tc>
        <w:tc>
          <w:tcPr>
            <w:tcW w:w="1239" w:type="dxa"/>
            <w:tcBorders>
              <w:top w:val="nil"/>
              <w:left w:val="nil"/>
              <w:bottom w:val="nil"/>
              <w:right w:val="nil"/>
            </w:tcBorders>
            <w:shd w:val="clear" w:color="auto" w:fill="auto"/>
            <w:noWrap/>
            <w:vAlign w:val="center"/>
          </w:tcPr>
          <w:p w14:paraId="1326FDE4" w14:textId="3DA91853"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0.89</w:t>
            </w:r>
          </w:p>
        </w:tc>
        <w:tc>
          <w:tcPr>
            <w:tcW w:w="900" w:type="dxa"/>
            <w:tcBorders>
              <w:top w:val="nil"/>
              <w:left w:val="nil"/>
              <w:bottom w:val="nil"/>
              <w:right w:val="nil"/>
            </w:tcBorders>
            <w:shd w:val="clear" w:color="auto" w:fill="auto"/>
            <w:noWrap/>
            <w:vAlign w:val="center"/>
          </w:tcPr>
          <w:p w14:paraId="59E6D9A9" w14:textId="1B16F09C" w:rsidR="00427100" w:rsidRPr="00427100" w:rsidRDefault="00427100" w:rsidP="00427100">
            <w:pPr>
              <w:spacing w:after="0" w:line="240" w:lineRule="auto"/>
              <w:jc w:val="right"/>
              <w:rPr>
                <w:rFonts w:ascii="Times New Roman" w:hAnsi="Times New Roman" w:cs="Times New Roman"/>
                <w:color w:val="000000"/>
                <w:sz w:val="24"/>
                <w:szCs w:val="24"/>
              </w:rPr>
            </w:pPr>
            <w:r w:rsidRPr="00427100">
              <w:rPr>
                <w:rFonts w:ascii="Times New Roman" w:hAnsi="Times New Roman" w:cs="Times New Roman"/>
                <w:color w:val="000000"/>
                <w:sz w:val="24"/>
                <w:szCs w:val="24"/>
              </w:rPr>
              <w:t>0.375</w:t>
            </w:r>
          </w:p>
        </w:tc>
      </w:tr>
      <w:tr w:rsidR="00427100" w:rsidRPr="001A2F08" w14:paraId="4348998F" w14:textId="77777777" w:rsidTr="002A26C7">
        <w:trPr>
          <w:trHeight w:val="285"/>
        </w:trPr>
        <w:tc>
          <w:tcPr>
            <w:tcW w:w="1680" w:type="dxa"/>
            <w:tcBorders>
              <w:top w:val="nil"/>
              <w:left w:val="nil"/>
              <w:bottom w:val="nil"/>
              <w:right w:val="nil"/>
            </w:tcBorders>
            <w:shd w:val="clear" w:color="auto" w:fill="auto"/>
            <w:noWrap/>
            <w:vAlign w:val="bottom"/>
          </w:tcPr>
          <w:p w14:paraId="5A5E91E3" w14:textId="77777777" w:rsidR="00427100" w:rsidRPr="00427100" w:rsidRDefault="00427100" w:rsidP="00427100">
            <w:pPr>
              <w:spacing w:after="0" w:line="240" w:lineRule="auto"/>
              <w:jc w:val="right"/>
              <w:rPr>
                <w:rFonts w:ascii="Times New Roman" w:eastAsia="Times New Roman" w:hAnsi="Times New Roman" w:cs="Times New Roman"/>
                <w:color w:val="000000"/>
                <w:sz w:val="24"/>
                <w:szCs w:val="24"/>
              </w:rPr>
            </w:pPr>
          </w:p>
        </w:tc>
        <w:tc>
          <w:tcPr>
            <w:tcW w:w="2709" w:type="dxa"/>
            <w:tcBorders>
              <w:top w:val="nil"/>
              <w:left w:val="nil"/>
              <w:bottom w:val="nil"/>
              <w:right w:val="nil"/>
            </w:tcBorders>
            <w:shd w:val="clear" w:color="auto" w:fill="auto"/>
            <w:noWrap/>
            <w:vAlign w:val="bottom"/>
          </w:tcPr>
          <w:p w14:paraId="790FA42D" w14:textId="64502AC7" w:rsidR="00427100" w:rsidRPr="00427100" w:rsidRDefault="00427100" w:rsidP="00427100">
            <w:pPr>
              <w:spacing w:after="0" w:line="240" w:lineRule="auto"/>
              <w:rPr>
                <w:rFonts w:ascii="Times New Roman" w:eastAsia="Times New Roman" w:hAnsi="Times New Roman" w:cs="Times New Roman"/>
                <w:color w:val="000000"/>
                <w:sz w:val="24"/>
                <w:szCs w:val="24"/>
              </w:rPr>
            </w:pPr>
            <w:r w:rsidRPr="001A2F08">
              <w:rPr>
                <w:rFonts w:ascii="Times New Roman" w:hAnsi="Times New Roman" w:cs="Times New Roman"/>
                <w:color w:val="000000"/>
                <w:sz w:val="24"/>
                <w:szCs w:val="24"/>
                <w:rPrChange w:id="629" w:author="Christopher W Kuzawa" w:date="2022-02-22T10:50:00Z">
                  <w:rPr>
                    <w:rFonts w:ascii="Calibri" w:hAnsi="Calibri" w:cs="Calibri"/>
                    <w:color w:val="000000"/>
                  </w:rPr>
                </w:rPrChange>
              </w:rPr>
              <w:t>IEAA</w:t>
            </w:r>
          </w:p>
        </w:tc>
        <w:tc>
          <w:tcPr>
            <w:tcW w:w="1219" w:type="dxa"/>
            <w:tcBorders>
              <w:top w:val="nil"/>
              <w:left w:val="nil"/>
              <w:bottom w:val="nil"/>
              <w:right w:val="nil"/>
            </w:tcBorders>
            <w:shd w:val="clear" w:color="auto" w:fill="auto"/>
            <w:noWrap/>
            <w:vAlign w:val="center"/>
          </w:tcPr>
          <w:p w14:paraId="681A5612" w14:textId="728611B8" w:rsidR="00427100" w:rsidRPr="00427100" w:rsidRDefault="00427100" w:rsidP="00427100">
            <w:pPr>
              <w:spacing w:after="0" w:line="240" w:lineRule="auto"/>
              <w:jc w:val="right"/>
              <w:rPr>
                <w:rFonts w:ascii="Times New Roman" w:hAnsi="Times New Roman" w:cs="Times New Roman"/>
                <w:color w:val="000000"/>
                <w:sz w:val="24"/>
                <w:szCs w:val="24"/>
              </w:rPr>
            </w:pPr>
            <w:r w:rsidRPr="001A2F08">
              <w:rPr>
                <w:rFonts w:ascii="Times New Roman" w:hAnsi="Times New Roman" w:cs="Times New Roman"/>
                <w:color w:val="000000"/>
                <w:sz w:val="24"/>
                <w:szCs w:val="24"/>
                <w:rPrChange w:id="630" w:author="Christopher W Kuzawa" w:date="2022-02-22T10:50:00Z">
                  <w:rPr>
                    <w:color w:val="000000"/>
                  </w:rPr>
                </w:rPrChange>
              </w:rPr>
              <w:t>0.04</w:t>
            </w:r>
          </w:p>
        </w:tc>
        <w:tc>
          <w:tcPr>
            <w:tcW w:w="1592" w:type="dxa"/>
            <w:tcBorders>
              <w:top w:val="nil"/>
              <w:left w:val="nil"/>
              <w:bottom w:val="nil"/>
              <w:right w:val="nil"/>
            </w:tcBorders>
            <w:shd w:val="clear" w:color="auto" w:fill="auto"/>
            <w:noWrap/>
            <w:vAlign w:val="center"/>
          </w:tcPr>
          <w:p w14:paraId="5564D6F7" w14:textId="1C62C299" w:rsidR="00427100" w:rsidRPr="00427100" w:rsidRDefault="00427100" w:rsidP="00427100">
            <w:pPr>
              <w:spacing w:after="0" w:line="240" w:lineRule="auto"/>
              <w:jc w:val="right"/>
              <w:rPr>
                <w:rFonts w:ascii="Times New Roman" w:hAnsi="Times New Roman" w:cs="Times New Roman"/>
                <w:color w:val="000000"/>
                <w:sz w:val="24"/>
                <w:szCs w:val="24"/>
              </w:rPr>
            </w:pPr>
            <w:r w:rsidRPr="001A2F08">
              <w:rPr>
                <w:rFonts w:ascii="Times New Roman" w:hAnsi="Times New Roman" w:cs="Times New Roman"/>
                <w:color w:val="000000"/>
                <w:sz w:val="24"/>
                <w:szCs w:val="24"/>
                <w:rPrChange w:id="631" w:author="Christopher W Kuzawa" w:date="2022-02-22T10:50:00Z">
                  <w:rPr>
                    <w:color w:val="000000"/>
                  </w:rPr>
                </w:rPrChange>
              </w:rPr>
              <w:t>-0.06 – 0.15</w:t>
            </w:r>
          </w:p>
        </w:tc>
        <w:tc>
          <w:tcPr>
            <w:tcW w:w="1239" w:type="dxa"/>
            <w:tcBorders>
              <w:top w:val="nil"/>
              <w:left w:val="nil"/>
              <w:bottom w:val="nil"/>
              <w:right w:val="nil"/>
            </w:tcBorders>
            <w:shd w:val="clear" w:color="auto" w:fill="auto"/>
            <w:noWrap/>
            <w:vAlign w:val="center"/>
          </w:tcPr>
          <w:p w14:paraId="1897A730" w14:textId="13D019B6" w:rsidR="00427100" w:rsidRPr="00427100" w:rsidRDefault="00427100" w:rsidP="00427100">
            <w:pPr>
              <w:spacing w:after="0" w:line="240" w:lineRule="auto"/>
              <w:jc w:val="right"/>
              <w:rPr>
                <w:rFonts w:ascii="Times New Roman" w:hAnsi="Times New Roman" w:cs="Times New Roman"/>
                <w:color w:val="000000"/>
                <w:sz w:val="24"/>
                <w:szCs w:val="24"/>
              </w:rPr>
            </w:pPr>
            <w:r w:rsidRPr="001A2F08">
              <w:rPr>
                <w:rFonts w:ascii="Times New Roman" w:hAnsi="Times New Roman" w:cs="Times New Roman"/>
                <w:color w:val="000000"/>
                <w:sz w:val="24"/>
                <w:szCs w:val="24"/>
                <w:rPrChange w:id="632" w:author="Christopher W Kuzawa" w:date="2022-02-22T10:50:00Z">
                  <w:rPr>
                    <w:color w:val="000000"/>
                  </w:rPr>
                </w:rPrChange>
              </w:rPr>
              <w:t>0.82</w:t>
            </w:r>
          </w:p>
        </w:tc>
        <w:tc>
          <w:tcPr>
            <w:tcW w:w="900" w:type="dxa"/>
            <w:tcBorders>
              <w:top w:val="nil"/>
              <w:left w:val="nil"/>
              <w:bottom w:val="nil"/>
              <w:right w:val="nil"/>
            </w:tcBorders>
            <w:shd w:val="clear" w:color="auto" w:fill="auto"/>
            <w:noWrap/>
            <w:vAlign w:val="center"/>
          </w:tcPr>
          <w:p w14:paraId="0CF58DAB" w14:textId="31772273" w:rsidR="00427100" w:rsidRPr="00427100" w:rsidRDefault="00427100" w:rsidP="00427100">
            <w:pPr>
              <w:spacing w:after="0" w:line="240" w:lineRule="auto"/>
              <w:jc w:val="right"/>
              <w:rPr>
                <w:rFonts w:ascii="Times New Roman" w:hAnsi="Times New Roman" w:cs="Times New Roman"/>
                <w:color w:val="000000"/>
                <w:sz w:val="24"/>
                <w:szCs w:val="24"/>
              </w:rPr>
            </w:pPr>
            <w:r w:rsidRPr="001A2F08">
              <w:rPr>
                <w:rFonts w:ascii="Times New Roman" w:hAnsi="Times New Roman" w:cs="Times New Roman"/>
                <w:color w:val="000000"/>
                <w:sz w:val="24"/>
                <w:szCs w:val="24"/>
                <w:rPrChange w:id="633" w:author="Christopher W Kuzawa" w:date="2022-02-22T10:50:00Z">
                  <w:rPr>
                    <w:color w:val="000000"/>
                  </w:rPr>
                </w:rPrChange>
              </w:rPr>
              <w:t>0.415</w:t>
            </w:r>
          </w:p>
        </w:tc>
      </w:tr>
      <w:tr w:rsidR="00427100" w:rsidRPr="001A2F08" w14:paraId="26F918A2" w14:textId="77777777" w:rsidTr="002A26C7">
        <w:trPr>
          <w:trHeight w:val="285"/>
        </w:trPr>
        <w:tc>
          <w:tcPr>
            <w:tcW w:w="1680" w:type="dxa"/>
            <w:tcBorders>
              <w:top w:val="nil"/>
              <w:left w:val="nil"/>
              <w:bottom w:val="nil"/>
              <w:right w:val="nil"/>
            </w:tcBorders>
            <w:shd w:val="clear" w:color="auto" w:fill="auto"/>
            <w:noWrap/>
            <w:vAlign w:val="bottom"/>
            <w:hideMark/>
          </w:tcPr>
          <w:p w14:paraId="310D0671"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34" w:author="Christopher W Kuzawa" w:date="2022-02-22T10:50:00Z">
                  <w:rPr>
                    <w:rFonts w:ascii="Calibri" w:eastAsia="Times New Roman" w:hAnsi="Calibri" w:cs="Calibri"/>
                    <w:color w:val="000000"/>
                  </w:rPr>
                </w:rPrChange>
              </w:rPr>
            </w:pPr>
          </w:p>
        </w:tc>
        <w:tc>
          <w:tcPr>
            <w:tcW w:w="2709" w:type="dxa"/>
            <w:tcBorders>
              <w:top w:val="nil"/>
              <w:left w:val="nil"/>
              <w:bottom w:val="nil"/>
              <w:right w:val="nil"/>
            </w:tcBorders>
            <w:shd w:val="clear" w:color="auto" w:fill="auto"/>
            <w:noWrap/>
            <w:vAlign w:val="bottom"/>
            <w:hideMark/>
          </w:tcPr>
          <w:p w14:paraId="5BBCF0AB" w14:textId="3D610189" w:rsidR="00427100" w:rsidRPr="001A2F08" w:rsidRDefault="00427100" w:rsidP="00427100">
            <w:pPr>
              <w:spacing w:after="0" w:line="240" w:lineRule="auto"/>
              <w:rPr>
                <w:rFonts w:ascii="Times New Roman" w:eastAsia="Times New Roman" w:hAnsi="Times New Roman" w:cs="Times New Roman"/>
                <w:color w:val="000000"/>
                <w:sz w:val="24"/>
                <w:szCs w:val="24"/>
                <w:rPrChange w:id="635" w:author="Christopher W Kuzawa" w:date="2022-02-22T10:50:00Z">
                  <w:rPr>
                    <w:rFonts w:ascii="Calibri" w:eastAsia="Times New Roman" w:hAnsi="Calibri" w:cs="Calibri"/>
                    <w:color w:val="000000"/>
                  </w:rPr>
                </w:rPrChange>
              </w:rPr>
            </w:pPr>
            <w:r w:rsidRPr="001A2F08">
              <w:rPr>
                <w:rFonts w:ascii="Times New Roman" w:eastAsia="Times New Roman" w:hAnsi="Times New Roman" w:cs="Times New Roman"/>
                <w:color w:val="000000"/>
                <w:sz w:val="24"/>
                <w:szCs w:val="24"/>
                <w:rPrChange w:id="636" w:author="Christopher W Kuzawa" w:date="2022-02-22T10:50:00Z">
                  <w:rPr>
                    <w:rFonts w:ascii="Calibri" w:eastAsia="Times New Roman" w:hAnsi="Calibri" w:cs="Calibri"/>
                    <w:color w:val="000000"/>
                  </w:rPr>
                </w:rPrChange>
              </w:rPr>
              <w:t>EEAA</w:t>
            </w:r>
          </w:p>
        </w:tc>
        <w:tc>
          <w:tcPr>
            <w:tcW w:w="1219" w:type="dxa"/>
            <w:tcBorders>
              <w:top w:val="nil"/>
              <w:left w:val="nil"/>
              <w:bottom w:val="nil"/>
              <w:right w:val="nil"/>
            </w:tcBorders>
            <w:shd w:val="clear" w:color="auto" w:fill="auto"/>
            <w:noWrap/>
            <w:vAlign w:val="center"/>
          </w:tcPr>
          <w:p w14:paraId="7A69C53B" w14:textId="485CC772"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37"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38" w:author="Christopher W Kuzawa" w:date="2022-02-22T10:50:00Z">
                  <w:rPr>
                    <w:color w:val="000000"/>
                  </w:rPr>
                </w:rPrChange>
              </w:rPr>
              <w:t>-0.07</w:t>
            </w:r>
          </w:p>
        </w:tc>
        <w:tc>
          <w:tcPr>
            <w:tcW w:w="1592" w:type="dxa"/>
            <w:tcBorders>
              <w:top w:val="nil"/>
              <w:left w:val="nil"/>
              <w:bottom w:val="nil"/>
              <w:right w:val="nil"/>
            </w:tcBorders>
            <w:shd w:val="clear" w:color="auto" w:fill="auto"/>
            <w:noWrap/>
            <w:vAlign w:val="center"/>
          </w:tcPr>
          <w:p w14:paraId="46C064F7" w14:textId="2A5C3B8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39"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40" w:author="Christopher W Kuzawa" w:date="2022-02-22T10:50:00Z">
                  <w:rPr>
                    <w:color w:val="000000"/>
                  </w:rPr>
                </w:rPrChange>
              </w:rPr>
              <w:t>-0.18 – 0.04</w:t>
            </w:r>
          </w:p>
        </w:tc>
        <w:tc>
          <w:tcPr>
            <w:tcW w:w="1239" w:type="dxa"/>
            <w:tcBorders>
              <w:top w:val="nil"/>
              <w:left w:val="nil"/>
              <w:bottom w:val="nil"/>
              <w:right w:val="nil"/>
            </w:tcBorders>
            <w:shd w:val="clear" w:color="auto" w:fill="auto"/>
            <w:noWrap/>
            <w:vAlign w:val="center"/>
          </w:tcPr>
          <w:p w14:paraId="5DEE2D5F" w14:textId="2F647F1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41"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42" w:author="Christopher W Kuzawa" w:date="2022-02-22T10:50:00Z">
                  <w:rPr>
                    <w:color w:val="000000"/>
                  </w:rPr>
                </w:rPrChange>
              </w:rPr>
              <w:t>-1.31</w:t>
            </w:r>
          </w:p>
        </w:tc>
        <w:tc>
          <w:tcPr>
            <w:tcW w:w="900" w:type="dxa"/>
            <w:tcBorders>
              <w:top w:val="nil"/>
              <w:left w:val="nil"/>
              <w:bottom w:val="nil"/>
              <w:right w:val="nil"/>
            </w:tcBorders>
            <w:shd w:val="clear" w:color="auto" w:fill="auto"/>
            <w:noWrap/>
            <w:vAlign w:val="center"/>
          </w:tcPr>
          <w:p w14:paraId="154F86F5" w14:textId="3D6C4F0D"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43"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44" w:author="Christopher W Kuzawa" w:date="2022-02-22T10:50:00Z">
                  <w:rPr>
                    <w:color w:val="000000"/>
                  </w:rPr>
                </w:rPrChange>
              </w:rPr>
              <w:t>0.192</w:t>
            </w:r>
          </w:p>
        </w:tc>
      </w:tr>
      <w:tr w:rsidR="00427100" w:rsidRPr="001A2F08" w14:paraId="718C7E57" w14:textId="77777777" w:rsidTr="002A26C7">
        <w:trPr>
          <w:trHeight w:val="285"/>
        </w:trPr>
        <w:tc>
          <w:tcPr>
            <w:tcW w:w="1680" w:type="dxa"/>
            <w:tcBorders>
              <w:top w:val="nil"/>
              <w:left w:val="nil"/>
              <w:bottom w:val="nil"/>
              <w:right w:val="nil"/>
            </w:tcBorders>
            <w:shd w:val="clear" w:color="auto" w:fill="auto"/>
            <w:noWrap/>
            <w:vAlign w:val="bottom"/>
            <w:hideMark/>
          </w:tcPr>
          <w:p w14:paraId="3D32B819"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45" w:author="Christopher W Kuzawa" w:date="2022-02-22T10:50:00Z">
                  <w:rPr>
                    <w:rFonts w:ascii="Calibri" w:eastAsia="Times New Roman" w:hAnsi="Calibri" w:cs="Calibri"/>
                    <w:color w:val="000000"/>
                  </w:rPr>
                </w:rPrChange>
              </w:rPr>
            </w:pPr>
          </w:p>
        </w:tc>
        <w:tc>
          <w:tcPr>
            <w:tcW w:w="2709" w:type="dxa"/>
            <w:tcBorders>
              <w:top w:val="nil"/>
              <w:left w:val="nil"/>
              <w:bottom w:val="nil"/>
              <w:right w:val="nil"/>
            </w:tcBorders>
            <w:shd w:val="clear" w:color="auto" w:fill="auto"/>
            <w:noWrap/>
            <w:vAlign w:val="bottom"/>
            <w:hideMark/>
          </w:tcPr>
          <w:p w14:paraId="5DCD683A" w14:textId="7A37C554" w:rsidR="00427100" w:rsidRPr="001A2F08" w:rsidRDefault="00427100" w:rsidP="00427100">
            <w:pPr>
              <w:spacing w:after="0" w:line="240" w:lineRule="auto"/>
              <w:rPr>
                <w:rFonts w:ascii="Times New Roman" w:eastAsia="Times New Roman" w:hAnsi="Times New Roman" w:cs="Times New Roman"/>
                <w:color w:val="000000"/>
                <w:sz w:val="24"/>
                <w:szCs w:val="24"/>
                <w:rPrChange w:id="646"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47" w:author="Christopher W Kuzawa" w:date="2022-02-22T10:50:00Z">
                  <w:rPr>
                    <w:rFonts w:ascii="Calibri" w:hAnsi="Calibri" w:cs="Calibri"/>
                    <w:color w:val="000000"/>
                  </w:rPr>
                </w:rPrChange>
              </w:rPr>
              <w:t>Phenotypic EAA</w:t>
            </w:r>
          </w:p>
        </w:tc>
        <w:tc>
          <w:tcPr>
            <w:tcW w:w="1219" w:type="dxa"/>
            <w:tcBorders>
              <w:top w:val="nil"/>
              <w:left w:val="nil"/>
              <w:bottom w:val="nil"/>
              <w:right w:val="nil"/>
            </w:tcBorders>
            <w:shd w:val="clear" w:color="auto" w:fill="auto"/>
            <w:noWrap/>
            <w:vAlign w:val="center"/>
          </w:tcPr>
          <w:p w14:paraId="2C246E69" w14:textId="24853A84"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48"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49" w:author="Christopher W Kuzawa" w:date="2022-02-22T10:50:00Z">
                  <w:rPr>
                    <w:color w:val="000000"/>
                  </w:rPr>
                </w:rPrChange>
              </w:rPr>
              <w:t>-0.03</w:t>
            </w:r>
          </w:p>
        </w:tc>
        <w:tc>
          <w:tcPr>
            <w:tcW w:w="1592" w:type="dxa"/>
            <w:tcBorders>
              <w:top w:val="nil"/>
              <w:left w:val="nil"/>
              <w:bottom w:val="nil"/>
              <w:right w:val="nil"/>
            </w:tcBorders>
            <w:shd w:val="clear" w:color="auto" w:fill="auto"/>
            <w:noWrap/>
            <w:vAlign w:val="center"/>
          </w:tcPr>
          <w:p w14:paraId="0CAC76DB" w14:textId="2622AC73"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50"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51" w:author="Christopher W Kuzawa" w:date="2022-02-22T10:50:00Z">
                  <w:rPr>
                    <w:color w:val="000000"/>
                  </w:rPr>
                </w:rPrChange>
              </w:rPr>
              <w:t>-0.14 – 0.08</w:t>
            </w:r>
          </w:p>
        </w:tc>
        <w:tc>
          <w:tcPr>
            <w:tcW w:w="1239" w:type="dxa"/>
            <w:tcBorders>
              <w:top w:val="nil"/>
              <w:left w:val="nil"/>
              <w:bottom w:val="nil"/>
              <w:right w:val="nil"/>
            </w:tcBorders>
            <w:shd w:val="clear" w:color="auto" w:fill="auto"/>
            <w:noWrap/>
            <w:vAlign w:val="center"/>
          </w:tcPr>
          <w:p w14:paraId="4F5878B0" w14:textId="1B3E9118"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52"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53" w:author="Christopher W Kuzawa" w:date="2022-02-22T10:50:00Z">
                  <w:rPr>
                    <w:color w:val="000000"/>
                  </w:rPr>
                </w:rPrChange>
              </w:rPr>
              <w:t>-0.55</w:t>
            </w:r>
          </w:p>
        </w:tc>
        <w:tc>
          <w:tcPr>
            <w:tcW w:w="900" w:type="dxa"/>
            <w:tcBorders>
              <w:top w:val="nil"/>
              <w:left w:val="nil"/>
              <w:bottom w:val="nil"/>
              <w:right w:val="nil"/>
            </w:tcBorders>
            <w:shd w:val="clear" w:color="auto" w:fill="auto"/>
            <w:noWrap/>
            <w:vAlign w:val="center"/>
          </w:tcPr>
          <w:p w14:paraId="101ADC92" w14:textId="4A510CFA"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54"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55" w:author="Christopher W Kuzawa" w:date="2022-02-22T10:50:00Z">
                  <w:rPr>
                    <w:color w:val="000000"/>
                  </w:rPr>
                </w:rPrChange>
              </w:rPr>
              <w:t>0.582</w:t>
            </w:r>
          </w:p>
        </w:tc>
      </w:tr>
      <w:tr w:rsidR="00427100" w:rsidRPr="001A2F08" w14:paraId="33BF205F" w14:textId="77777777" w:rsidTr="002A26C7">
        <w:trPr>
          <w:trHeight w:val="285"/>
        </w:trPr>
        <w:tc>
          <w:tcPr>
            <w:tcW w:w="1680" w:type="dxa"/>
            <w:tcBorders>
              <w:top w:val="nil"/>
              <w:left w:val="nil"/>
              <w:bottom w:val="nil"/>
              <w:right w:val="nil"/>
            </w:tcBorders>
            <w:shd w:val="clear" w:color="auto" w:fill="auto"/>
            <w:noWrap/>
            <w:vAlign w:val="bottom"/>
            <w:hideMark/>
          </w:tcPr>
          <w:p w14:paraId="35D7BD60"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56" w:author="Christopher W Kuzawa" w:date="2022-02-22T10:50:00Z">
                  <w:rPr>
                    <w:rFonts w:ascii="Calibri" w:eastAsia="Times New Roman" w:hAnsi="Calibri" w:cs="Calibri"/>
                    <w:color w:val="000000"/>
                  </w:rPr>
                </w:rPrChange>
              </w:rPr>
            </w:pPr>
          </w:p>
        </w:tc>
        <w:tc>
          <w:tcPr>
            <w:tcW w:w="2709" w:type="dxa"/>
            <w:tcBorders>
              <w:top w:val="nil"/>
              <w:left w:val="nil"/>
              <w:bottom w:val="nil"/>
              <w:right w:val="nil"/>
            </w:tcBorders>
            <w:shd w:val="clear" w:color="auto" w:fill="auto"/>
            <w:noWrap/>
            <w:vAlign w:val="bottom"/>
            <w:hideMark/>
          </w:tcPr>
          <w:p w14:paraId="3088E9C3" w14:textId="5E14E274" w:rsidR="00427100" w:rsidRPr="001A2F08" w:rsidRDefault="00427100" w:rsidP="00427100">
            <w:pPr>
              <w:spacing w:after="0" w:line="240" w:lineRule="auto"/>
              <w:rPr>
                <w:rFonts w:ascii="Times New Roman" w:eastAsia="Times New Roman" w:hAnsi="Times New Roman" w:cs="Times New Roman"/>
                <w:color w:val="000000"/>
                <w:sz w:val="24"/>
                <w:szCs w:val="24"/>
                <w:rPrChange w:id="657" w:author="Christopher W Kuzawa" w:date="2022-02-22T10:50:00Z">
                  <w:rPr>
                    <w:rFonts w:ascii="Calibri" w:eastAsia="Times New Roman" w:hAnsi="Calibri" w:cs="Calibri"/>
                    <w:color w:val="000000"/>
                  </w:rPr>
                </w:rPrChange>
              </w:rPr>
            </w:pPr>
            <w:proofErr w:type="spellStart"/>
            <w:r w:rsidRPr="001A2F08">
              <w:rPr>
                <w:rFonts w:ascii="Times New Roman" w:eastAsia="Times New Roman" w:hAnsi="Times New Roman" w:cs="Times New Roman"/>
                <w:color w:val="000000"/>
                <w:sz w:val="24"/>
                <w:szCs w:val="24"/>
                <w:rPrChange w:id="658" w:author="Christopher W Kuzawa" w:date="2022-02-22T10:50:00Z">
                  <w:rPr>
                    <w:rFonts w:ascii="Calibri" w:eastAsia="Times New Roman" w:hAnsi="Calibri" w:cs="Calibri"/>
                    <w:color w:val="000000"/>
                  </w:rPr>
                </w:rPrChange>
              </w:rPr>
              <w:t>GrimAge</w:t>
            </w:r>
            <w:proofErr w:type="spellEnd"/>
            <w:r w:rsidRPr="001A2F08">
              <w:rPr>
                <w:rFonts w:ascii="Times New Roman" w:eastAsia="Times New Roman" w:hAnsi="Times New Roman" w:cs="Times New Roman"/>
                <w:color w:val="000000"/>
                <w:sz w:val="24"/>
                <w:szCs w:val="24"/>
                <w:rPrChange w:id="659" w:author="Christopher W Kuzawa" w:date="2022-02-22T10:50:00Z">
                  <w:rPr>
                    <w:rFonts w:ascii="Calibri" w:eastAsia="Times New Roman" w:hAnsi="Calibri" w:cs="Calibri"/>
                    <w:color w:val="000000"/>
                  </w:rPr>
                </w:rPrChange>
              </w:rPr>
              <w:t xml:space="preserve"> EEA</w:t>
            </w:r>
          </w:p>
        </w:tc>
        <w:tc>
          <w:tcPr>
            <w:tcW w:w="1219" w:type="dxa"/>
            <w:tcBorders>
              <w:top w:val="nil"/>
              <w:left w:val="nil"/>
              <w:bottom w:val="nil"/>
              <w:right w:val="nil"/>
            </w:tcBorders>
            <w:shd w:val="clear" w:color="auto" w:fill="auto"/>
            <w:noWrap/>
            <w:vAlign w:val="center"/>
          </w:tcPr>
          <w:p w14:paraId="0F7CA82C" w14:textId="4C76F238"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60"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61" w:author="Christopher W Kuzawa" w:date="2022-02-22T10:50:00Z">
                  <w:rPr>
                    <w:color w:val="000000"/>
                  </w:rPr>
                </w:rPrChange>
              </w:rPr>
              <w:t>0.08</w:t>
            </w:r>
          </w:p>
        </w:tc>
        <w:tc>
          <w:tcPr>
            <w:tcW w:w="1592" w:type="dxa"/>
            <w:tcBorders>
              <w:top w:val="nil"/>
              <w:left w:val="nil"/>
              <w:bottom w:val="nil"/>
              <w:right w:val="nil"/>
            </w:tcBorders>
            <w:shd w:val="clear" w:color="auto" w:fill="auto"/>
            <w:noWrap/>
            <w:vAlign w:val="center"/>
          </w:tcPr>
          <w:p w14:paraId="3C4C5AA7" w14:textId="0A373539"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62"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63" w:author="Christopher W Kuzawa" w:date="2022-02-22T10:50:00Z">
                  <w:rPr>
                    <w:color w:val="000000"/>
                  </w:rPr>
                </w:rPrChange>
              </w:rPr>
              <w:t>-0.03 – 0.19</w:t>
            </w:r>
          </w:p>
        </w:tc>
        <w:tc>
          <w:tcPr>
            <w:tcW w:w="1239" w:type="dxa"/>
            <w:tcBorders>
              <w:top w:val="nil"/>
              <w:left w:val="nil"/>
              <w:bottom w:val="nil"/>
              <w:right w:val="nil"/>
            </w:tcBorders>
            <w:shd w:val="clear" w:color="auto" w:fill="auto"/>
            <w:noWrap/>
            <w:vAlign w:val="center"/>
          </w:tcPr>
          <w:p w14:paraId="583E9B1F" w14:textId="03018E3F"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64"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65" w:author="Christopher W Kuzawa" w:date="2022-02-22T10:50:00Z">
                  <w:rPr>
                    <w:color w:val="000000"/>
                  </w:rPr>
                </w:rPrChange>
              </w:rPr>
              <w:t>1.42</w:t>
            </w:r>
          </w:p>
        </w:tc>
        <w:tc>
          <w:tcPr>
            <w:tcW w:w="900" w:type="dxa"/>
            <w:tcBorders>
              <w:top w:val="nil"/>
              <w:left w:val="nil"/>
              <w:bottom w:val="nil"/>
              <w:right w:val="nil"/>
            </w:tcBorders>
            <w:shd w:val="clear" w:color="auto" w:fill="auto"/>
            <w:noWrap/>
            <w:vAlign w:val="center"/>
          </w:tcPr>
          <w:p w14:paraId="74D1E806" w14:textId="6DBAC5C0"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66"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67" w:author="Christopher W Kuzawa" w:date="2022-02-22T10:50:00Z">
                  <w:rPr>
                    <w:color w:val="000000"/>
                  </w:rPr>
                </w:rPrChange>
              </w:rPr>
              <w:t>0.155</w:t>
            </w:r>
          </w:p>
        </w:tc>
      </w:tr>
      <w:tr w:rsidR="00427100" w:rsidRPr="001A2F08" w14:paraId="267BE8D4" w14:textId="77777777" w:rsidTr="002A26C7">
        <w:trPr>
          <w:trHeight w:val="285"/>
        </w:trPr>
        <w:tc>
          <w:tcPr>
            <w:tcW w:w="1680" w:type="dxa"/>
            <w:tcBorders>
              <w:top w:val="nil"/>
              <w:left w:val="nil"/>
              <w:bottom w:val="nil"/>
              <w:right w:val="nil"/>
            </w:tcBorders>
            <w:shd w:val="clear" w:color="auto" w:fill="auto"/>
            <w:noWrap/>
            <w:vAlign w:val="bottom"/>
            <w:hideMark/>
          </w:tcPr>
          <w:p w14:paraId="4649AF75"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68" w:author="Christopher W Kuzawa" w:date="2022-02-22T10:50:00Z">
                  <w:rPr>
                    <w:rFonts w:ascii="Calibri" w:eastAsia="Times New Roman" w:hAnsi="Calibri" w:cs="Calibri"/>
                    <w:color w:val="000000"/>
                  </w:rPr>
                </w:rPrChange>
              </w:rPr>
            </w:pPr>
          </w:p>
        </w:tc>
        <w:tc>
          <w:tcPr>
            <w:tcW w:w="2709" w:type="dxa"/>
            <w:tcBorders>
              <w:top w:val="nil"/>
              <w:left w:val="nil"/>
              <w:bottom w:val="nil"/>
              <w:right w:val="nil"/>
            </w:tcBorders>
            <w:shd w:val="clear" w:color="auto" w:fill="auto"/>
            <w:noWrap/>
            <w:vAlign w:val="bottom"/>
            <w:hideMark/>
          </w:tcPr>
          <w:p w14:paraId="13DCF845" w14:textId="59FB66AC" w:rsidR="00427100" w:rsidRPr="001A2F08" w:rsidRDefault="00427100" w:rsidP="00427100">
            <w:pPr>
              <w:spacing w:after="0" w:line="240" w:lineRule="auto"/>
              <w:rPr>
                <w:rFonts w:ascii="Times New Roman" w:eastAsia="Times New Roman" w:hAnsi="Times New Roman" w:cs="Times New Roman"/>
                <w:color w:val="000000"/>
                <w:sz w:val="24"/>
                <w:szCs w:val="24"/>
                <w:rPrChange w:id="669" w:author="Christopher W Kuzawa" w:date="2022-02-22T10:50:00Z">
                  <w:rPr>
                    <w:rFonts w:ascii="Calibri" w:eastAsia="Times New Roman" w:hAnsi="Calibri" w:cs="Calibri"/>
                    <w:color w:val="000000"/>
                  </w:rPr>
                </w:rPrChange>
              </w:rPr>
            </w:pPr>
            <w:proofErr w:type="spellStart"/>
            <w:r w:rsidRPr="001A2F08">
              <w:rPr>
                <w:rFonts w:ascii="Times New Roman" w:hAnsi="Times New Roman" w:cs="Times New Roman"/>
                <w:color w:val="000000"/>
                <w:sz w:val="24"/>
                <w:szCs w:val="24"/>
                <w:rPrChange w:id="670" w:author="Christopher W Kuzawa" w:date="2022-02-22T10:50:00Z">
                  <w:rPr>
                    <w:rFonts w:ascii="Calibri" w:hAnsi="Calibri" w:cs="Calibri"/>
                    <w:color w:val="000000"/>
                  </w:rPr>
                </w:rPrChange>
              </w:rPr>
              <w:t>DNAmADMAdjAge</w:t>
            </w:r>
            <w:proofErr w:type="spellEnd"/>
          </w:p>
        </w:tc>
        <w:tc>
          <w:tcPr>
            <w:tcW w:w="1219" w:type="dxa"/>
            <w:tcBorders>
              <w:top w:val="nil"/>
              <w:left w:val="nil"/>
              <w:bottom w:val="nil"/>
              <w:right w:val="nil"/>
            </w:tcBorders>
            <w:shd w:val="clear" w:color="auto" w:fill="auto"/>
            <w:noWrap/>
            <w:vAlign w:val="center"/>
          </w:tcPr>
          <w:p w14:paraId="1F2D1D99" w14:textId="448EC83B"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71"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72" w:author="Christopher W Kuzawa" w:date="2022-02-22T10:50:00Z">
                  <w:rPr>
                    <w:color w:val="000000"/>
                  </w:rPr>
                </w:rPrChange>
              </w:rPr>
              <w:t>0.09</w:t>
            </w:r>
          </w:p>
        </w:tc>
        <w:tc>
          <w:tcPr>
            <w:tcW w:w="1592" w:type="dxa"/>
            <w:tcBorders>
              <w:top w:val="nil"/>
              <w:left w:val="nil"/>
              <w:bottom w:val="nil"/>
              <w:right w:val="nil"/>
            </w:tcBorders>
            <w:shd w:val="clear" w:color="auto" w:fill="auto"/>
            <w:noWrap/>
            <w:vAlign w:val="center"/>
          </w:tcPr>
          <w:p w14:paraId="20D548B5" w14:textId="34A4548E"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73"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74" w:author="Christopher W Kuzawa" w:date="2022-02-22T10:50:00Z">
                  <w:rPr>
                    <w:color w:val="000000"/>
                  </w:rPr>
                </w:rPrChange>
              </w:rPr>
              <w:t>-0.02 – 0.20</w:t>
            </w:r>
          </w:p>
        </w:tc>
        <w:tc>
          <w:tcPr>
            <w:tcW w:w="1239" w:type="dxa"/>
            <w:tcBorders>
              <w:top w:val="nil"/>
              <w:left w:val="nil"/>
              <w:bottom w:val="nil"/>
              <w:right w:val="nil"/>
            </w:tcBorders>
            <w:shd w:val="clear" w:color="auto" w:fill="auto"/>
            <w:noWrap/>
            <w:vAlign w:val="center"/>
          </w:tcPr>
          <w:p w14:paraId="3152FE3A" w14:textId="1F4C8C40"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75"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76" w:author="Christopher W Kuzawa" w:date="2022-02-22T10:50:00Z">
                  <w:rPr>
                    <w:color w:val="000000"/>
                  </w:rPr>
                </w:rPrChange>
              </w:rPr>
              <w:t>1.64</w:t>
            </w:r>
          </w:p>
        </w:tc>
        <w:tc>
          <w:tcPr>
            <w:tcW w:w="900" w:type="dxa"/>
            <w:tcBorders>
              <w:top w:val="nil"/>
              <w:left w:val="nil"/>
              <w:bottom w:val="nil"/>
              <w:right w:val="nil"/>
            </w:tcBorders>
            <w:shd w:val="clear" w:color="auto" w:fill="auto"/>
            <w:noWrap/>
            <w:vAlign w:val="center"/>
          </w:tcPr>
          <w:p w14:paraId="57EFD2EE" w14:textId="56AD43B9"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77"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78" w:author="Christopher W Kuzawa" w:date="2022-02-22T10:50:00Z">
                  <w:rPr>
                    <w:color w:val="000000"/>
                  </w:rPr>
                </w:rPrChange>
              </w:rPr>
              <w:t>0.102</w:t>
            </w:r>
          </w:p>
        </w:tc>
      </w:tr>
      <w:tr w:rsidR="00427100" w:rsidRPr="001A2F08" w14:paraId="048FD2E0" w14:textId="77777777" w:rsidTr="002A26C7">
        <w:trPr>
          <w:trHeight w:val="285"/>
        </w:trPr>
        <w:tc>
          <w:tcPr>
            <w:tcW w:w="1680" w:type="dxa"/>
            <w:tcBorders>
              <w:top w:val="nil"/>
              <w:left w:val="nil"/>
              <w:bottom w:val="nil"/>
              <w:right w:val="nil"/>
            </w:tcBorders>
            <w:shd w:val="clear" w:color="auto" w:fill="auto"/>
            <w:noWrap/>
            <w:vAlign w:val="bottom"/>
            <w:hideMark/>
          </w:tcPr>
          <w:p w14:paraId="7A9FC3DC"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79" w:author="Christopher W Kuzawa" w:date="2022-02-22T10:50:00Z">
                  <w:rPr>
                    <w:rFonts w:ascii="Calibri" w:eastAsia="Times New Roman" w:hAnsi="Calibri" w:cs="Calibri"/>
                    <w:color w:val="000000"/>
                  </w:rPr>
                </w:rPrChange>
              </w:rPr>
            </w:pPr>
          </w:p>
        </w:tc>
        <w:tc>
          <w:tcPr>
            <w:tcW w:w="2709" w:type="dxa"/>
            <w:tcBorders>
              <w:top w:val="nil"/>
              <w:left w:val="nil"/>
              <w:bottom w:val="nil"/>
              <w:right w:val="nil"/>
            </w:tcBorders>
            <w:shd w:val="clear" w:color="auto" w:fill="auto"/>
            <w:noWrap/>
            <w:vAlign w:val="bottom"/>
            <w:hideMark/>
          </w:tcPr>
          <w:p w14:paraId="5E29CDA0" w14:textId="10A63FE7" w:rsidR="00427100" w:rsidRPr="001A2F08" w:rsidRDefault="00427100" w:rsidP="00427100">
            <w:pPr>
              <w:spacing w:after="0" w:line="240" w:lineRule="auto"/>
              <w:rPr>
                <w:rFonts w:ascii="Times New Roman" w:eastAsia="Times New Roman" w:hAnsi="Times New Roman" w:cs="Times New Roman"/>
                <w:color w:val="000000"/>
                <w:sz w:val="24"/>
                <w:szCs w:val="24"/>
                <w:rPrChange w:id="680"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81" w:author="Christopher W Kuzawa" w:date="2022-02-22T10:50:00Z">
                  <w:rPr>
                    <w:rFonts w:ascii="Calibri" w:hAnsi="Calibri" w:cs="Calibri"/>
                    <w:color w:val="000000"/>
                  </w:rPr>
                </w:rPrChange>
              </w:rPr>
              <w:t>DNAmB2MAdjAge</w:t>
            </w:r>
          </w:p>
        </w:tc>
        <w:tc>
          <w:tcPr>
            <w:tcW w:w="1219" w:type="dxa"/>
            <w:tcBorders>
              <w:top w:val="nil"/>
              <w:left w:val="nil"/>
              <w:bottom w:val="nil"/>
              <w:right w:val="nil"/>
            </w:tcBorders>
            <w:shd w:val="clear" w:color="auto" w:fill="auto"/>
            <w:noWrap/>
            <w:vAlign w:val="center"/>
          </w:tcPr>
          <w:p w14:paraId="04C252F6" w14:textId="41273864"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82"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83" w:author="Christopher W Kuzawa" w:date="2022-02-22T10:50:00Z">
                  <w:rPr>
                    <w:color w:val="000000"/>
                  </w:rPr>
                </w:rPrChange>
              </w:rPr>
              <w:t>-0.02</w:t>
            </w:r>
          </w:p>
        </w:tc>
        <w:tc>
          <w:tcPr>
            <w:tcW w:w="1592" w:type="dxa"/>
            <w:tcBorders>
              <w:top w:val="nil"/>
              <w:left w:val="nil"/>
              <w:bottom w:val="nil"/>
              <w:right w:val="nil"/>
            </w:tcBorders>
            <w:shd w:val="clear" w:color="auto" w:fill="auto"/>
            <w:noWrap/>
            <w:vAlign w:val="center"/>
          </w:tcPr>
          <w:p w14:paraId="2DF5670F" w14:textId="18AB2002"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84"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85" w:author="Christopher W Kuzawa" w:date="2022-02-22T10:50:00Z">
                  <w:rPr>
                    <w:color w:val="000000"/>
                  </w:rPr>
                </w:rPrChange>
              </w:rPr>
              <w:t>-0.12 – 0.09</w:t>
            </w:r>
          </w:p>
        </w:tc>
        <w:tc>
          <w:tcPr>
            <w:tcW w:w="1239" w:type="dxa"/>
            <w:tcBorders>
              <w:top w:val="nil"/>
              <w:left w:val="nil"/>
              <w:bottom w:val="nil"/>
              <w:right w:val="nil"/>
            </w:tcBorders>
            <w:shd w:val="clear" w:color="auto" w:fill="auto"/>
            <w:noWrap/>
            <w:vAlign w:val="center"/>
          </w:tcPr>
          <w:p w14:paraId="3A7F6D10" w14:textId="77F7B1BC"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86"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87" w:author="Christopher W Kuzawa" w:date="2022-02-22T10:50:00Z">
                  <w:rPr>
                    <w:color w:val="000000"/>
                  </w:rPr>
                </w:rPrChange>
              </w:rPr>
              <w:t>-0.31</w:t>
            </w:r>
          </w:p>
        </w:tc>
        <w:tc>
          <w:tcPr>
            <w:tcW w:w="900" w:type="dxa"/>
            <w:tcBorders>
              <w:top w:val="nil"/>
              <w:left w:val="nil"/>
              <w:bottom w:val="nil"/>
              <w:right w:val="nil"/>
            </w:tcBorders>
            <w:shd w:val="clear" w:color="auto" w:fill="auto"/>
            <w:noWrap/>
            <w:vAlign w:val="center"/>
          </w:tcPr>
          <w:p w14:paraId="4587C4A5" w14:textId="746A5E4C"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88"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89" w:author="Christopher W Kuzawa" w:date="2022-02-22T10:50:00Z">
                  <w:rPr>
                    <w:color w:val="000000"/>
                  </w:rPr>
                </w:rPrChange>
              </w:rPr>
              <w:t>0.757</w:t>
            </w:r>
          </w:p>
        </w:tc>
      </w:tr>
      <w:tr w:rsidR="00427100" w:rsidRPr="001A2F08" w14:paraId="6972416E" w14:textId="77777777" w:rsidTr="002A26C7">
        <w:trPr>
          <w:trHeight w:val="285"/>
        </w:trPr>
        <w:tc>
          <w:tcPr>
            <w:tcW w:w="1680" w:type="dxa"/>
            <w:tcBorders>
              <w:top w:val="nil"/>
              <w:left w:val="nil"/>
              <w:bottom w:val="nil"/>
              <w:right w:val="nil"/>
            </w:tcBorders>
            <w:shd w:val="clear" w:color="auto" w:fill="auto"/>
            <w:noWrap/>
            <w:vAlign w:val="bottom"/>
            <w:hideMark/>
          </w:tcPr>
          <w:p w14:paraId="1C998231"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90" w:author="Christopher W Kuzawa" w:date="2022-02-22T10:50:00Z">
                  <w:rPr>
                    <w:rFonts w:ascii="Calibri" w:eastAsia="Times New Roman" w:hAnsi="Calibri" w:cs="Calibri"/>
                    <w:color w:val="000000"/>
                  </w:rPr>
                </w:rPrChange>
              </w:rPr>
            </w:pPr>
          </w:p>
        </w:tc>
        <w:tc>
          <w:tcPr>
            <w:tcW w:w="2709" w:type="dxa"/>
            <w:tcBorders>
              <w:top w:val="nil"/>
              <w:left w:val="nil"/>
              <w:bottom w:val="nil"/>
              <w:right w:val="nil"/>
            </w:tcBorders>
            <w:shd w:val="clear" w:color="auto" w:fill="auto"/>
            <w:noWrap/>
            <w:vAlign w:val="bottom"/>
            <w:hideMark/>
          </w:tcPr>
          <w:p w14:paraId="482448B9" w14:textId="520670BB" w:rsidR="00427100" w:rsidRPr="001A2F08" w:rsidRDefault="00427100" w:rsidP="00427100">
            <w:pPr>
              <w:spacing w:after="0" w:line="240" w:lineRule="auto"/>
              <w:rPr>
                <w:rFonts w:ascii="Times New Roman" w:eastAsia="Times New Roman" w:hAnsi="Times New Roman" w:cs="Times New Roman"/>
                <w:color w:val="000000"/>
                <w:sz w:val="24"/>
                <w:szCs w:val="24"/>
                <w:rPrChange w:id="691" w:author="Christopher W Kuzawa" w:date="2022-02-22T10:50:00Z">
                  <w:rPr>
                    <w:rFonts w:ascii="Calibri" w:eastAsia="Times New Roman" w:hAnsi="Calibri" w:cs="Calibri"/>
                    <w:color w:val="000000"/>
                  </w:rPr>
                </w:rPrChange>
              </w:rPr>
            </w:pPr>
            <w:proofErr w:type="spellStart"/>
            <w:r w:rsidRPr="001A2F08">
              <w:rPr>
                <w:rFonts w:ascii="Times New Roman" w:hAnsi="Times New Roman" w:cs="Times New Roman"/>
                <w:color w:val="000000"/>
                <w:sz w:val="24"/>
                <w:szCs w:val="24"/>
                <w:rPrChange w:id="692" w:author="Christopher W Kuzawa" w:date="2022-02-22T10:50:00Z">
                  <w:rPr>
                    <w:rFonts w:ascii="Calibri" w:hAnsi="Calibri" w:cs="Calibri"/>
                    <w:color w:val="000000"/>
                  </w:rPr>
                </w:rPrChange>
              </w:rPr>
              <w:t>DNAmCystatinCAdjAge</w:t>
            </w:r>
            <w:proofErr w:type="spellEnd"/>
          </w:p>
        </w:tc>
        <w:tc>
          <w:tcPr>
            <w:tcW w:w="1219" w:type="dxa"/>
            <w:tcBorders>
              <w:top w:val="nil"/>
              <w:left w:val="nil"/>
              <w:bottom w:val="nil"/>
              <w:right w:val="nil"/>
            </w:tcBorders>
            <w:shd w:val="clear" w:color="auto" w:fill="auto"/>
            <w:noWrap/>
            <w:vAlign w:val="center"/>
          </w:tcPr>
          <w:p w14:paraId="3306C084" w14:textId="475ADC9E"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93"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94" w:author="Christopher W Kuzawa" w:date="2022-02-22T10:50:00Z">
                  <w:rPr>
                    <w:color w:val="000000"/>
                  </w:rPr>
                </w:rPrChange>
              </w:rPr>
              <w:t>0.03</w:t>
            </w:r>
          </w:p>
        </w:tc>
        <w:tc>
          <w:tcPr>
            <w:tcW w:w="1592" w:type="dxa"/>
            <w:tcBorders>
              <w:top w:val="nil"/>
              <w:left w:val="nil"/>
              <w:bottom w:val="nil"/>
              <w:right w:val="nil"/>
            </w:tcBorders>
            <w:shd w:val="clear" w:color="auto" w:fill="auto"/>
            <w:noWrap/>
            <w:vAlign w:val="center"/>
          </w:tcPr>
          <w:p w14:paraId="25146398" w14:textId="03CE7112"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95"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96" w:author="Christopher W Kuzawa" w:date="2022-02-22T10:50:00Z">
                  <w:rPr>
                    <w:color w:val="000000"/>
                  </w:rPr>
                </w:rPrChange>
              </w:rPr>
              <w:t>-0.07 – 0.14</w:t>
            </w:r>
          </w:p>
        </w:tc>
        <w:tc>
          <w:tcPr>
            <w:tcW w:w="1239" w:type="dxa"/>
            <w:tcBorders>
              <w:top w:val="nil"/>
              <w:left w:val="nil"/>
              <w:bottom w:val="nil"/>
              <w:right w:val="nil"/>
            </w:tcBorders>
            <w:shd w:val="clear" w:color="auto" w:fill="auto"/>
            <w:noWrap/>
            <w:vAlign w:val="center"/>
          </w:tcPr>
          <w:p w14:paraId="1A3D7751" w14:textId="21D46096"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97"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698" w:author="Christopher W Kuzawa" w:date="2022-02-22T10:50:00Z">
                  <w:rPr>
                    <w:color w:val="000000"/>
                  </w:rPr>
                </w:rPrChange>
              </w:rPr>
              <w:t>0.63</w:t>
            </w:r>
          </w:p>
        </w:tc>
        <w:tc>
          <w:tcPr>
            <w:tcW w:w="900" w:type="dxa"/>
            <w:tcBorders>
              <w:top w:val="nil"/>
              <w:left w:val="nil"/>
              <w:bottom w:val="nil"/>
              <w:right w:val="nil"/>
            </w:tcBorders>
            <w:shd w:val="clear" w:color="auto" w:fill="auto"/>
            <w:noWrap/>
            <w:vAlign w:val="center"/>
          </w:tcPr>
          <w:p w14:paraId="431721A3" w14:textId="6B8A11F0"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699"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00" w:author="Christopher W Kuzawa" w:date="2022-02-22T10:50:00Z">
                  <w:rPr>
                    <w:color w:val="000000"/>
                  </w:rPr>
                </w:rPrChange>
              </w:rPr>
              <w:t>0.532</w:t>
            </w:r>
          </w:p>
        </w:tc>
      </w:tr>
      <w:tr w:rsidR="00427100" w:rsidRPr="001A2F08" w14:paraId="36BE2A57" w14:textId="77777777" w:rsidTr="002A26C7">
        <w:trPr>
          <w:trHeight w:val="285"/>
        </w:trPr>
        <w:tc>
          <w:tcPr>
            <w:tcW w:w="1680" w:type="dxa"/>
            <w:tcBorders>
              <w:top w:val="nil"/>
              <w:left w:val="nil"/>
              <w:bottom w:val="nil"/>
              <w:right w:val="nil"/>
            </w:tcBorders>
            <w:shd w:val="clear" w:color="auto" w:fill="auto"/>
            <w:noWrap/>
            <w:vAlign w:val="bottom"/>
            <w:hideMark/>
          </w:tcPr>
          <w:p w14:paraId="5F450348"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01" w:author="Christopher W Kuzawa" w:date="2022-02-22T10:50:00Z">
                  <w:rPr>
                    <w:rFonts w:ascii="Calibri" w:eastAsia="Times New Roman" w:hAnsi="Calibri" w:cs="Calibri"/>
                    <w:color w:val="000000"/>
                  </w:rPr>
                </w:rPrChange>
              </w:rPr>
            </w:pPr>
          </w:p>
        </w:tc>
        <w:tc>
          <w:tcPr>
            <w:tcW w:w="2709" w:type="dxa"/>
            <w:tcBorders>
              <w:top w:val="nil"/>
              <w:left w:val="nil"/>
              <w:bottom w:val="nil"/>
              <w:right w:val="nil"/>
            </w:tcBorders>
            <w:shd w:val="clear" w:color="auto" w:fill="auto"/>
            <w:noWrap/>
            <w:vAlign w:val="bottom"/>
            <w:hideMark/>
          </w:tcPr>
          <w:p w14:paraId="759BD7B1" w14:textId="4598A589" w:rsidR="00427100" w:rsidRPr="001A2F08" w:rsidRDefault="00427100" w:rsidP="00427100">
            <w:pPr>
              <w:spacing w:after="0" w:line="240" w:lineRule="auto"/>
              <w:rPr>
                <w:rFonts w:ascii="Times New Roman" w:eastAsia="Times New Roman" w:hAnsi="Times New Roman" w:cs="Times New Roman"/>
                <w:color w:val="000000"/>
                <w:sz w:val="24"/>
                <w:szCs w:val="24"/>
                <w:rPrChange w:id="702"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03" w:author="Christopher W Kuzawa" w:date="2022-02-22T10:50:00Z">
                  <w:rPr>
                    <w:rFonts w:ascii="Calibri" w:hAnsi="Calibri" w:cs="Calibri"/>
                    <w:color w:val="000000"/>
                  </w:rPr>
                </w:rPrChange>
              </w:rPr>
              <w:t>DNAmGDF15AdjAge</w:t>
            </w:r>
          </w:p>
        </w:tc>
        <w:tc>
          <w:tcPr>
            <w:tcW w:w="1219" w:type="dxa"/>
            <w:tcBorders>
              <w:top w:val="nil"/>
              <w:left w:val="nil"/>
              <w:bottom w:val="nil"/>
              <w:right w:val="nil"/>
            </w:tcBorders>
            <w:shd w:val="clear" w:color="auto" w:fill="auto"/>
            <w:noWrap/>
            <w:vAlign w:val="center"/>
          </w:tcPr>
          <w:p w14:paraId="76AE88C6" w14:textId="003E325D"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04"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05" w:author="Christopher W Kuzawa" w:date="2022-02-22T10:50:00Z">
                  <w:rPr>
                    <w:color w:val="000000"/>
                  </w:rPr>
                </w:rPrChange>
              </w:rPr>
              <w:t>0.01</w:t>
            </w:r>
          </w:p>
        </w:tc>
        <w:tc>
          <w:tcPr>
            <w:tcW w:w="1592" w:type="dxa"/>
            <w:tcBorders>
              <w:top w:val="nil"/>
              <w:left w:val="nil"/>
              <w:bottom w:val="nil"/>
              <w:right w:val="nil"/>
            </w:tcBorders>
            <w:shd w:val="clear" w:color="auto" w:fill="auto"/>
            <w:noWrap/>
            <w:vAlign w:val="center"/>
          </w:tcPr>
          <w:p w14:paraId="20C20E4A" w14:textId="6D1EBC1A"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06"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07" w:author="Christopher W Kuzawa" w:date="2022-02-22T10:50:00Z">
                  <w:rPr>
                    <w:color w:val="000000"/>
                  </w:rPr>
                </w:rPrChange>
              </w:rPr>
              <w:t>-0.10 – 0.12</w:t>
            </w:r>
          </w:p>
        </w:tc>
        <w:tc>
          <w:tcPr>
            <w:tcW w:w="1239" w:type="dxa"/>
            <w:tcBorders>
              <w:top w:val="nil"/>
              <w:left w:val="nil"/>
              <w:bottom w:val="nil"/>
              <w:right w:val="nil"/>
            </w:tcBorders>
            <w:shd w:val="clear" w:color="auto" w:fill="auto"/>
            <w:noWrap/>
            <w:vAlign w:val="center"/>
          </w:tcPr>
          <w:p w14:paraId="4FAAF82F" w14:textId="4F2312A1"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08"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09" w:author="Christopher W Kuzawa" w:date="2022-02-22T10:50:00Z">
                  <w:rPr>
                    <w:color w:val="000000"/>
                  </w:rPr>
                </w:rPrChange>
              </w:rPr>
              <w:t>0.23</w:t>
            </w:r>
          </w:p>
        </w:tc>
        <w:tc>
          <w:tcPr>
            <w:tcW w:w="900" w:type="dxa"/>
            <w:tcBorders>
              <w:top w:val="nil"/>
              <w:left w:val="nil"/>
              <w:bottom w:val="nil"/>
              <w:right w:val="nil"/>
            </w:tcBorders>
            <w:shd w:val="clear" w:color="auto" w:fill="auto"/>
            <w:noWrap/>
            <w:vAlign w:val="center"/>
          </w:tcPr>
          <w:p w14:paraId="6D0011F7" w14:textId="0F8E82FB"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10"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11" w:author="Christopher W Kuzawa" w:date="2022-02-22T10:50:00Z">
                  <w:rPr>
                    <w:color w:val="000000"/>
                  </w:rPr>
                </w:rPrChange>
              </w:rPr>
              <w:t>0.819</w:t>
            </w:r>
          </w:p>
        </w:tc>
      </w:tr>
      <w:tr w:rsidR="00427100" w:rsidRPr="001A2F08" w14:paraId="29A4ABF1" w14:textId="77777777" w:rsidTr="002A26C7">
        <w:trPr>
          <w:trHeight w:val="285"/>
        </w:trPr>
        <w:tc>
          <w:tcPr>
            <w:tcW w:w="1680" w:type="dxa"/>
            <w:tcBorders>
              <w:top w:val="nil"/>
              <w:left w:val="nil"/>
              <w:bottom w:val="nil"/>
              <w:right w:val="nil"/>
            </w:tcBorders>
            <w:shd w:val="clear" w:color="auto" w:fill="auto"/>
            <w:noWrap/>
            <w:vAlign w:val="bottom"/>
            <w:hideMark/>
          </w:tcPr>
          <w:p w14:paraId="386B1DF4"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12" w:author="Christopher W Kuzawa" w:date="2022-02-22T10:50:00Z">
                  <w:rPr>
                    <w:rFonts w:ascii="Calibri" w:eastAsia="Times New Roman" w:hAnsi="Calibri" w:cs="Calibri"/>
                    <w:color w:val="000000"/>
                  </w:rPr>
                </w:rPrChange>
              </w:rPr>
            </w:pPr>
          </w:p>
        </w:tc>
        <w:tc>
          <w:tcPr>
            <w:tcW w:w="2709" w:type="dxa"/>
            <w:tcBorders>
              <w:top w:val="nil"/>
              <w:left w:val="nil"/>
              <w:bottom w:val="nil"/>
              <w:right w:val="nil"/>
            </w:tcBorders>
            <w:shd w:val="clear" w:color="auto" w:fill="auto"/>
            <w:noWrap/>
            <w:vAlign w:val="bottom"/>
            <w:hideMark/>
          </w:tcPr>
          <w:p w14:paraId="0068E506" w14:textId="5D940DFD" w:rsidR="00427100" w:rsidRPr="001A2F08" w:rsidRDefault="00427100" w:rsidP="00427100">
            <w:pPr>
              <w:spacing w:after="0" w:line="240" w:lineRule="auto"/>
              <w:rPr>
                <w:rFonts w:ascii="Times New Roman" w:eastAsia="Times New Roman" w:hAnsi="Times New Roman" w:cs="Times New Roman"/>
                <w:color w:val="000000"/>
                <w:sz w:val="24"/>
                <w:szCs w:val="24"/>
                <w:rPrChange w:id="713" w:author="Christopher W Kuzawa" w:date="2022-02-22T10:50:00Z">
                  <w:rPr>
                    <w:rFonts w:ascii="Calibri" w:eastAsia="Times New Roman" w:hAnsi="Calibri" w:cs="Calibri"/>
                    <w:color w:val="000000"/>
                  </w:rPr>
                </w:rPrChange>
              </w:rPr>
            </w:pPr>
            <w:proofErr w:type="spellStart"/>
            <w:r w:rsidRPr="001A2F08">
              <w:rPr>
                <w:rFonts w:ascii="Times New Roman" w:hAnsi="Times New Roman" w:cs="Times New Roman"/>
                <w:color w:val="000000"/>
                <w:sz w:val="24"/>
                <w:szCs w:val="24"/>
                <w:rPrChange w:id="714" w:author="Christopher W Kuzawa" w:date="2022-02-22T10:50:00Z">
                  <w:rPr>
                    <w:rFonts w:ascii="Calibri" w:hAnsi="Calibri" w:cs="Calibri"/>
                    <w:color w:val="000000"/>
                  </w:rPr>
                </w:rPrChange>
              </w:rPr>
              <w:t>DNAmLeptinAdjAge</w:t>
            </w:r>
            <w:proofErr w:type="spellEnd"/>
          </w:p>
        </w:tc>
        <w:tc>
          <w:tcPr>
            <w:tcW w:w="1219" w:type="dxa"/>
            <w:tcBorders>
              <w:top w:val="nil"/>
              <w:left w:val="nil"/>
              <w:bottom w:val="nil"/>
              <w:right w:val="nil"/>
            </w:tcBorders>
            <w:shd w:val="clear" w:color="auto" w:fill="auto"/>
            <w:noWrap/>
            <w:vAlign w:val="center"/>
          </w:tcPr>
          <w:p w14:paraId="5326C051" w14:textId="4EA533B5"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15"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16" w:author="Christopher W Kuzawa" w:date="2022-02-22T10:50:00Z">
                  <w:rPr>
                    <w:color w:val="000000"/>
                  </w:rPr>
                </w:rPrChange>
              </w:rPr>
              <w:t>0.04</w:t>
            </w:r>
          </w:p>
        </w:tc>
        <w:tc>
          <w:tcPr>
            <w:tcW w:w="1592" w:type="dxa"/>
            <w:tcBorders>
              <w:top w:val="nil"/>
              <w:left w:val="nil"/>
              <w:bottom w:val="nil"/>
              <w:right w:val="nil"/>
            </w:tcBorders>
            <w:shd w:val="clear" w:color="auto" w:fill="auto"/>
            <w:noWrap/>
            <w:vAlign w:val="center"/>
          </w:tcPr>
          <w:p w14:paraId="10ACB28E" w14:textId="32BD901B"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17"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18" w:author="Christopher W Kuzawa" w:date="2022-02-22T10:50:00Z">
                  <w:rPr>
                    <w:color w:val="000000"/>
                  </w:rPr>
                </w:rPrChange>
              </w:rPr>
              <w:t>-0.07 – 0.15</w:t>
            </w:r>
          </w:p>
        </w:tc>
        <w:tc>
          <w:tcPr>
            <w:tcW w:w="1239" w:type="dxa"/>
            <w:tcBorders>
              <w:top w:val="nil"/>
              <w:left w:val="nil"/>
              <w:bottom w:val="nil"/>
              <w:right w:val="nil"/>
            </w:tcBorders>
            <w:shd w:val="clear" w:color="auto" w:fill="auto"/>
            <w:noWrap/>
            <w:vAlign w:val="center"/>
          </w:tcPr>
          <w:p w14:paraId="4C4AAC41" w14:textId="2D4E1E1F"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19"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20" w:author="Christopher W Kuzawa" w:date="2022-02-22T10:50:00Z">
                  <w:rPr>
                    <w:color w:val="000000"/>
                  </w:rPr>
                </w:rPrChange>
              </w:rPr>
              <w:t>0.74</w:t>
            </w:r>
          </w:p>
        </w:tc>
        <w:tc>
          <w:tcPr>
            <w:tcW w:w="900" w:type="dxa"/>
            <w:tcBorders>
              <w:top w:val="nil"/>
              <w:left w:val="nil"/>
              <w:bottom w:val="nil"/>
              <w:right w:val="nil"/>
            </w:tcBorders>
            <w:shd w:val="clear" w:color="auto" w:fill="auto"/>
            <w:noWrap/>
            <w:vAlign w:val="center"/>
          </w:tcPr>
          <w:p w14:paraId="67BF1C11" w14:textId="28E65B96"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21"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22" w:author="Christopher W Kuzawa" w:date="2022-02-22T10:50:00Z">
                  <w:rPr>
                    <w:color w:val="000000"/>
                  </w:rPr>
                </w:rPrChange>
              </w:rPr>
              <w:t>0.461</w:t>
            </w:r>
          </w:p>
        </w:tc>
      </w:tr>
      <w:tr w:rsidR="00427100" w:rsidRPr="001A2F08" w14:paraId="26AF1B21" w14:textId="77777777" w:rsidTr="002A26C7">
        <w:trPr>
          <w:trHeight w:val="285"/>
        </w:trPr>
        <w:tc>
          <w:tcPr>
            <w:tcW w:w="1680" w:type="dxa"/>
            <w:tcBorders>
              <w:top w:val="nil"/>
              <w:left w:val="nil"/>
              <w:bottom w:val="nil"/>
              <w:right w:val="nil"/>
            </w:tcBorders>
            <w:shd w:val="clear" w:color="auto" w:fill="auto"/>
            <w:noWrap/>
            <w:vAlign w:val="bottom"/>
            <w:hideMark/>
          </w:tcPr>
          <w:p w14:paraId="2D650861"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23" w:author="Christopher W Kuzawa" w:date="2022-02-22T10:50:00Z">
                  <w:rPr>
                    <w:rFonts w:ascii="Calibri" w:eastAsia="Times New Roman" w:hAnsi="Calibri" w:cs="Calibri"/>
                    <w:color w:val="000000"/>
                  </w:rPr>
                </w:rPrChange>
              </w:rPr>
            </w:pPr>
          </w:p>
        </w:tc>
        <w:tc>
          <w:tcPr>
            <w:tcW w:w="2709" w:type="dxa"/>
            <w:tcBorders>
              <w:top w:val="nil"/>
              <w:left w:val="nil"/>
              <w:bottom w:val="nil"/>
              <w:right w:val="nil"/>
            </w:tcBorders>
            <w:shd w:val="clear" w:color="auto" w:fill="auto"/>
            <w:noWrap/>
            <w:vAlign w:val="bottom"/>
            <w:hideMark/>
          </w:tcPr>
          <w:p w14:paraId="17FF4430" w14:textId="7FC27F27" w:rsidR="00427100" w:rsidRPr="001A2F08" w:rsidRDefault="00427100" w:rsidP="00427100">
            <w:pPr>
              <w:spacing w:after="0" w:line="240" w:lineRule="auto"/>
              <w:rPr>
                <w:rFonts w:ascii="Times New Roman" w:eastAsia="Times New Roman" w:hAnsi="Times New Roman" w:cs="Times New Roman"/>
                <w:color w:val="000000"/>
                <w:sz w:val="24"/>
                <w:szCs w:val="24"/>
                <w:rPrChange w:id="724" w:author="Christopher W Kuzawa" w:date="2022-02-22T10:50:00Z">
                  <w:rPr>
                    <w:rFonts w:ascii="Calibri" w:eastAsia="Times New Roman" w:hAnsi="Calibri" w:cs="Calibri"/>
                    <w:color w:val="000000"/>
                  </w:rPr>
                </w:rPrChange>
              </w:rPr>
            </w:pPr>
            <w:proofErr w:type="spellStart"/>
            <w:r w:rsidRPr="001A2F08">
              <w:rPr>
                <w:rFonts w:ascii="Times New Roman" w:hAnsi="Times New Roman" w:cs="Times New Roman"/>
                <w:color w:val="000000"/>
                <w:sz w:val="24"/>
                <w:szCs w:val="24"/>
                <w:rPrChange w:id="725" w:author="Christopher W Kuzawa" w:date="2022-02-22T10:50:00Z">
                  <w:rPr>
                    <w:rFonts w:ascii="Calibri" w:hAnsi="Calibri" w:cs="Calibri"/>
                    <w:color w:val="000000"/>
                  </w:rPr>
                </w:rPrChange>
              </w:rPr>
              <w:t>DNAmPackYearsAdjAge</w:t>
            </w:r>
            <w:proofErr w:type="spellEnd"/>
          </w:p>
        </w:tc>
        <w:tc>
          <w:tcPr>
            <w:tcW w:w="1219" w:type="dxa"/>
            <w:tcBorders>
              <w:top w:val="nil"/>
              <w:left w:val="nil"/>
              <w:bottom w:val="nil"/>
              <w:right w:val="nil"/>
            </w:tcBorders>
            <w:shd w:val="clear" w:color="auto" w:fill="auto"/>
            <w:noWrap/>
            <w:vAlign w:val="center"/>
          </w:tcPr>
          <w:p w14:paraId="36E79BD6" w14:textId="406A10F8"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26"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27" w:author="Christopher W Kuzawa" w:date="2022-02-22T10:50:00Z">
                  <w:rPr>
                    <w:color w:val="000000"/>
                  </w:rPr>
                </w:rPrChange>
              </w:rPr>
              <w:t>0.06</w:t>
            </w:r>
          </w:p>
        </w:tc>
        <w:tc>
          <w:tcPr>
            <w:tcW w:w="1592" w:type="dxa"/>
            <w:tcBorders>
              <w:top w:val="nil"/>
              <w:left w:val="nil"/>
              <w:bottom w:val="nil"/>
              <w:right w:val="nil"/>
            </w:tcBorders>
            <w:shd w:val="clear" w:color="auto" w:fill="auto"/>
            <w:noWrap/>
            <w:vAlign w:val="center"/>
          </w:tcPr>
          <w:p w14:paraId="6E5235A2" w14:textId="4019DB93"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28"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29" w:author="Christopher W Kuzawa" w:date="2022-02-22T10:50:00Z">
                  <w:rPr>
                    <w:color w:val="000000"/>
                  </w:rPr>
                </w:rPrChange>
              </w:rPr>
              <w:t>-0.05 – 0.17</w:t>
            </w:r>
          </w:p>
        </w:tc>
        <w:tc>
          <w:tcPr>
            <w:tcW w:w="1239" w:type="dxa"/>
            <w:tcBorders>
              <w:top w:val="nil"/>
              <w:left w:val="nil"/>
              <w:bottom w:val="nil"/>
              <w:right w:val="nil"/>
            </w:tcBorders>
            <w:shd w:val="clear" w:color="auto" w:fill="auto"/>
            <w:noWrap/>
            <w:vAlign w:val="center"/>
          </w:tcPr>
          <w:p w14:paraId="62E08056" w14:textId="3B097C4E"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30"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31" w:author="Christopher W Kuzawa" w:date="2022-02-22T10:50:00Z">
                  <w:rPr>
                    <w:color w:val="000000"/>
                  </w:rPr>
                </w:rPrChange>
              </w:rPr>
              <w:t>1.09</w:t>
            </w:r>
          </w:p>
        </w:tc>
        <w:tc>
          <w:tcPr>
            <w:tcW w:w="900" w:type="dxa"/>
            <w:tcBorders>
              <w:top w:val="nil"/>
              <w:left w:val="nil"/>
              <w:bottom w:val="nil"/>
              <w:right w:val="nil"/>
            </w:tcBorders>
            <w:shd w:val="clear" w:color="auto" w:fill="auto"/>
            <w:noWrap/>
            <w:vAlign w:val="center"/>
          </w:tcPr>
          <w:p w14:paraId="59A84014" w14:textId="75F2975F"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32"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33" w:author="Christopher W Kuzawa" w:date="2022-02-22T10:50:00Z">
                  <w:rPr>
                    <w:color w:val="000000"/>
                  </w:rPr>
                </w:rPrChange>
              </w:rPr>
              <w:t>0.278</w:t>
            </w:r>
          </w:p>
        </w:tc>
      </w:tr>
      <w:tr w:rsidR="00427100" w:rsidRPr="001A2F08" w14:paraId="5A33CE8B" w14:textId="77777777" w:rsidTr="002A26C7">
        <w:trPr>
          <w:trHeight w:val="285"/>
        </w:trPr>
        <w:tc>
          <w:tcPr>
            <w:tcW w:w="1680" w:type="dxa"/>
            <w:tcBorders>
              <w:top w:val="nil"/>
              <w:left w:val="nil"/>
              <w:bottom w:val="nil"/>
              <w:right w:val="nil"/>
            </w:tcBorders>
            <w:shd w:val="clear" w:color="auto" w:fill="auto"/>
            <w:noWrap/>
            <w:vAlign w:val="bottom"/>
            <w:hideMark/>
          </w:tcPr>
          <w:p w14:paraId="26B08EFE"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34" w:author="Christopher W Kuzawa" w:date="2022-02-22T10:50:00Z">
                  <w:rPr>
                    <w:rFonts w:ascii="Calibri" w:eastAsia="Times New Roman" w:hAnsi="Calibri" w:cs="Calibri"/>
                    <w:color w:val="000000"/>
                  </w:rPr>
                </w:rPrChange>
              </w:rPr>
            </w:pPr>
          </w:p>
        </w:tc>
        <w:tc>
          <w:tcPr>
            <w:tcW w:w="2709" w:type="dxa"/>
            <w:tcBorders>
              <w:top w:val="nil"/>
              <w:left w:val="nil"/>
              <w:bottom w:val="nil"/>
              <w:right w:val="nil"/>
            </w:tcBorders>
            <w:shd w:val="clear" w:color="auto" w:fill="auto"/>
            <w:noWrap/>
            <w:vAlign w:val="bottom"/>
            <w:hideMark/>
          </w:tcPr>
          <w:p w14:paraId="5E6A5D1F" w14:textId="62490231" w:rsidR="00427100" w:rsidRPr="001A2F08" w:rsidRDefault="00427100" w:rsidP="00427100">
            <w:pPr>
              <w:spacing w:after="0" w:line="240" w:lineRule="auto"/>
              <w:rPr>
                <w:rFonts w:ascii="Times New Roman" w:eastAsia="Times New Roman" w:hAnsi="Times New Roman" w:cs="Times New Roman"/>
                <w:color w:val="000000"/>
                <w:sz w:val="24"/>
                <w:szCs w:val="24"/>
                <w:rPrChange w:id="735"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36" w:author="Christopher W Kuzawa" w:date="2022-02-22T10:50:00Z">
                  <w:rPr>
                    <w:rFonts w:ascii="Calibri" w:hAnsi="Calibri" w:cs="Calibri"/>
                    <w:color w:val="000000"/>
                  </w:rPr>
                </w:rPrChange>
              </w:rPr>
              <w:t>DNAmPAI1AdjAge</w:t>
            </w:r>
          </w:p>
        </w:tc>
        <w:tc>
          <w:tcPr>
            <w:tcW w:w="1219" w:type="dxa"/>
            <w:tcBorders>
              <w:top w:val="nil"/>
              <w:left w:val="nil"/>
              <w:bottom w:val="nil"/>
              <w:right w:val="nil"/>
            </w:tcBorders>
            <w:shd w:val="clear" w:color="auto" w:fill="auto"/>
            <w:noWrap/>
            <w:vAlign w:val="center"/>
          </w:tcPr>
          <w:p w14:paraId="3183469A" w14:textId="59311FD2"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37"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38" w:author="Christopher W Kuzawa" w:date="2022-02-22T10:50:00Z">
                  <w:rPr>
                    <w:color w:val="000000"/>
                  </w:rPr>
                </w:rPrChange>
              </w:rPr>
              <w:t>0.01</w:t>
            </w:r>
          </w:p>
        </w:tc>
        <w:tc>
          <w:tcPr>
            <w:tcW w:w="1592" w:type="dxa"/>
            <w:tcBorders>
              <w:top w:val="nil"/>
              <w:left w:val="nil"/>
              <w:bottom w:val="nil"/>
              <w:right w:val="nil"/>
            </w:tcBorders>
            <w:shd w:val="clear" w:color="auto" w:fill="auto"/>
            <w:noWrap/>
            <w:vAlign w:val="center"/>
          </w:tcPr>
          <w:p w14:paraId="143861B5" w14:textId="4C9EB319"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39"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40" w:author="Christopher W Kuzawa" w:date="2022-02-22T10:50:00Z">
                  <w:rPr>
                    <w:color w:val="000000"/>
                  </w:rPr>
                </w:rPrChange>
              </w:rPr>
              <w:t>-0.11 – 0.12</w:t>
            </w:r>
          </w:p>
        </w:tc>
        <w:tc>
          <w:tcPr>
            <w:tcW w:w="1239" w:type="dxa"/>
            <w:tcBorders>
              <w:top w:val="nil"/>
              <w:left w:val="nil"/>
              <w:bottom w:val="nil"/>
              <w:right w:val="nil"/>
            </w:tcBorders>
            <w:shd w:val="clear" w:color="auto" w:fill="auto"/>
            <w:noWrap/>
            <w:vAlign w:val="center"/>
          </w:tcPr>
          <w:p w14:paraId="52091579" w14:textId="7F49B0ED"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41"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42" w:author="Christopher W Kuzawa" w:date="2022-02-22T10:50:00Z">
                  <w:rPr>
                    <w:color w:val="000000"/>
                  </w:rPr>
                </w:rPrChange>
              </w:rPr>
              <w:t>0.09</w:t>
            </w:r>
          </w:p>
        </w:tc>
        <w:tc>
          <w:tcPr>
            <w:tcW w:w="900" w:type="dxa"/>
            <w:tcBorders>
              <w:top w:val="nil"/>
              <w:left w:val="nil"/>
              <w:bottom w:val="nil"/>
              <w:right w:val="nil"/>
            </w:tcBorders>
            <w:shd w:val="clear" w:color="auto" w:fill="auto"/>
            <w:noWrap/>
            <w:vAlign w:val="center"/>
          </w:tcPr>
          <w:p w14:paraId="4189B00E" w14:textId="4915750D"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43"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44" w:author="Christopher W Kuzawa" w:date="2022-02-22T10:50:00Z">
                  <w:rPr>
                    <w:color w:val="000000"/>
                  </w:rPr>
                </w:rPrChange>
              </w:rPr>
              <w:t>0.929</w:t>
            </w:r>
          </w:p>
        </w:tc>
      </w:tr>
      <w:tr w:rsidR="00427100" w:rsidRPr="001A2F08" w14:paraId="6E1132D6" w14:textId="77777777" w:rsidTr="002A26C7">
        <w:trPr>
          <w:trHeight w:val="285"/>
        </w:trPr>
        <w:tc>
          <w:tcPr>
            <w:tcW w:w="1680" w:type="dxa"/>
            <w:tcBorders>
              <w:top w:val="nil"/>
              <w:left w:val="nil"/>
              <w:bottom w:val="nil"/>
              <w:right w:val="nil"/>
            </w:tcBorders>
            <w:shd w:val="clear" w:color="auto" w:fill="auto"/>
            <w:noWrap/>
            <w:vAlign w:val="bottom"/>
            <w:hideMark/>
          </w:tcPr>
          <w:p w14:paraId="108792F3"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45" w:author="Christopher W Kuzawa" w:date="2022-02-22T10:50:00Z">
                  <w:rPr>
                    <w:rFonts w:ascii="Calibri" w:eastAsia="Times New Roman" w:hAnsi="Calibri" w:cs="Calibri"/>
                    <w:color w:val="000000"/>
                  </w:rPr>
                </w:rPrChange>
              </w:rPr>
            </w:pPr>
          </w:p>
        </w:tc>
        <w:tc>
          <w:tcPr>
            <w:tcW w:w="2709" w:type="dxa"/>
            <w:tcBorders>
              <w:top w:val="nil"/>
              <w:left w:val="nil"/>
              <w:bottom w:val="nil"/>
              <w:right w:val="nil"/>
            </w:tcBorders>
            <w:shd w:val="clear" w:color="auto" w:fill="auto"/>
            <w:noWrap/>
            <w:vAlign w:val="bottom"/>
            <w:hideMark/>
          </w:tcPr>
          <w:p w14:paraId="3C1D2FB2" w14:textId="005CE674" w:rsidR="00427100" w:rsidRPr="001A2F08" w:rsidRDefault="00427100" w:rsidP="00427100">
            <w:pPr>
              <w:spacing w:after="0" w:line="240" w:lineRule="auto"/>
              <w:rPr>
                <w:rFonts w:ascii="Times New Roman" w:eastAsia="Times New Roman" w:hAnsi="Times New Roman" w:cs="Times New Roman"/>
                <w:color w:val="000000"/>
                <w:sz w:val="24"/>
                <w:szCs w:val="24"/>
                <w:rPrChange w:id="746"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47" w:author="Christopher W Kuzawa" w:date="2022-02-22T10:50:00Z">
                  <w:rPr>
                    <w:rFonts w:ascii="Calibri" w:hAnsi="Calibri" w:cs="Calibri"/>
                    <w:color w:val="000000"/>
                  </w:rPr>
                </w:rPrChange>
              </w:rPr>
              <w:t>DNAmTIMP1AdjAge</w:t>
            </w:r>
          </w:p>
        </w:tc>
        <w:tc>
          <w:tcPr>
            <w:tcW w:w="1219" w:type="dxa"/>
            <w:tcBorders>
              <w:top w:val="nil"/>
              <w:left w:val="nil"/>
              <w:bottom w:val="nil"/>
              <w:right w:val="nil"/>
            </w:tcBorders>
            <w:shd w:val="clear" w:color="auto" w:fill="auto"/>
            <w:noWrap/>
            <w:vAlign w:val="center"/>
          </w:tcPr>
          <w:p w14:paraId="46BB9B14" w14:textId="35FA68D1"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48"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49" w:author="Christopher W Kuzawa" w:date="2022-02-22T10:50:00Z">
                  <w:rPr>
                    <w:color w:val="000000"/>
                  </w:rPr>
                </w:rPrChange>
              </w:rPr>
              <w:t>0.04</w:t>
            </w:r>
          </w:p>
        </w:tc>
        <w:tc>
          <w:tcPr>
            <w:tcW w:w="1592" w:type="dxa"/>
            <w:tcBorders>
              <w:top w:val="nil"/>
              <w:left w:val="nil"/>
              <w:bottom w:val="nil"/>
              <w:right w:val="nil"/>
            </w:tcBorders>
            <w:shd w:val="clear" w:color="auto" w:fill="auto"/>
            <w:noWrap/>
            <w:vAlign w:val="center"/>
          </w:tcPr>
          <w:p w14:paraId="263918D2" w14:textId="6293F69C"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50"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51" w:author="Christopher W Kuzawa" w:date="2022-02-22T10:50:00Z">
                  <w:rPr>
                    <w:color w:val="000000"/>
                  </w:rPr>
                </w:rPrChange>
              </w:rPr>
              <w:t>-0.07 – 0.15</w:t>
            </w:r>
          </w:p>
        </w:tc>
        <w:tc>
          <w:tcPr>
            <w:tcW w:w="1239" w:type="dxa"/>
            <w:tcBorders>
              <w:top w:val="nil"/>
              <w:left w:val="nil"/>
              <w:bottom w:val="nil"/>
              <w:right w:val="nil"/>
            </w:tcBorders>
            <w:shd w:val="clear" w:color="auto" w:fill="auto"/>
            <w:noWrap/>
            <w:vAlign w:val="center"/>
          </w:tcPr>
          <w:p w14:paraId="7779FFDC" w14:textId="6168B2F5"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52"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53" w:author="Christopher W Kuzawa" w:date="2022-02-22T10:50:00Z">
                  <w:rPr>
                    <w:color w:val="000000"/>
                  </w:rPr>
                </w:rPrChange>
              </w:rPr>
              <w:t>0.71</w:t>
            </w:r>
          </w:p>
        </w:tc>
        <w:tc>
          <w:tcPr>
            <w:tcW w:w="900" w:type="dxa"/>
            <w:tcBorders>
              <w:top w:val="nil"/>
              <w:left w:val="nil"/>
              <w:bottom w:val="nil"/>
              <w:right w:val="nil"/>
            </w:tcBorders>
            <w:shd w:val="clear" w:color="auto" w:fill="auto"/>
            <w:noWrap/>
            <w:vAlign w:val="center"/>
          </w:tcPr>
          <w:p w14:paraId="1E599761" w14:textId="08A65D9D"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54"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55" w:author="Christopher W Kuzawa" w:date="2022-02-22T10:50:00Z">
                  <w:rPr>
                    <w:color w:val="000000"/>
                  </w:rPr>
                </w:rPrChange>
              </w:rPr>
              <w:t>0.479</w:t>
            </w:r>
          </w:p>
        </w:tc>
      </w:tr>
      <w:tr w:rsidR="00427100" w:rsidRPr="001A2F08" w14:paraId="76531E94" w14:textId="77777777" w:rsidTr="002A26C7">
        <w:trPr>
          <w:trHeight w:val="285"/>
        </w:trPr>
        <w:tc>
          <w:tcPr>
            <w:tcW w:w="1680" w:type="dxa"/>
            <w:tcBorders>
              <w:top w:val="nil"/>
              <w:left w:val="nil"/>
              <w:bottom w:val="double" w:sz="4" w:space="0" w:color="auto"/>
              <w:right w:val="nil"/>
            </w:tcBorders>
            <w:shd w:val="clear" w:color="auto" w:fill="auto"/>
            <w:noWrap/>
            <w:vAlign w:val="bottom"/>
            <w:hideMark/>
          </w:tcPr>
          <w:p w14:paraId="24D82A57" w14:textId="77777777"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56" w:author="Christopher W Kuzawa" w:date="2022-02-22T10:50:00Z">
                  <w:rPr>
                    <w:rFonts w:ascii="Calibri" w:eastAsia="Times New Roman" w:hAnsi="Calibri" w:cs="Calibri"/>
                    <w:color w:val="000000"/>
                  </w:rPr>
                </w:rPrChange>
              </w:rPr>
            </w:pPr>
          </w:p>
        </w:tc>
        <w:tc>
          <w:tcPr>
            <w:tcW w:w="2709" w:type="dxa"/>
            <w:tcBorders>
              <w:top w:val="nil"/>
              <w:left w:val="nil"/>
              <w:bottom w:val="double" w:sz="4" w:space="0" w:color="auto"/>
              <w:right w:val="nil"/>
            </w:tcBorders>
            <w:shd w:val="clear" w:color="auto" w:fill="auto"/>
            <w:noWrap/>
            <w:vAlign w:val="bottom"/>
            <w:hideMark/>
          </w:tcPr>
          <w:p w14:paraId="13DD02FB" w14:textId="63DDA25B" w:rsidR="00427100" w:rsidRPr="001A2F08" w:rsidRDefault="00427100" w:rsidP="00427100">
            <w:pPr>
              <w:spacing w:after="0" w:line="240" w:lineRule="auto"/>
              <w:rPr>
                <w:rFonts w:ascii="Times New Roman" w:eastAsia="Times New Roman" w:hAnsi="Times New Roman" w:cs="Times New Roman"/>
                <w:color w:val="000000"/>
                <w:sz w:val="24"/>
                <w:szCs w:val="24"/>
                <w:rPrChange w:id="757" w:author="Christopher W Kuzawa" w:date="2022-02-22T10:50:00Z">
                  <w:rPr>
                    <w:rFonts w:ascii="Calibri" w:eastAsia="Times New Roman" w:hAnsi="Calibri" w:cs="Calibri"/>
                    <w:color w:val="000000"/>
                  </w:rPr>
                </w:rPrChange>
              </w:rPr>
            </w:pPr>
            <w:proofErr w:type="spellStart"/>
            <w:r w:rsidRPr="001A2F08">
              <w:rPr>
                <w:rFonts w:ascii="Times New Roman" w:hAnsi="Times New Roman" w:cs="Times New Roman"/>
                <w:color w:val="000000"/>
                <w:sz w:val="24"/>
                <w:szCs w:val="24"/>
                <w:rPrChange w:id="758" w:author="Christopher W Kuzawa" w:date="2022-02-22T10:50:00Z">
                  <w:rPr>
                    <w:rFonts w:ascii="Calibri" w:hAnsi="Calibri" w:cs="Calibri"/>
                    <w:color w:val="000000"/>
                  </w:rPr>
                </w:rPrChange>
              </w:rPr>
              <w:t>DNAmTLAdjAge</w:t>
            </w:r>
            <w:proofErr w:type="spellEnd"/>
          </w:p>
        </w:tc>
        <w:tc>
          <w:tcPr>
            <w:tcW w:w="1219" w:type="dxa"/>
            <w:tcBorders>
              <w:top w:val="nil"/>
              <w:left w:val="nil"/>
              <w:bottom w:val="double" w:sz="4" w:space="0" w:color="auto"/>
              <w:right w:val="nil"/>
            </w:tcBorders>
            <w:shd w:val="clear" w:color="auto" w:fill="auto"/>
            <w:noWrap/>
            <w:vAlign w:val="center"/>
          </w:tcPr>
          <w:p w14:paraId="20C81394" w14:textId="3E8025D4"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59"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60" w:author="Christopher W Kuzawa" w:date="2022-02-22T10:50:00Z">
                  <w:rPr>
                    <w:color w:val="000000"/>
                  </w:rPr>
                </w:rPrChange>
              </w:rPr>
              <w:t>0.05</w:t>
            </w:r>
          </w:p>
        </w:tc>
        <w:tc>
          <w:tcPr>
            <w:tcW w:w="1592" w:type="dxa"/>
            <w:tcBorders>
              <w:top w:val="nil"/>
              <w:left w:val="nil"/>
              <w:bottom w:val="double" w:sz="4" w:space="0" w:color="auto"/>
              <w:right w:val="nil"/>
            </w:tcBorders>
            <w:shd w:val="clear" w:color="auto" w:fill="auto"/>
            <w:noWrap/>
            <w:vAlign w:val="center"/>
          </w:tcPr>
          <w:p w14:paraId="36A3D7AD" w14:textId="55380C7B"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61"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62" w:author="Christopher W Kuzawa" w:date="2022-02-22T10:50:00Z">
                  <w:rPr>
                    <w:color w:val="000000"/>
                  </w:rPr>
                </w:rPrChange>
              </w:rPr>
              <w:t>-0.06 – 0.16</w:t>
            </w:r>
          </w:p>
        </w:tc>
        <w:tc>
          <w:tcPr>
            <w:tcW w:w="1239" w:type="dxa"/>
            <w:tcBorders>
              <w:top w:val="nil"/>
              <w:left w:val="nil"/>
              <w:bottom w:val="double" w:sz="4" w:space="0" w:color="auto"/>
              <w:right w:val="nil"/>
            </w:tcBorders>
            <w:shd w:val="clear" w:color="auto" w:fill="auto"/>
            <w:noWrap/>
            <w:vAlign w:val="center"/>
          </w:tcPr>
          <w:p w14:paraId="4695E98E" w14:textId="6243BC0C"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63"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64" w:author="Christopher W Kuzawa" w:date="2022-02-22T10:50:00Z">
                  <w:rPr>
                    <w:color w:val="000000"/>
                  </w:rPr>
                </w:rPrChange>
              </w:rPr>
              <w:t>0.96</w:t>
            </w:r>
          </w:p>
        </w:tc>
        <w:tc>
          <w:tcPr>
            <w:tcW w:w="900" w:type="dxa"/>
            <w:tcBorders>
              <w:top w:val="nil"/>
              <w:left w:val="nil"/>
              <w:bottom w:val="double" w:sz="4" w:space="0" w:color="auto"/>
              <w:right w:val="nil"/>
            </w:tcBorders>
            <w:shd w:val="clear" w:color="auto" w:fill="auto"/>
            <w:noWrap/>
            <w:vAlign w:val="center"/>
          </w:tcPr>
          <w:p w14:paraId="002DC109" w14:textId="5B9211BE" w:rsidR="00427100" w:rsidRPr="001A2F08" w:rsidRDefault="00427100" w:rsidP="00427100">
            <w:pPr>
              <w:spacing w:after="0" w:line="240" w:lineRule="auto"/>
              <w:jc w:val="right"/>
              <w:rPr>
                <w:rFonts w:ascii="Times New Roman" w:eastAsia="Times New Roman" w:hAnsi="Times New Roman" w:cs="Times New Roman"/>
                <w:color w:val="000000"/>
                <w:sz w:val="24"/>
                <w:szCs w:val="24"/>
                <w:rPrChange w:id="765" w:author="Christopher W Kuzawa" w:date="2022-02-22T10:50:00Z">
                  <w:rPr>
                    <w:rFonts w:ascii="Calibri" w:eastAsia="Times New Roman" w:hAnsi="Calibri" w:cs="Calibri"/>
                    <w:color w:val="000000"/>
                  </w:rPr>
                </w:rPrChange>
              </w:rPr>
            </w:pPr>
            <w:r w:rsidRPr="001A2F08">
              <w:rPr>
                <w:rFonts w:ascii="Times New Roman" w:hAnsi="Times New Roman" w:cs="Times New Roman"/>
                <w:color w:val="000000"/>
                <w:sz w:val="24"/>
                <w:szCs w:val="24"/>
                <w:rPrChange w:id="766" w:author="Christopher W Kuzawa" w:date="2022-02-22T10:50:00Z">
                  <w:rPr>
                    <w:color w:val="000000"/>
                  </w:rPr>
                </w:rPrChange>
              </w:rPr>
              <w:t>0.339</w:t>
            </w:r>
          </w:p>
        </w:tc>
      </w:tr>
    </w:tbl>
    <w:p w14:paraId="20BD36A9" w14:textId="5D9C0116" w:rsidR="00CA2392" w:rsidRPr="00E732EE" w:rsidRDefault="00356587" w:rsidP="00225AFD">
      <w:pPr>
        <w:spacing w:after="0" w:line="240" w:lineRule="auto"/>
        <w:rPr>
          <w:rFonts w:ascii="Times New Roman" w:eastAsia="Times New Roman" w:hAnsi="Times New Roman" w:cs="Times New Roman"/>
          <w:sz w:val="24"/>
          <w:szCs w:val="24"/>
        </w:rPr>
      </w:pPr>
      <w:proofErr w:type="spellStart"/>
      <w:r w:rsidRPr="00E732EE">
        <w:rPr>
          <w:rFonts w:ascii="Times New Roman" w:eastAsia="Times New Roman" w:hAnsi="Times New Roman" w:cs="Times New Roman"/>
          <w:sz w:val="24"/>
          <w:szCs w:val="24"/>
          <w:vertAlign w:val="superscript"/>
          <w:rPrChange w:id="767" w:author="Christopher W Kuzawa" w:date="2022-02-22T11:12:00Z">
            <w:rPr>
              <w:rFonts w:ascii="Times New Roman" w:eastAsia="Times New Roman" w:hAnsi="Times New Roman" w:cs="Times New Roman"/>
              <w:sz w:val="24"/>
              <w:szCs w:val="24"/>
            </w:rPr>
          </w:rPrChange>
        </w:rPr>
        <w:t>a</w:t>
      </w:r>
      <w:r w:rsidR="00CA2392" w:rsidRPr="00E732EE">
        <w:rPr>
          <w:rFonts w:ascii="Times New Roman" w:eastAsia="Times New Roman" w:hAnsi="Times New Roman" w:cs="Times New Roman"/>
          <w:sz w:val="24"/>
          <w:szCs w:val="24"/>
        </w:rPr>
        <w:t>All</w:t>
      </w:r>
      <w:proofErr w:type="spellEnd"/>
      <w:r w:rsidR="00CA2392" w:rsidRPr="00E732EE">
        <w:rPr>
          <w:rFonts w:ascii="Times New Roman" w:eastAsia="Times New Roman" w:hAnsi="Times New Roman" w:cs="Times New Roman"/>
          <w:sz w:val="24"/>
          <w:szCs w:val="24"/>
        </w:rPr>
        <w:t xml:space="preserve"> m</w:t>
      </w:r>
      <w:r w:rsidRPr="00E732EE">
        <w:rPr>
          <w:rFonts w:ascii="Times New Roman" w:eastAsia="Times New Roman" w:hAnsi="Times New Roman" w:cs="Times New Roman"/>
          <w:sz w:val="24"/>
          <w:szCs w:val="24"/>
        </w:rPr>
        <w:t xml:space="preserve">odels adjust for </w:t>
      </w:r>
      <w:r w:rsidR="00CA2392" w:rsidRPr="00E732EE">
        <w:rPr>
          <w:rFonts w:ascii="Times New Roman" w:eastAsia="Times New Roman" w:hAnsi="Times New Roman" w:cs="Times New Roman"/>
          <w:sz w:val="24"/>
          <w:szCs w:val="24"/>
        </w:rPr>
        <w:t xml:space="preserve">offspring </w:t>
      </w:r>
      <w:r w:rsidR="00E732EE" w:rsidRPr="00E732EE">
        <w:rPr>
          <w:rFonts w:ascii="Times New Roman" w:eastAsia="Times New Roman" w:hAnsi="Times New Roman" w:cs="Times New Roman"/>
          <w:sz w:val="24"/>
          <w:szCs w:val="24"/>
        </w:rPr>
        <w:t>sex</w:t>
      </w:r>
      <w:r w:rsidR="00CA2392" w:rsidRPr="00E732EE">
        <w:rPr>
          <w:rFonts w:ascii="Times New Roman" w:eastAsia="Times New Roman" w:hAnsi="Times New Roman" w:cs="Times New Roman"/>
          <w:sz w:val="24"/>
          <w:szCs w:val="24"/>
        </w:rPr>
        <w:t>, composit</w:t>
      </w:r>
      <w:r w:rsidR="00E732EE" w:rsidRPr="00E732EE">
        <w:rPr>
          <w:rFonts w:ascii="Times New Roman" w:eastAsia="Times New Roman" w:hAnsi="Times New Roman" w:cs="Times New Roman"/>
          <w:sz w:val="24"/>
          <w:szCs w:val="24"/>
        </w:rPr>
        <w:t>e</w:t>
      </w:r>
      <w:r w:rsidR="00CA2392" w:rsidRPr="00E732EE">
        <w:rPr>
          <w:rFonts w:ascii="Times New Roman" w:eastAsia="Times New Roman" w:hAnsi="Times New Roman" w:cs="Times New Roman"/>
          <w:sz w:val="24"/>
          <w:szCs w:val="24"/>
        </w:rPr>
        <w:t xml:space="preserve"> socioeconomic </w:t>
      </w:r>
      <w:proofErr w:type="gramStart"/>
      <w:r w:rsidR="00CA2392" w:rsidRPr="00E732EE">
        <w:rPr>
          <w:rFonts w:ascii="Times New Roman" w:eastAsia="Times New Roman" w:hAnsi="Times New Roman" w:cs="Times New Roman"/>
          <w:sz w:val="24"/>
          <w:szCs w:val="24"/>
        </w:rPr>
        <w:t>score</w:t>
      </w:r>
      <w:proofErr w:type="gramEnd"/>
      <w:r w:rsidR="00CA2392" w:rsidRPr="00E732EE">
        <w:rPr>
          <w:rFonts w:ascii="Times New Roman" w:eastAsia="Times New Roman" w:hAnsi="Times New Roman" w:cs="Times New Roman"/>
          <w:sz w:val="24"/>
          <w:szCs w:val="24"/>
        </w:rPr>
        <w:t xml:space="preserve"> and the mother’s pre-pregnancy BMI; models predicting birth weight also adjust for gestational age at delivery and postnatal age of anthropometry measurement.</w:t>
      </w:r>
    </w:p>
    <w:p w14:paraId="35C59FA3" w14:textId="798A0B06" w:rsidR="00225AFD" w:rsidRPr="001A2F08" w:rsidRDefault="00225AFD" w:rsidP="00D3439B">
      <w:pPr>
        <w:widowControl w:val="0"/>
        <w:autoSpaceDE w:val="0"/>
        <w:autoSpaceDN w:val="0"/>
        <w:adjustRightInd w:val="0"/>
        <w:spacing w:line="240" w:lineRule="auto"/>
        <w:rPr>
          <w:rFonts w:ascii="Times New Roman" w:hAnsi="Times New Roman" w:cs="Times New Roman"/>
          <w:sz w:val="24"/>
          <w:szCs w:val="24"/>
          <w:rPrChange w:id="768" w:author="Christopher W Kuzawa" w:date="2022-02-22T10:50:00Z">
            <w:rPr>
              <w:rFonts w:cstheme="minorHAnsi"/>
            </w:rPr>
          </w:rPrChange>
        </w:rPr>
      </w:pPr>
    </w:p>
    <w:p w14:paraId="3FD5EB14" w14:textId="020D71A4" w:rsidR="00225AFD" w:rsidRPr="001A2F08" w:rsidDel="00356587" w:rsidRDefault="00225AFD" w:rsidP="00D3439B">
      <w:pPr>
        <w:widowControl w:val="0"/>
        <w:autoSpaceDE w:val="0"/>
        <w:autoSpaceDN w:val="0"/>
        <w:adjustRightInd w:val="0"/>
        <w:spacing w:line="240" w:lineRule="auto"/>
        <w:rPr>
          <w:del w:id="769" w:author="Christopher W Kuzawa" w:date="2022-02-22T11:12:00Z"/>
          <w:rFonts w:ascii="Times New Roman" w:hAnsi="Times New Roman" w:cs="Times New Roman"/>
          <w:sz w:val="24"/>
          <w:szCs w:val="24"/>
          <w:rPrChange w:id="770" w:author="Christopher W Kuzawa" w:date="2022-02-22T10:50:00Z">
            <w:rPr>
              <w:del w:id="771" w:author="Christopher W Kuzawa" w:date="2022-02-22T11:12:00Z"/>
              <w:rFonts w:cstheme="minorHAnsi"/>
            </w:rPr>
          </w:rPrChange>
        </w:rPr>
      </w:pPr>
      <w:del w:id="772" w:author="Christopher W Kuzawa" w:date="2022-02-22T11:12:00Z">
        <w:r w:rsidRPr="001A2F08" w:rsidDel="00356587">
          <w:rPr>
            <w:rFonts w:ascii="Times New Roman" w:hAnsi="Times New Roman" w:cs="Times New Roman"/>
            <w:sz w:val="24"/>
            <w:szCs w:val="24"/>
            <w:rPrChange w:id="773" w:author="Christopher W Kuzawa" w:date="2022-02-22T10:50:00Z">
              <w:rPr>
                <w:rFonts w:cstheme="minorHAnsi"/>
              </w:rPr>
            </w:rPrChange>
          </w:rPr>
          <w:delText>Figure 1.</w:delText>
        </w:r>
      </w:del>
    </w:p>
    <w:p w14:paraId="00037B2A" w14:textId="58CD5361" w:rsidR="00225AFD" w:rsidRPr="001A2F08" w:rsidDel="00356587" w:rsidRDefault="00225AFD" w:rsidP="00D3439B">
      <w:pPr>
        <w:widowControl w:val="0"/>
        <w:autoSpaceDE w:val="0"/>
        <w:autoSpaceDN w:val="0"/>
        <w:adjustRightInd w:val="0"/>
        <w:spacing w:line="240" w:lineRule="auto"/>
        <w:rPr>
          <w:del w:id="774" w:author="Christopher W Kuzawa" w:date="2022-02-22T11:12:00Z"/>
          <w:rFonts w:ascii="Times New Roman" w:hAnsi="Times New Roman" w:cs="Times New Roman"/>
          <w:sz w:val="24"/>
          <w:szCs w:val="24"/>
          <w:rPrChange w:id="775" w:author="Christopher W Kuzawa" w:date="2022-02-22T10:50:00Z">
            <w:rPr>
              <w:del w:id="776" w:author="Christopher W Kuzawa" w:date="2022-02-22T11:12:00Z"/>
              <w:rFonts w:cstheme="minorHAnsi"/>
            </w:rPr>
          </w:rPrChange>
        </w:rPr>
      </w:pPr>
    </w:p>
    <w:p w14:paraId="36CF7B49" w14:textId="1E992282" w:rsidR="00291B2B" w:rsidRPr="001A2F08" w:rsidDel="00356587" w:rsidRDefault="00291B2B" w:rsidP="00291B2B">
      <w:pPr>
        <w:spacing w:after="0" w:line="240" w:lineRule="auto"/>
        <w:rPr>
          <w:del w:id="777" w:author="Christopher W Kuzawa" w:date="2022-02-22T11:12:00Z"/>
          <w:rFonts w:ascii="Times New Roman" w:eastAsia="Times New Roman" w:hAnsi="Times New Roman" w:cs="Times New Roman"/>
          <w:sz w:val="24"/>
          <w:szCs w:val="24"/>
        </w:rPr>
      </w:pPr>
      <w:del w:id="778" w:author="Christopher W Kuzawa" w:date="2022-02-22T11:12:00Z">
        <w:r w:rsidRPr="001A2F08" w:rsidDel="00356587">
          <w:rPr>
            <w:rFonts w:ascii="Times New Roman" w:eastAsia="Times New Roman" w:hAnsi="Times New Roman" w:cs="Times New Roman"/>
            <w:sz w:val="24"/>
            <w:szCs w:val="24"/>
          </w:rPr>
          <w:fldChar w:fldCharType="begin"/>
        </w:r>
        <w:r w:rsidR="00B326A6" w:rsidRPr="001A2F08" w:rsidDel="00356587">
          <w:rPr>
            <w:rFonts w:ascii="Times New Roman" w:eastAsia="Times New Roman" w:hAnsi="Times New Roman" w:cs="Times New Roman"/>
            <w:sz w:val="24"/>
            <w:szCs w:val="24"/>
          </w:rPr>
          <w:delInstrText xml:space="preserve"> INCLUDEPICTURE "C:\\var\\folders\\7l\\3qw_z9n11qj69chnd5trm33w0000gn\\T\\com.microsoft.Word\\WebArchiveCopyPasteTempFiles\\qYHlGfH3REIAAAAASUVORK5CYII=" \* MERGEFORMAT </w:delInstrText>
        </w:r>
        <w:r w:rsidRPr="001A2F08" w:rsidDel="00356587">
          <w:rPr>
            <w:rFonts w:ascii="Times New Roman" w:eastAsia="Times New Roman" w:hAnsi="Times New Roman" w:cs="Times New Roman"/>
            <w:sz w:val="24"/>
            <w:szCs w:val="24"/>
          </w:rPr>
          <w:fldChar w:fldCharType="separate"/>
        </w:r>
        <w:r w:rsidRPr="001A2F08" w:rsidDel="00356587">
          <w:rPr>
            <w:rFonts w:ascii="Times New Roman" w:eastAsia="Times New Roman" w:hAnsi="Times New Roman" w:cs="Times New Roman"/>
            <w:noProof/>
            <w:sz w:val="24"/>
            <w:szCs w:val="24"/>
          </w:rPr>
          <w:drawing>
            <wp:inline distT="0" distB="0" distL="0" distR="0" wp14:anchorId="5E4FCF45" wp14:editId="24E32CEC">
              <wp:extent cx="5943600" cy="228790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87905"/>
                      </a:xfrm>
                      <a:prstGeom prst="rect">
                        <a:avLst/>
                      </a:prstGeom>
                      <a:noFill/>
                      <a:ln>
                        <a:noFill/>
                      </a:ln>
                    </pic:spPr>
                  </pic:pic>
                </a:graphicData>
              </a:graphic>
            </wp:inline>
          </w:drawing>
        </w:r>
        <w:r w:rsidRPr="001A2F08" w:rsidDel="00356587">
          <w:rPr>
            <w:rFonts w:ascii="Times New Roman" w:eastAsia="Times New Roman" w:hAnsi="Times New Roman" w:cs="Times New Roman"/>
            <w:sz w:val="24"/>
            <w:szCs w:val="24"/>
          </w:rPr>
          <w:fldChar w:fldCharType="end"/>
        </w:r>
      </w:del>
    </w:p>
    <w:p w14:paraId="1D3C6C3D" w14:textId="2F97AC57" w:rsidR="00225AFD" w:rsidRPr="001A2F08" w:rsidDel="00356587" w:rsidRDefault="00225AFD" w:rsidP="00D3439B">
      <w:pPr>
        <w:widowControl w:val="0"/>
        <w:autoSpaceDE w:val="0"/>
        <w:autoSpaceDN w:val="0"/>
        <w:adjustRightInd w:val="0"/>
        <w:spacing w:line="240" w:lineRule="auto"/>
        <w:rPr>
          <w:del w:id="779" w:author="Christopher W Kuzawa" w:date="2022-02-22T11:12:00Z"/>
          <w:rFonts w:ascii="Times New Roman" w:hAnsi="Times New Roman" w:cs="Times New Roman"/>
          <w:sz w:val="24"/>
          <w:szCs w:val="24"/>
          <w:rPrChange w:id="780" w:author="Christopher W Kuzawa" w:date="2022-02-22T10:50:00Z">
            <w:rPr>
              <w:del w:id="781" w:author="Christopher W Kuzawa" w:date="2022-02-22T11:12:00Z"/>
              <w:rFonts w:cstheme="minorHAnsi"/>
            </w:rPr>
          </w:rPrChange>
        </w:rPr>
      </w:pPr>
      <w:del w:id="782" w:author="Christopher W Kuzawa" w:date="2022-02-22T11:12:00Z">
        <w:r w:rsidRPr="001A2F08" w:rsidDel="00356587">
          <w:rPr>
            <w:rFonts w:ascii="Times New Roman" w:hAnsi="Times New Roman" w:cs="Times New Roman"/>
            <w:sz w:val="24"/>
            <w:szCs w:val="24"/>
            <w:rPrChange w:id="783" w:author="Christopher W Kuzawa" w:date="2022-02-22T10:50:00Z">
              <w:rPr>
                <w:rFonts w:cstheme="minorHAnsi"/>
              </w:rPr>
            </w:rPrChange>
          </w:rPr>
          <w:delText>Figure 2.</w:delText>
        </w:r>
      </w:del>
    </w:p>
    <w:p w14:paraId="2A275062" w14:textId="196E88E1" w:rsidR="00225AFD" w:rsidRPr="001A2F08" w:rsidDel="00356587" w:rsidRDefault="00225AFD" w:rsidP="00D3439B">
      <w:pPr>
        <w:widowControl w:val="0"/>
        <w:autoSpaceDE w:val="0"/>
        <w:autoSpaceDN w:val="0"/>
        <w:adjustRightInd w:val="0"/>
        <w:spacing w:line="240" w:lineRule="auto"/>
        <w:rPr>
          <w:del w:id="784" w:author="Christopher W Kuzawa" w:date="2022-02-22T11:12:00Z"/>
          <w:rFonts w:ascii="Times New Roman" w:hAnsi="Times New Roman" w:cs="Times New Roman"/>
          <w:sz w:val="24"/>
          <w:szCs w:val="24"/>
          <w:rPrChange w:id="785" w:author="Christopher W Kuzawa" w:date="2022-02-22T10:50:00Z">
            <w:rPr>
              <w:del w:id="786" w:author="Christopher W Kuzawa" w:date="2022-02-22T11:12:00Z"/>
              <w:rFonts w:cstheme="minorHAnsi"/>
            </w:rPr>
          </w:rPrChange>
        </w:rPr>
      </w:pPr>
    </w:p>
    <w:p w14:paraId="558B41F3" w14:textId="0A2AD941" w:rsidR="00225AFD" w:rsidRPr="001A2F08" w:rsidDel="00356587" w:rsidRDefault="00225AFD" w:rsidP="00D3439B">
      <w:pPr>
        <w:widowControl w:val="0"/>
        <w:autoSpaceDE w:val="0"/>
        <w:autoSpaceDN w:val="0"/>
        <w:adjustRightInd w:val="0"/>
        <w:spacing w:line="240" w:lineRule="auto"/>
        <w:rPr>
          <w:del w:id="787" w:author="Christopher W Kuzawa" w:date="2022-02-22T11:12:00Z"/>
          <w:rFonts w:ascii="Times New Roman" w:hAnsi="Times New Roman" w:cs="Times New Roman"/>
          <w:sz w:val="24"/>
          <w:szCs w:val="24"/>
          <w:rPrChange w:id="788" w:author="Christopher W Kuzawa" w:date="2022-02-22T10:50:00Z">
            <w:rPr>
              <w:del w:id="789" w:author="Christopher W Kuzawa" w:date="2022-02-22T11:12:00Z"/>
              <w:rFonts w:cstheme="minorHAnsi"/>
            </w:rPr>
          </w:rPrChange>
        </w:rPr>
      </w:pPr>
    </w:p>
    <w:p w14:paraId="488F5D76" w14:textId="18F18A7D" w:rsidR="00225AFD" w:rsidRPr="001A2F08" w:rsidDel="00356587" w:rsidRDefault="00225AFD" w:rsidP="00D3439B">
      <w:pPr>
        <w:widowControl w:val="0"/>
        <w:autoSpaceDE w:val="0"/>
        <w:autoSpaceDN w:val="0"/>
        <w:adjustRightInd w:val="0"/>
        <w:spacing w:line="240" w:lineRule="auto"/>
        <w:rPr>
          <w:del w:id="790" w:author="Christopher W Kuzawa" w:date="2022-02-22T11:13:00Z"/>
          <w:rFonts w:ascii="Times New Roman" w:hAnsi="Times New Roman" w:cs="Times New Roman"/>
          <w:sz w:val="24"/>
          <w:szCs w:val="24"/>
          <w:rPrChange w:id="791" w:author="Christopher W Kuzawa" w:date="2022-02-22T10:50:00Z">
            <w:rPr>
              <w:del w:id="792" w:author="Christopher W Kuzawa" w:date="2022-02-22T11:13:00Z"/>
              <w:rFonts w:cstheme="minorHAnsi"/>
            </w:rPr>
          </w:rPrChange>
        </w:rPr>
      </w:pPr>
    </w:p>
    <w:p w14:paraId="63A89D40" w14:textId="56DCD77B" w:rsidR="00CC6929" w:rsidRPr="001A2F08" w:rsidRDefault="00CC6929" w:rsidP="00CC6929">
      <w:pPr>
        <w:widowControl w:val="0"/>
        <w:autoSpaceDE w:val="0"/>
        <w:autoSpaceDN w:val="0"/>
        <w:adjustRightInd w:val="0"/>
        <w:spacing w:line="240" w:lineRule="auto"/>
        <w:rPr>
          <w:rFonts w:ascii="Times New Roman" w:hAnsi="Times New Roman" w:cs="Times New Roman"/>
          <w:sz w:val="24"/>
          <w:szCs w:val="24"/>
          <w:rPrChange w:id="793" w:author="Christopher W Kuzawa" w:date="2022-02-22T10:50:00Z">
            <w:rPr>
              <w:rFonts w:cstheme="minorHAnsi"/>
            </w:rPr>
          </w:rPrChange>
        </w:rPr>
      </w:pPr>
      <w:r w:rsidRPr="001A2F08">
        <w:rPr>
          <w:rFonts w:ascii="Times New Roman" w:hAnsi="Times New Roman" w:cs="Times New Roman"/>
          <w:b/>
          <w:bCs/>
          <w:sz w:val="24"/>
          <w:szCs w:val="24"/>
          <w:rPrChange w:id="794" w:author="Christopher W Kuzawa" w:date="2022-02-22T10:50:00Z">
            <w:rPr>
              <w:rFonts w:cstheme="minorHAnsi"/>
              <w:b/>
              <w:bCs/>
            </w:rPr>
          </w:rPrChange>
        </w:rPr>
        <w:t>Discussion</w:t>
      </w:r>
    </w:p>
    <w:p w14:paraId="531F1090" w14:textId="3364C02B" w:rsidR="00BA4A1D" w:rsidRPr="001A2F08" w:rsidRDefault="0023536C" w:rsidP="0023536C">
      <w:pPr>
        <w:widowControl w:val="0"/>
        <w:autoSpaceDE w:val="0"/>
        <w:autoSpaceDN w:val="0"/>
        <w:adjustRightInd w:val="0"/>
        <w:spacing w:line="240" w:lineRule="auto"/>
        <w:rPr>
          <w:ins w:id="795" w:author="Christopher W Kuzawa" w:date="2022-02-17T13:01:00Z"/>
          <w:rFonts w:ascii="Times New Roman" w:hAnsi="Times New Roman" w:cs="Times New Roman"/>
          <w:sz w:val="24"/>
          <w:szCs w:val="24"/>
          <w:rPrChange w:id="796" w:author="Christopher W Kuzawa" w:date="2022-02-22T10:50:00Z">
            <w:rPr>
              <w:ins w:id="797" w:author="Christopher W Kuzawa" w:date="2022-02-17T13:01:00Z"/>
              <w:rFonts w:cstheme="minorHAnsi"/>
            </w:rPr>
          </w:rPrChange>
        </w:rPr>
      </w:pPr>
      <w:del w:id="798" w:author="Christopher W Kuzawa" w:date="2022-02-18T15:12:00Z">
        <w:r w:rsidRPr="001A2F08" w:rsidDel="00557C76">
          <w:rPr>
            <w:rFonts w:ascii="Times New Roman" w:hAnsi="Times New Roman" w:cs="Times New Roman"/>
            <w:sz w:val="24"/>
            <w:szCs w:val="24"/>
            <w:rPrChange w:id="799" w:author="Christopher W Kuzawa" w:date="2022-02-22T10:50:00Z">
              <w:rPr>
                <w:rFonts w:cstheme="minorHAnsi"/>
              </w:rPr>
            </w:rPrChange>
          </w:rPr>
          <w:delText xml:space="preserve">Adverse birth outcomes, such as early gestational age and low birth weight can have lasting effects on morbidity and mortality, </w:delText>
        </w:r>
      </w:del>
      <w:del w:id="800" w:author="Christopher W Kuzawa" w:date="2022-02-18T15:10:00Z">
        <w:r w:rsidRPr="001A2F08" w:rsidDel="00557C76">
          <w:rPr>
            <w:rFonts w:ascii="Times New Roman" w:hAnsi="Times New Roman" w:cs="Times New Roman"/>
            <w:sz w:val="24"/>
            <w:szCs w:val="24"/>
            <w:rPrChange w:id="801" w:author="Christopher W Kuzawa" w:date="2022-02-22T10:50:00Z">
              <w:rPr>
                <w:rFonts w:cstheme="minorHAnsi"/>
              </w:rPr>
            </w:rPrChange>
          </w:rPr>
          <w:delText xml:space="preserve">even </w:delText>
        </w:r>
      </w:del>
      <w:del w:id="802" w:author="Christopher W Kuzawa" w:date="2022-02-18T15:12:00Z">
        <w:r w:rsidRPr="001A2F08" w:rsidDel="00557C76">
          <w:rPr>
            <w:rFonts w:ascii="Times New Roman" w:hAnsi="Times New Roman" w:cs="Times New Roman"/>
            <w:sz w:val="24"/>
            <w:szCs w:val="24"/>
            <w:rPrChange w:id="803" w:author="Christopher W Kuzawa" w:date="2022-02-22T10:50:00Z">
              <w:rPr>
                <w:rFonts w:cstheme="minorHAnsi"/>
              </w:rPr>
            </w:rPrChange>
          </w:rPr>
          <w:delText>into adulthood</w:delText>
        </w:r>
        <w:r w:rsidR="0074077F" w:rsidRPr="001A2F08" w:rsidDel="00557C76">
          <w:rPr>
            <w:rFonts w:ascii="Times New Roman" w:hAnsi="Times New Roman" w:cs="Times New Roman"/>
            <w:sz w:val="24"/>
            <w:szCs w:val="24"/>
            <w:rPrChange w:id="804" w:author="Christopher W Kuzawa" w:date="2022-02-22T10:50:00Z">
              <w:rPr>
                <w:rFonts w:cstheme="minorHAnsi"/>
              </w:rPr>
            </w:rPrChange>
          </w:rPr>
          <w:delText xml:space="preserve"> (</w:delText>
        </w:r>
        <w:commentRangeStart w:id="805"/>
        <w:r w:rsidR="0074077F" w:rsidRPr="001A2F08" w:rsidDel="00557C76">
          <w:rPr>
            <w:rFonts w:ascii="Times New Roman" w:hAnsi="Times New Roman" w:cs="Times New Roman"/>
            <w:sz w:val="24"/>
            <w:szCs w:val="24"/>
            <w:rPrChange w:id="806" w:author="Christopher W Kuzawa" w:date="2022-02-22T10:50:00Z">
              <w:rPr>
                <w:rFonts w:cstheme="minorHAnsi"/>
              </w:rPr>
            </w:rPrChange>
          </w:rPr>
          <w:delText>REF)</w:delText>
        </w:r>
        <w:r w:rsidRPr="001A2F08" w:rsidDel="00557C76">
          <w:rPr>
            <w:rFonts w:ascii="Times New Roman" w:hAnsi="Times New Roman" w:cs="Times New Roman"/>
            <w:sz w:val="24"/>
            <w:szCs w:val="24"/>
            <w:rPrChange w:id="807" w:author="Christopher W Kuzawa" w:date="2022-02-22T10:50:00Z">
              <w:rPr>
                <w:rFonts w:cstheme="minorHAnsi"/>
              </w:rPr>
            </w:rPrChange>
          </w:rPr>
          <w:delText xml:space="preserve">. </w:delText>
        </w:r>
        <w:commentRangeEnd w:id="805"/>
        <w:r w:rsidR="0074077F" w:rsidRPr="001A2F08" w:rsidDel="00557C76">
          <w:rPr>
            <w:rStyle w:val="CommentReference"/>
            <w:rFonts w:ascii="Times New Roman" w:hAnsi="Times New Roman" w:cs="Times New Roman"/>
            <w:sz w:val="24"/>
            <w:szCs w:val="24"/>
            <w:rPrChange w:id="808" w:author="Christopher W Kuzawa" w:date="2022-02-22T10:50:00Z">
              <w:rPr>
                <w:rStyle w:val="CommentReference"/>
              </w:rPr>
            </w:rPrChange>
          </w:rPr>
          <w:commentReference w:id="805"/>
        </w:r>
      </w:del>
      <w:del w:id="809" w:author="Christopher W Kuzawa" w:date="2022-02-17T12:59:00Z">
        <w:r w:rsidRPr="001A2F08" w:rsidDel="00BA4A1D">
          <w:rPr>
            <w:rFonts w:ascii="Times New Roman" w:hAnsi="Times New Roman" w:cs="Times New Roman"/>
            <w:sz w:val="24"/>
            <w:szCs w:val="24"/>
            <w:rPrChange w:id="810" w:author="Christopher W Kuzawa" w:date="2022-02-22T10:50:00Z">
              <w:rPr>
                <w:rFonts w:cstheme="minorHAnsi"/>
              </w:rPr>
            </w:rPrChange>
          </w:rPr>
          <w:delText xml:space="preserve">Being able to predict birth outcomes and the factors that contribute to them </w:delText>
        </w:r>
        <w:r w:rsidR="0074077F" w:rsidRPr="001A2F08" w:rsidDel="00BA4A1D">
          <w:rPr>
            <w:rFonts w:ascii="Times New Roman" w:hAnsi="Times New Roman" w:cs="Times New Roman"/>
            <w:sz w:val="24"/>
            <w:szCs w:val="24"/>
            <w:rPrChange w:id="811" w:author="Christopher W Kuzawa" w:date="2022-02-22T10:50:00Z">
              <w:rPr>
                <w:rFonts w:cstheme="minorHAnsi"/>
              </w:rPr>
            </w:rPrChange>
          </w:rPr>
          <w:delText>as early as possible</w:delText>
        </w:r>
        <w:r w:rsidRPr="001A2F08" w:rsidDel="00BA4A1D">
          <w:rPr>
            <w:rFonts w:ascii="Times New Roman" w:hAnsi="Times New Roman" w:cs="Times New Roman"/>
            <w:sz w:val="24"/>
            <w:szCs w:val="24"/>
            <w:rPrChange w:id="812" w:author="Christopher W Kuzawa" w:date="2022-02-22T10:50:00Z">
              <w:rPr>
                <w:rFonts w:cstheme="minorHAnsi"/>
              </w:rPr>
            </w:rPrChange>
          </w:rPr>
          <w:delText xml:space="preserve"> is therefore an important goal in clinical medicine and public health</w:delText>
        </w:r>
      </w:del>
      <w:del w:id="813" w:author="Christopher W Kuzawa" w:date="2022-02-18T15:12:00Z">
        <w:r w:rsidRPr="001A2F08" w:rsidDel="00557C76">
          <w:rPr>
            <w:rFonts w:ascii="Times New Roman" w:hAnsi="Times New Roman" w:cs="Times New Roman"/>
            <w:sz w:val="24"/>
            <w:szCs w:val="24"/>
            <w:rPrChange w:id="814" w:author="Christopher W Kuzawa" w:date="2022-02-22T10:50:00Z">
              <w:rPr>
                <w:rFonts w:cstheme="minorHAnsi"/>
              </w:rPr>
            </w:rPrChange>
          </w:rPr>
          <w:delText xml:space="preserve">. Epigenetic clocks, which have emerged as powerful tools for quantifying biological aging and physiological dysregulation, hold </w:delText>
        </w:r>
      </w:del>
      <w:del w:id="815" w:author="Christopher W Kuzawa" w:date="2022-02-18T15:10:00Z">
        <w:r w:rsidRPr="001A2F08" w:rsidDel="00557C76">
          <w:rPr>
            <w:rFonts w:ascii="Times New Roman" w:hAnsi="Times New Roman" w:cs="Times New Roman"/>
            <w:sz w:val="24"/>
            <w:szCs w:val="24"/>
            <w:rPrChange w:id="816" w:author="Christopher W Kuzawa" w:date="2022-02-22T10:50:00Z">
              <w:rPr>
                <w:rFonts w:cstheme="minorHAnsi"/>
              </w:rPr>
            </w:rPrChange>
          </w:rPr>
          <w:delText xml:space="preserve">great </w:delText>
        </w:r>
      </w:del>
      <w:del w:id="817" w:author="Christopher W Kuzawa" w:date="2022-02-18T15:12:00Z">
        <w:r w:rsidRPr="001A2F08" w:rsidDel="00557C76">
          <w:rPr>
            <w:rFonts w:ascii="Times New Roman" w:hAnsi="Times New Roman" w:cs="Times New Roman"/>
            <w:sz w:val="24"/>
            <w:szCs w:val="24"/>
            <w:rPrChange w:id="818" w:author="Christopher W Kuzawa" w:date="2022-02-22T10:50:00Z">
              <w:rPr>
                <w:rFonts w:cstheme="minorHAnsi"/>
              </w:rPr>
            </w:rPrChange>
          </w:rPr>
          <w:delText xml:space="preserve">promise for </w:delText>
        </w:r>
      </w:del>
      <w:del w:id="819" w:author="Christopher W Kuzawa" w:date="2022-02-17T13:00:00Z">
        <w:r w:rsidRPr="001A2F08" w:rsidDel="00BA4A1D">
          <w:rPr>
            <w:rFonts w:ascii="Times New Roman" w:hAnsi="Times New Roman" w:cs="Times New Roman"/>
            <w:sz w:val="24"/>
            <w:szCs w:val="24"/>
            <w:rPrChange w:id="820" w:author="Christopher W Kuzawa" w:date="2022-02-22T10:50:00Z">
              <w:rPr>
                <w:rFonts w:cstheme="minorHAnsi"/>
              </w:rPr>
            </w:rPrChange>
          </w:rPr>
          <w:delText xml:space="preserve">studying the </w:delText>
        </w:r>
      </w:del>
      <w:del w:id="821" w:author="Christopher W Kuzawa" w:date="2022-02-18T15:12:00Z">
        <w:r w:rsidRPr="001A2F08" w:rsidDel="00557C76">
          <w:rPr>
            <w:rFonts w:ascii="Times New Roman" w:hAnsi="Times New Roman" w:cs="Times New Roman"/>
            <w:sz w:val="24"/>
            <w:szCs w:val="24"/>
            <w:rPrChange w:id="822" w:author="Christopher W Kuzawa" w:date="2022-02-22T10:50:00Z">
              <w:rPr>
                <w:rFonts w:cstheme="minorHAnsi"/>
              </w:rPr>
            </w:rPrChange>
          </w:rPr>
          <w:delText xml:space="preserve">relationship between maternal and infant health, </w:delText>
        </w:r>
      </w:del>
      <w:del w:id="823" w:author="Christopher W Kuzawa" w:date="2022-02-17T13:00:00Z">
        <w:r w:rsidRPr="001A2F08" w:rsidDel="00BA4A1D">
          <w:rPr>
            <w:rFonts w:ascii="Times New Roman" w:hAnsi="Times New Roman" w:cs="Times New Roman"/>
            <w:sz w:val="24"/>
            <w:szCs w:val="24"/>
            <w:rPrChange w:id="824" w:author="Christopher W Kuzawa" w:date="2022-02-22T10:50:00Z">
              <w:rPr>
                <w:rFonts w:cstheme="minorHAnsi"/>
              </w:rPr>
            </w:rPrChange>
          </w:rPr>
          <w:delText xml:space="preserve">and in predicting </w:delText>
        </w:r>
      </w:del>
      <w:del w:id="825" w:author="Christopher W Kuzawa" w:date="2022-02-18T15:12:00Z">
        <w:r w:rsidRPr="001A2F08" w:rsidDel="00557C76">
          <w:rPr>
            <w:rFonts w:ascii="Times New Roman" w:hAnsi="Times New Roman" w:cs="Times New Roman"/>
            <w:sz w:val="24"/>
            <w:szCs w:val="24"/>
            <w:rPrChange w:id="826" w:author="Christopher W Kuzawa" w:date="2022-02-22T10:50:00Z">
              <w:rPr>
                <w:rFonts w:cstheme="minorHAnsi"/>
              </w:rPr>
            </w:rPrChange>
          </w:rPr>
          <w:delText>birth outcomes</w:delText>
        </w:r>
        <w:r w:rsidR="003F6815" w:rsidRPr="001A2F08" w:rsidDel="00557C76">
          <w:rPr>
            <w:rFonts w:ascii="Times New Roman" w:hAnsi="Times New Roman" w:cs="Times New Roman"/>
            <w:sz w:val="24"/>
            <w:szCs w:val="24"/>
            <w:rPrChange w:id="827" w:author="Christopher W Kuzawa" w:date="2022-02-22T10:50:00Z">
              <w:rPr>
                <w:rFonts w:cstheme="minorHAnsi"/>
              </w:rPr>
            </w:rPrChange>
          </w:rPr>
          <w:delText xml:space="preserve"> (REF)</w:delText>
        </w:r>
        <w:r w:rsidRPr="001A2F08" w:rsidDel="00557C76">
          <w:rPr>
            <w:rFonts w:ascii="Times New Roman" w:hAnsi="Times New Roman" w:cs="Times New Roman"/>
            <w:sz w:val="24"/>
            <w:szCs w:val="24"/>
            <w:rPrChange w:id="828" w:author="Christopher W Kuzawa" w:date="2022-02-22T10:50:00Z">
              <w:rPr>
                <w:rFonts w:cstheme="minorHAnsi"/>
              </w:rPr>
            </w:rPrChange>
          </w:rPr>
          <w:delText xml:space="preserve">. Nevertheless, </w:delText>
        </w:r>
      </w:del>
      <w:del w:id="829" w:author="Christopher W Kuzawa" w:date="2022-02-17T13:00:00Z">
        <w:r w:rsidRPr="001A2F08" w:rsidDel="00BA4A1D">
          <w:rPr>
            <w:rFonts w:ascii="Times New Roman" w:hAnsi="Times New Roman" w:cs="Times New Roman"/>
            <w:sz w:val="24"/>
            <w:szCs w:val="24"/>
            <w:rPrChange w:id="830" w:author="Christopher W Kuzawa" w:date="2022-02-22T10:50:00Z">
              <w:rPr>
                <w:rFonts w:cstheme="minorHAnsi"/>
              </w:rPr>
            </w:rPrChange>
          </w:rPr>
          <w:delText xml:space="preserve">evidence </w:delText>
        </w:r>
      </w:del>
      <w:del w:id="831" w:author="Christopher W Kuzawa" w:date="2022-02-17T13:01:00Z">
        <w:r w:rsidRPr="001A2F08" w:rsidDel="00BA4A1D">
          <w:rPr>
            <w:rFonts w:ascii="Times New Roman" w:hAnsi="Times New Roman" w:cs="Times New Roman"/>
            <w:sz w:val="24"/>
            <w:szCs w:val="24"/>
            <w:rPrChange w:id="832" w:author="Christopher W Kuzawa" w:date="2022-02-22T10:50:00Z">
              <w:rPr>
                <w:rFonts w:cstheme="minorHAnsi"/>
              </w:rPr>
            </w:rPrChange>
          </w:rPr>
          <w:delText xml:space="preserve">that </w:delText>
        </w:r>
      </w:del>
      <w:del w:id="833" w:author="Christopher W Kuzawa" w:date="2022-02-18T15:12:00Z">
        <w:r w:rsidRPr="001A2F08" w:rsidDel="00557C76">
          <w:rPr>
            <w:rFonts w:ascii="Times New Roman" w:hAnsi="Times New Roman" w:cs="Times New Roman"/>
            <w:sz w:val="24"/>
            <w:szCs w:val="24"/>
            <w:rPrChange w:id="834" w:author="Christopher W Kuzawa" w:date="2022-02-22T10:50:00Z">
              <w:rPr>
                <w:rFonts w:cstheme="minorHAnsi"/>
              </w:rPr>
            </w:rPrChange>
          </w:rPr>
          <w:delText xml:space="preserve">maternal epigenetic age </w:delText>
        </w:r>
      </w:del>
      <w:del w:id="835" w:author="Christopher W Kuzawa" w:date="2022-02-17T13:01:00Z">
        <w:r w:rsidRPr="001A2F08" w:rsidDel="00BA4A1D">
          <w:rPr>
            <w:rFonts w:ascii="Times New Roman" w:hAnsi="Times New Roman" w:cs="Times New Roman"/>
            <w:sz w:val="24"/>
            <w:szCs w:val="24"/>
            <w:rPrChange w:id="836" w:author="Christopher W Kuzawa" w:date="2022-02-22T10:50:00Z">
              <w:rPr>
                <w:rFonts w:cstheme="minorHAnsi"/>
              </w:rPr>
            </w:rPrChange>
          </w:rPr>
          <w:delText xml:space="preserve">can predict </w:delText>
        </w:r>
      </w:del>
      <w:del w:id="837" w:author="Christopher W Kuzawa" w:date="2022-02-18T15:12:00Z">
        <w:r w:rsidRPr="001A2F08" w:rsidDel="00557C76">
          <w:rPr>
            <w:rFonts w:ascii="Times New Roman" w:hAnsi="Times New Roman" w:cs="Times New Roman"/>
            <w:sz w:val="24"/>
            <w:szCs w:val="24"/>
            <w:rPrChange w:id="838" w:author="Christopher W Kuzawa" w:date="2022-02-22T10:50:00Z">
              <w:rPr>
                <w:rFonts w:cstheme="minorHAnsi"/>
              </w:rPr>
            </w:rPrChange>
          </w:rPr>
          <w:delText xml:space="preserve">birth outcomes remains </w:delText>
        </w:r>
      </w:del>
      <w:del w:id="839" w:author="Christopher W Kuzawa" w:date="2022-02-17T13:01:00Z">
        <w:r w:rsidRPr="001A2F08" w:rsidDel="00BA4A1D">
          <w:rPr>
            <w:rFonts w:ascii="Times New Roman" w:hAnsi="Times New Roman" w:cs="Times New Roman"/>
            <w:sz w:val="24"/>
            <w:szCs w:val="24"/>
            <w:rPrChange w:id="840" w:author="Christopher W Kuzawa" w:date="2022-02-22T10:50:00Z">
              <w:rPr>
                <w:rFonts w:cstheme="minorHAnsi"/>
              </w:rPr>
            </w:rPrChange>
          </w:rPr>
          <w:delText>scarce</w:delText>
        </w:r>
      </w:del>
      <w:del w:id="841" w:author="Christopher W Kuzawa" w:date="2022-02-18T15:12:00Z">
        <w:r w:rsidRPr="001A2F08" w:rsidDel="00557C76">
          <w:rPr>
            <w:rFonts w:ascii="Times New Roman" w:hAnsi="Times New Roman" w:cs="Times New Roman"/>
            <w:sz w:val="24"/>
            <w:szCs w:val="24"/>
            <w:rPrChange w:id="842" w:author="Christopher W Kuzawa" w:date="2022-02-22T10:50:00Z">
              <w:rPr>
                <w:rFonts w:cstheme="minorHAnsi"/>
              </w:rPr>
            </w:rPrChange>
          </w:rPr>
          <w:delText xml:space="preserve">, and </w:delText>
        </w:r>
      </w:del>
      <w:del w:id="843" w:author="Christopher W Kuzawa" w:date="2022-02-17T13:01:00Z">
        <w:r w:rsidRPr="001A2F08" w:rsidDel="00BA4A1D">
          <w:rPr>
            <w:rFonts w:ascii="Times New Roman" w:hAnsi="Times New Roman" w:cs="Times New Roman"/>
            <w:sz w:val="24"/>
            <w:szCs w:val="24"/>
            <w:rPrChange w:id="844" w:author="Christopher W Kuzawa" w:date="2022-02-22T10:50:00Z">
              <w:rPr>
                <w:rFonts w:cstheme="minorHAnsi"/>
              </w:rPr>
            </w:rPrChange>
          </w:rPr>
          <w:delText xml:space="preserve">has been </w:delText>
        </w:r>
      </w:del>
      <w:del w:id="845" w:author="Christopher W Kuzawa" w:date="2022-02-18T15:12:00Z">
        <w:r w:rsidRPr="001A2F08" w:rsidDel="00557C76">
          <w:rPr>
            <w:rFonts w:ascii="Times New Roman" w:hAnsi="Times New Roman" w:cs="Times New Roman"/>
            <w:sz w:val="24"/>
            <w:szCs w:val="24"/>
            <w:rPrChange w:id="846" w:author="Christopher W Kuzawa" w:date="2022-02-22T10:50:00Z">
              <w:rPr>
                <w:rFonts w:cstheme="minorHAnsi"/>
              </w:rPr>
            </w:rPrChange>
          </w:rPr>
          <w:delText xml:space="preserve">largely confined to women in affluent societies with relatively low rates of adverse birth outcomes. </w:delText>
        </w:r>
      </w:del>
      <w:ins w:id="847" w:author="Christopher W Kuzawa" w:date="2022-02-18T15:20:00Z">
        <w:r w:rsidR="0034101E" w:rsidRPr="001A2F08">
          <w:rPr>
            <w:rFonts w:ascii="Times New Roman" w:hAnsi="Times New Roman" w:cs="Times New Roman"/>
            <w:sz w:val="24"/>
            <w:szCs w:val="24"/>
            <w:rPrChange w:id="848" w:author="Christopher W Kuzawa" w:date="2022-02-22T10:50:00Z">
              <w:rPr>
                <w:rFonts w:cstheme="minorHAnsi"/>
              </w:rPr>
            </w:rPrChange>
          </w:rPr>
          <w:t xml:space="preserve">In this </w:t>
        </w:r>
      </w:ins>
      <w:ins w:id="849" w:author="Christopher W Kuzawa" w:date="2022-02-22T11:27:00Z">
        <w:r w:rsidR="004F37EF">
          <w:rPr>
            <w:rFonts w:ascii="Times New Roman" w:hAnsi="Times New Roman" w:cs="Times New Roman"/>
            <w:sz w:val="24"/>
            <w:szCs w:val="24"/>
          </w:rPr>
          <w:t>study of women in metropolitan Cebu, Philippines</w:t>
        </w:r>
      </w:ins>
      <w:ins w:id="850" w:author="Christopher W Kuzawa" w:date="2022-02-18T15:20:00Z">
        <w:r w:rsidR="0034101E" w:rsidRPr="001A2F08">
          <w:rPr>
            <w:rFonts w:ascii="Times New Roman" w:hAnsi="Times New Roman" w:cs="Times New Roman"/>
            <w:sz w:val="24"/>
            <w:szCs w:val="24"/>
            <w:rPrChange w:id="851" w:author="Christopher W Kuzawa" w:date="2022-02-22T10:50:00Z">
              <w:rPr>
                <w:rFonts w:cstheme="minorHAnsi"/>
              </w:rPr>
            </w:rPrChange>
          </w:rPr>
          <w:t xml:space="preserve">, a panel of 15 epigenetic clocks chosen to replicate </w:t>
        </w:r>
      </w:ins>
      <w:ins w:id="852" w:author="Christopher W Kuzawa" w:date="2022-02-22T11:27:00Z">
        <w:r w:rsidR="004F37EF">
          <w:rPr>
            <w:rFonts w:ascii="Times New Roman" w:hAnsi="Times New Roman" w:cs="Times New Roman"/>
            <w:sz w:val="24"/>
            <w:szCs w:val="24"/>
          </w:rPr>
          <w:t xml:space="preserve">an </w:t>
        </w:r>
      </w:ins>
      <w:ins w:id="853" w:author="Christopher W Kuzawa" w:date="2022-02-18T15:20:00Z">
        <w:r w:rsidR="0034101E" w:rsidRPr="001A2F08">
          <w:rPr>
            <w:rFonts w:ascii="Times New Roman" w:hAnsi="Times New Roman" w:cs="Times New Roman"/>
            <w:sz w:val="24"/>
            <w:szCs w:val="24"/>
            <w:rPrChange w:id="854" w:author="Christopher W Kuzawa" w:date="2022-02-22T10:50:00Z">
              <w:rPr>
                <w:rFonts w:cstheme="minorHAnsi"/>
              </w:rPr>
            </w:rPrChange>
          </w:rPr>
          <w:t xml:space="preserve">analysis </w:t>
        </w:r>
      </w:ins>
      <w:ins w:id="855" w:author="Christopher W Kuzawa" w:date="2022-02-22T11:27:00Z">
        <w:r w:rsidR="004F37EF">
          <w:rPr>
            <w:rFonts w:ascii="Times New Roman" w:hAnsi="Times New Roman" w:cs="Times New Roman"/>
            <w:sz w:val="24"/>
            <w:szCs w:val="24"/>
          </w:rPr>
          <w:t xml:space="preserve">recently </w:t>
        </w:r>
      </w:ins>
      <w:ins w:id="856" w:author="Christopher W Kuzawa" w:date="2022-02-22T11:13:00Z">
        <w:r w:rsidR="00356587">
          <w:rPr>
            <w:rFonts w:ascii="Times New Roman" w:hAnsi="Times New Roman" w:cs="Times New Roman"/>
            <w:sz w:val="24"/>
            <w:szCs w:val="24"/>
          </w:rPr>
          <w:t xml:space="preserve">published </w:t>
        </w:r>
      </w:ins>
      <w:ins w:id="857" w:author="Christopher W Kuzawa" w:date="2022-02-18T15:20:00Z">
        <w:r w:rsidR="0034101E" w:rsidRPr="001A2F08">
          <w:rPr>
            <w:rFonts w:ascii="Times New Roman" w:hAnsi="Times New Roman" w:cs="Times New Roman"/>
            <w:sz w:val="24"/>
            <w:szCs w:val="24"/>
            <w:rPrChange w:id="858" w:author="Christopher W Kuzawa" w:date="2022-02-22T10:50:00Z">
              <w:rPr>
                <w:rFonts w:cstheme="minorHAnsi"/>
              </w:rPr>
            </w:rPrChange>
          </w:rPr>
          <w:t xml:space="preserve">in this journal, </w:t>
        </w:r>
      </w:ins>
      <w:ins w:id="859" w:author="Christopher W Kuzawa" w:date="2022-02-22T11:13:00Z">
        <w:r w:rsidR="00356587">
          <w:rPr>
            <w:rFonts w:ascii="Times New Roman" w:hAnsi="Times New Roman" w:cs="Times New Roman"/>
            <w:sz w:val="24"/>
            <w:szCs w:val="24"/>
          </w:rPr>
          <w:t xml:space="preserve">generally </w:t>
        </w:r>
      </w:ins>
      <w:ins w:id="860" w:author="Christopher W Kuzawa" w:date="2022-02-18T15:20:00Z">
        <w:r w:rsidR="0034101E" w:rsidRPr="001A2F08">
          <w:rPr>
            <w:rFonts w:ascii="Times New Roman" w:hAnsi="Times New Roman" w:cs="Times New Roman"/>
            <w:sz w:val="24"/>
            <w:szCs w:val="24"/>
            <w:rPrChange w:id="861" w:author="Christopher W Kuzawa" w:date="2022-02-22T10:50:00Z">
              <w:rPr>
                <w:rFonts w:cstheme="minorHAnsi"/>
              </w:rPr>
            </w:rPrChange>
          </w:rPr>
          <w:t xml:space="preserve">failed to predict birth outcomes or gestational age at delivery. Only a single clock – </w:t>
        </w:r>
      </w:ins>
      <w:proofErr w:type="spellStart"/>
      <w:ins w:id="862" w:author="Christopher W Kuzawa" w:date="2022-02-22T11:13:00Z">
        <w:r w:rsidR="00356587">
          <w:rPr>
            <w:rFonts w:ascii="Times New Roman" w:hAnsi="Times New Roman" w:cs="Times New Roman"/>
            <w:sz w:val="24"/>
            <w:szCs w:val="24"/>
          </w:rPr>
          <w:t>DNAmLeptin</w:t>
        </w:r>
        <w:proofErr w:type="spellEnd"/>
        <w:r w:rsidR="00356587">
          <w:rPr>
            <w:rFonts w:ascii="Times New Roman" w:hAnsi="Times New Roman" w:cs="Times New Roman"/>
            <w:sz w:val="24"/>
            <w:szCs w:val="24"/>
          </w:rPr>
          <w:t xml:space="preserve"> – predicted gestational age at delivery, with no other relationships significant.  </w:t>
        </w:r>
      </w:ins>
    </w:p>
    <w:p w14:paraId="3DF7006C" w14:textId="77777777" w:rsidR="00BA4A1D" w:rsidRPr="001A2F08" w:rsidRDefault="00BA4A1D" w:rsidP="0023536C">
      <w:pPr>
        <w:widowControl w:val="0"/>
        <w:autoSpaceDE w:val="0"/>
        <w:autoSpaceDN w:val="0"/>
        <w:adjustRightInd w:val="0"/>
        <w:spacing w:line="240" w:lineRule="auto"/>
        <w:rPr>
          <w:ins w:id="863" w:author="Christopher W Kuzawa" w:date="2022-02-17T13:01:00Z"/>
          <w:rFonts w:ascii="Times New Roman" w:hAnsi="Times New Roman" w:cs="Times New Roman"/>
          <w:sz w:val="24"/>
          <w:szCs w:val="24"/>
          <w:rPrChange w:id="864" w:author="Christopher W Kuzawa" w:date="2022-02-22T10:50:00Z">
            <w:rPr>
              <w:ins w:id="865" w:author="Christopher W Kuzawa" w:date="2022-02-17T13:01:00Z"/>
              <w:rFonts w:cstheme="minorHAnsi"/>
            </w:rPr>
          </w:rPrChange>
        </w:rPr>
      </w:pPr>
    </w:p>
    <w:p w14:paraId="2272A5EB" w14:textId="756DF47E" w:rsidR="0023536C" w:rsidRPr="001A2F08" w:rsidDel="00BA4A1D" w:rsidRDefault="0023536C" w:rsidP="0023536C">
      <w:pPr>
        <w:widowControl w:val="0"/>
        <w:autoSpaceDE w:val="0"/>
        <w:autoSpaceDN w:val="0"/>
        <w:adjustRightInd w:val="0"/>
        <w:spacing w:line="240" w:lineRule="auto"/>
        <w:rPr>
          <w:del w:id="866" w:author="Christopher W Kuzawa" w:date="2022-02-17T13:01:00Z"/>
          <w:rFonts w:ascii="Times New Roman" w:hAnsi="Times New Roman" w:cs="Times New Roman"/>
          <w:sz w:val="24"/>
          <w:szCs w:val="24"/>
          <w:rPrChange w:id="867" w:author="Christopher W Kuzawa" w:date="2022-02-22T10:50:00Z">
            <w:rPr>
              <w:del w:id="868" w:author="Christopher W Kuzawa" w:date="2022-02-17T13:01:00Z"/>
              <w:rFonts w:cstheme="minorHAnsi"/>
            </w:rPr>
          </w:rPrChange>
        </w:rPr>
      </w:pPr>
      <w:del w:id="869" w:author="Christopher W Kuzawa" w:date="2022-02-17T13:01:00Z">
        <w:r w:rsidRPr="001A2F08" w:rsidDel="00BA4A1D">
          <w:rPr>
            <w:rFonts w:ascii="Times New Roman" w:hAnsi="Times New Roman" w:cs="Times New Roman"/>
            <w:sz w:val="24"/>
            <w:szCs w:val="24"/>
            <w:rPrChange w:id="870" w:author="Christopher W Kuzawa" w:date="2022-02-22T10:50:00Z">
              <w:rPr>
                <w:rFonts w:cstheme="minorHAnsi"/>
              </w:rPr>
            </w:rPrChange>
          </w:rPr>
          <w:delText>We sought to replicate and expand on previous studies</w:delText>
        </w:r>
        <w:r w:rsidR="00FA1927" w:rsidRPr="001A2F08" w:rsidDel="00BA4A1D">
          <w:rPr>
            <w:rFonts w:ascii="Times New Roman" w:hAnsi="Times New Roman" w:cs="Times New Roman"/>
            <w:sz w:val="24"/>
            <w:szCs w:val="24"/>
            <w:rPrChange w:id="871" w:author="Christopher W Kuzawa" w:date="2022-02-22T10:50:00Z">
              <w:rPr>
                <w:rFonts w:cstheme="minorHAnsi"/>
              </w:rPr>
            </w:rPrChange>
          </w:rPr>
          <w:delText xml:space="preserve"> (REFS)</w:delText>
        </w:r>
        <w:r w:rsidRPr="001A2F08" w:rsidDel="00BA4A1D">
          <w:rPr>
            <w:rFonts w:ascii="Times New Roman" w:hAnsi="Times New Roman" w:cs="Times New Roman"/>
            <w:sz w:val="24"/>
            <w:szCs w:val="24"/>
            <w:rPrChange w:id="872" w:author="Christopher W Kuzawa" w:date="2022-02-22T10:50:00Z">
              <w:rPr>
                <w:rFonts w:cstheme="minorHAnsi"/>
              </w:rPr>
            </w:rPrChange>
          </w:rPr>
          <w:delText xml:space="preserve"> by studying the relationship between maternal epigenetic clocks and birth outcomes in a large and socioeconomically diverse sample of women in the Philippines. </w:delText>
        </w:r>
      </w:del>
    </w:p>
    <w:p w14:paraId="6990E974" w14:textId="6C9B607A" w:rsidR="00FA1927" w:rsidRPr="001A2F08" w:rsidDel="00BA4A1D" w:rsidRDefault="0023536C" w:rsidP="0023536C">
      <w:pPr>
        <w:widowControl w:val="0"/>
        <w:autoSpaceDE w:val="0"/>
        <w:autoSpaceDN w:val="0"/>
        <w:adjustRightInd w:val="0"/>
        <w:spacing w:line="240" w:lineRule="auto"/>
        <w:rPr>
          <w:del w:id="873" w:author="Christopher W Kuzawa" w:date="2022-02-17T13:02:00Z"/>
          <w:rFonts w:ascii="Times New Roman" w:hAnsi="Times New Roman" w:cs="Times New Roman"/>
          <w:sz w:val="24"/>
          <w:szCs w:val="24"/>
          <w:rPrChange w:id="874" w:author="Christopher W Kuzawa" w:date="2022-02-22T10:50:00Z">
            <w:rPr>
              <w:del w:id="875" w:author="Christopher W Kuzawa" w:date="2022-02-17T13:02:00Z"/>
              <w:rFonts w:cstheme="minorHAnsi"/>
            </w:rPr>
          </w:rPrChange>
        </w:rPr>
      </w:pPr>
      <w:del w:id="876" w:author="Christopher W Kuzawa" w:date="2022-02-17T13:02:00Z">
        <w:r w:rsidRPr="001A2F08" w:rsidDel="00BA4A1D">
          <w:rPr>
            <w:rFonts w:ascii="Times New Roman" w:hAnsi="Times New Roman" w:cs="Times New Roman"/>
            <w:sz w:val="24"/>
            <w:szCs w:val="24"/>
            <w:rPrChange w:id="877" w:author="Christopher W Kuzawa" w:date="2022-02-22T10:50:00Z">
              <w:rPr>
                <w:rFonts w:cstheme="minorHAnsi"/>
              </w:rPr>
            </w:rPrChange>
          </w:rPr>
          <w:delText xml:space="preserve">We found little evidence that maternal epigenetic age during pregnancy predicts offspring birth weight, </w:delText>
        </w:r>
      </w:del>
    </w:p>
    <w:p w14:paraId="2B455D1F" w14:textId="77777777" w:rsidR="00FA1927" w:rsidRPr="001A2F08" w:rsidRDefault="00FA1927" w:rsidP="0023536C">
      <w:pPr>
        <w:widowControl w:val="0"/>
        <w:autoSpaceDE w:val="0"/>
        <w:autoSpaceDN w:val="0"/>
        <w:adjustRightInd w:val="0"/>
        <w:spacing w:line="240" w:lineRule="auto"/>
        <w:rPr>
          <w:rFonts w:ascii="Times New Roman" w:hAnsi="Times New Roman" w:cs="Times New Roman"/>
          <w:sz w:val="24"/>
          <w:szCs w:val="24"/>
          <w:rPrChange w:id="878" w:author="Christopher W Kuzawa" w:date="2022-02-22T10:50:00Z">
            <w:rPr>
              <w:rFonts w:cstheme="minorHAnsi"/>
            </w:rPr>
          </w:rPrChange>
        </w:rPr>
      </w:pPr>
    </w:p>
    <w:p w14:paraId="1AE664CF" w14:textId="77777777" w:rsidR="00FA1927" w:rsidRPr="001A2F08" w:rsidRDefault="00FA1927" w:rsidP="0023536C">
      <w:pPr>
        <w:widowControl w:val="0"/>
        <w:autoSpaceDE w:val="0"/>
        <w:autoSpaceDN w:val="0"/>
        <w:adjustRightInd w:val="0"/>
        <w:spacing w:line="240" w:lineRule="auto"/>
        <w:rPr>
          <w:rFonts w:ascii="Times New Roman" w:hAnsi="Times New Roman" w:cs="Times New Roman"/>
          <w:sz w:val="24"/>
          <w:szCs w:val="24"/>
          <w:rPrChange w:id="879" w:author="Christopher W Kuzawa" w:date="2022-02-22T10:50:00Z">
            <w:rPr>
              <w:rFonts w:cstheme="minorHAnsi"/>
            </w:rPr>
          </w:rPrChange>
        </w:rPr>
      </w:pPr>
    </w:p>
    <w:p w14:paraId="2353EB82" w14:textId="1F1244CE" w:rsidR="0023536C" w:rsidRPr="001A2F08" w:rsidRDefault="0023536C" w:rsidP="0023536C">
      <w:pPr>
        <w:widowControl w:val="0"/>
        <w:autoSpaceDE w:val="0"/>
        <w:autoSpaceDN w:val="0"/>
        <w:adjustRightInd w:val="0"/>
        <w:spacing w:line="240" w:lineRule="auto"/>
        <w:rPr>
          <w:rFonts w:ascii="Times New Roman" w:hAnsi="Times New Roman" w:cs="Times New Roman"/>
          <w:sz w:val="24"/>
          <w:szCs w:val="24"/>
          <w:rPrChange w:id="880" w:author="Christopher W Kuzawa" w:date="2022-02-22T10:50:00Z">
            <w:rPr>
              <w:rFonts w:cstheme="minorHAnsi"/>
            </w:rPr>
          </w:rPrChange>
        </w:rPr>
      </w:pPr>
      <w:r w:rsidRPr="001A2F08">
        <w:rPr>
          <w:rFonts w:ascii="Times New Roman" w:hAnsi="Times New Roman" w:cs="Times New Roman"/>
          <w:sz w:val="24"/>
          <w:szCs w:val="24"/>
          <w:rPrChange w:id="881" w:author="Christopher W Kuzawa" w:date="2022-02-22T10:50:00Z">
            <w:rPr>
              <w:rFonts w:cstheme="minorHAnsi"/>
            </w:rPr>
          </w:rPrChange>
        </w:rPr>
        <w:t xml:space="preserve">or most other measures of infant body size or composition. Maternal </w:t>
      </w:r>
      <w:proofErr w:type="spellStart"/>
      <w:r w:rsidRPr="001A2F08">
        <w:rPr>
          <w:rFonts w:ascii="Times New Roman" w:hAnsi="Times New Roman" w:cs="Times New Roman"/>
          <w:sz w:val="24"/>
          <w:szCs w:val="24"/>
          <w:rPrChange w:id="882" w:author="Christopher W Kuzawa" w:date="2022-02-22T10:50:00Z">
            <w:rPr>
              <w:rFonts w:cstheme="minorHAnsi"/>
            </w:rPr>
          </w:rPrChange>
        </w:rPr>
        <w:t>DNAm</w:t>
      </w:r>
      <w:proofErr w:type="spellEnd"/>
      <w:r w:rsidR="0036251A" w:rsidRPr="001A2F08">
        <w:rPr>
          <w:rFonts w:ascii="Times New Roman" w:hAnsi="Times New Roman" w:cs="Times New Roman"/>
          <w:sz w:val="24"/>
          <w:szCs w:val="24"/>
          <w:rPrChange w:id="883" w:author="Christopher W Kuzawa" w:date="2022-02-22T10:50:00Z">
            <w:rPr>
              <w:rFonts w:cstheme="minorHAnsi"/>
            </w:rPr>
          </w:rPrChange>
        </w:rPr>
        <w:t xml:space="preserve"> TL – a proxy of telomere length and replicative senescence –</w:t>
      </w:r>
      <w:r w:rsidRPr="001A2F08">
        <w:rPr>
          <w:rFonts w:ascii="Times New Roman" w:hAnsi="Times New Roman" w:cs="Times New Roman"/>
          <w:sz w:val="24"/>
          <w:szCs w:val="24"/>
          <w:rPrChange w:id="884" w:author="Christopher W Kuzawa" w:date="2022-02-22T10:50:00Z">
            <w:rPr>
              <w:rFonts w:cstheme="minorHAnsi"/>
            </w:rPr>
          </w:rPrChange>
        </w:rPr>
        <w:t xml:space="preserve"> was positively associated with infant length shortly after birth, but no other measures of offspring size. There was some evidence for a positive correlation between maternal </w:t>
      </w:r>
      <w:proofErr w:type="spellStart"/>
      <w:r w:rsidRPr="001A2F08">
        <w:rPr>
          <w:rFonts w:ascii="Times New Roman" w:hAnsi="Times New Roman" w:cs="Times New Roman"/>
          <w:sz w:val="24"/>
          <w:szCs w:val="24"/>
          <w:rPrChange w:id="885" w:author="Christopher W Kuzawa" w:date="2022-02-22T10:50:00Z">
            <w:rPr>
              <w:rFonts w:cstheme="minorHAnsi"/>
            </w:rPr>
          </w:rPrChange>
        </w:rPr>
        <w:t>DNAm</w:t>
      </w:r>
      <w:proofErr w:type="spellEnd"/>
      <w:r w:rsidRPr="001A2F08">
        <w:rPr>
          <w:rFonts w:ascii="Times New Roman" w:hAnsi="Times New Roman" w:cs="Times New Roman"/>
          <w:sz w:val="24"/>
          <w:szCs w:val="24"/>
          <w:rPrChange w:id="886" w:author="Christopher W Kuzawa" w:date="2022-02-22T10:50:00Z">
            <w:rPr>
              <w:rFonts w:cstheme="minorHAnsi"/>
            </w:rPr>
          </w:rPrChange>
        </w:rPr>
        <w:t xml:space="preserve"> </w:t>
      </w:r>
      <w:proofErr w:type="spellStart"/>
      <w:r w:rsidRPr="001A2F08">
        <w:rPr>
          <w:rFonts w:ascii="Times New Roman" w:hAnsi="Times New Roman" w:cs="Times New Roman"/>
          <w:sz w:val="24"/>
          <w:szCs w:val="24"/>
          <w:rPrChange w:id="887" w:author="Christopher W Kuzawa" w:date="2022-02-22T10:50:00Z">
            <w:rPr>
              <w:rFonts w:cstheme="minorHAnsi"/>
            </w:rPr>
          </w:rPrChange>
        </w:rPr>
        <w:t>GrimAge</w:t>
      </w:r>
      <w:proofErr w:type="spellEnd"/>
      <w:r w:rsidRPr="001A2F08">
        <w:rPr>
          <w:rFonts w:ascii="Times New Roman" w:hAnsi="Times New Roman" w:cs="Times New Roman"/>
          <w:sz w:val="24"/>
          <w:szCs w:val="24"/>
          <w:rPrChange w:id="888" w:author="Christopher W Kuzawa" w:date="2022-02-22T10:50:00Z">
            <w:rPr>
              <w:rFonts w:cstheme="minorHAnsi"/>
            </w:rPr>
          </w:rPrChange>
        </w:rPr>
        <w:t xml:space="preserve"> and infant weight and length, but these findings did not pass the threshold for statistical significance after correcting for pre-pregnancy </w:t>
      </w:r>
      <w:proofErr w:type="gramStart"/>
      <w:r w:rsidRPr="001A2F08">
        <w:rPr>
          <w:rFonts w:ascii="Times New Roman" w:hAnsi="Times New Roman" w:cs="Times New Roman"/>
          <w:sz w:val="24"/>
          <w:szCs w:val="24"/>
          <w:rPrChange w:id="889" w:author="Christopher W Kuzawa" w:date="2022-02-22T10:50:00Z">
            <w:rPr>
              <w:rFonts w:cstheme="minorHAnsi"/>
            </w:rPr>
          </w:rPrChange>
        </w:rPr>
        <w:t>BMI, and</w:t>
      </w:r>
      <w:proofErr w:type="gramEnd"/>
      <w:r w:rsidRPr="001A2F08">
        <w:rPr>
          <w:rFonts w:ascii="Times New Roman" w:hAnsi="Times New Roman" w:cs="Times New Roman"/>
          <w:sz w:val="24"/>
          <w:szCs w:val="24"/>
          <w:rPrChange w:id="890" w:author="Christopher W Kuzawa" w:date="2022-02-22T10:50:00Z">
            <w:rPr>
              <w:rFonts w:cstheme="minorHAnsi"/>
            </w:rPr>
          </w:rPrChange>
        </w:rPr>
        <w:t xml:space="preserve"> were in the opposite direction as those reported by Ross et al. (2020). </w:t>
      </w:r>
    </w:p>
    <w:p w14:paraId="657EAA79" w14:textId="6B30CA00" w:rsidR="0023536C" w:rsidRPr="001A2F08" w:rsidRDefault="0023536C" w:rsidP="0023536C">
      <w:pPr>
        <w:widowControl w:val="0"/>
        <w:autoSpaceDE w:val="0"/>
        <w:autoSpaceDN w:val="0"/>
        <w:adjustRightInd w:val="0"/>
        <w:spacing w:line="240" w:lineRule="auto"/>
        <w:rPr>
          <w:rFonts w:ascii="Times New Roman" w:hAnsi="Times New Roman" w:cs="Times New Roman"/>
          <w:sz w:val="24"/>
          <w:szCs w:val="24"/>
          <w:rPrChange w:id="891" w:author="Christopher W Kuzawa" w:date="2022-02-22T10:50:00Z">
            <w:rPr>
              <w:rFonts w:cstheme="minorHAnsi"/>
            </w:rPr>
          </w:rPrChange>
        </w:rPr>
      </w:pPr>
      <w:r w:rsidRPr="001A2F08">
        <w:rPr>
          <w:rFonts w:ascii="Times New Roman" w:hAnsi="Times New Roman" w:cs="Times New Roman"/>
          <w:sz w:val="24"/>
          <w:szCs w:val="24"/>
          <w:rPrChange w:id="892" w:author="Christopher W Kuzawa" w:date="2022-02-22T10:50:00Z">
            <w:rPr>
              <w:rFonts w:cstheme="minorHAnsi"/>
            </w:rPr>
          </w:rPrChange>
        </w:rPr>
        <w:t xml:space="preserve">Of the </w:t>
      </w:r>
      <w:proofErr w:type="spellStart"/>
      <w:r w:rsidRPr="001A2F08">
        <w:rPr>
          <w:rFonts w:ascii="Times New Roman" w:hAnsi="Times New Roman" w:cs="Times New Roman"/>
          <w:sz w:val="24"/>
          <w:szCs w:val="24"/>
          <w:rPrChange w:id="893" w:author="Christopher W Kuzawa" w:date="2022-02-22T10:50:00Z">
            <w:rPr>
              <w:rFonts w:cstheme="minorHAnsi"/>
            </w:rPr>
          </w:rPrChange>
        </w:rPr>
        <w:t>DNAm</w:t>
      </w:r>
      <w:proofErr w:type="spellEnd"/>
      <w:r w:rsidRPr="001A2F08">
        <w:rPr>
          <w:rFonts w:ascii="Times New Roman" w:hAnsi="Times New Roman" w:cs="Times New Roman"/>
          <w:sz w:val="24"/>
          <w:szCs w:val="24"/>
          <w:rPrChange w:id="894" w:author="Christopher W Kuzawa" w:date="2022-02-22T10:50:00Z">
            <w:rPr>
              <w:rFonts w:cstheme="minorHAnsi"/>
            </w:rPr>
          </w:rPrChange>
        </w:rPr>
        <w:t xml:space="preserve"> clocks previously associated with </w:t>
      </w:r>
      <w:r w:rsidRPr="00276ED8">
        <w:rPr>
          <w:rFonts w:ascii="Times New Roman" w:hAnsi="Times New Roman" w:cs="Times New Roman"/>
          <w:sz w:val="24"/>
          <w:szCs w:val="24"/>
        </w:rPr>
        <w:t xml:space="preserve">gestational age, </w:t>
      </w:r>
      <w:proofErr w:type="spellStart"/>
      <w:r w:rsidRPr="00276ED8">
        <w:rPr>
          <w:rFonts w:ascii="Times New Roman" w:hAnsi="Times New Roman" w:cs="Times New Roman"/>
          <w:sz w:val="24"/>
          <w:szCs w:val="24"/>
        </w:rPr>
        <w:t>DNAm</w:t>
      </w:r>
      <w:proofErr w:type="spellEnd"/>
      <w:r w:rsidRPr="00276ED8">
        <w:rPr>
          <w:rFonts w:ascii="Times New Roman" w:hAnsi="Times New Roman" w:cs="Times New Roman"/>
          <w:sz w:val="24"/>
          <w:szCs w:val="24"/>
        </w:rPr>
        <w:t xml:space="preserve"> ADM showed the greatest evidence for an association with birth outcomes</w:t>
      </w:r>
      <w:r w:rsidR="00BA4A1D" w:rsidRPr="00276ED8">
        <w:rPr>
          <w:rFonts w:ascii="Times New Roman" w:hAnsi="Times New Roman" w:cs="Times New Roman"/>
          <w:sz w:val="24"/>
          <w:szCs w:val="24"/>
        </w:rPr>
        <w:t xml:space="preserve"> in our sample</w:t>
      </w:r>
      <w:r w:rsidRPr="00276ED8">
        <w:rPr>
          <w:rFonts w:ascii="Times New Roman" w:hAnsi="Times New Roman" w:cs="Times New Roman"/>
          <w:sz w:val="24"/>
          <w:szCs w:val="24"/>
        </w:rPr>
        <w:t>.</w:t>
      </w:r>
      <w:r w:rsidR="0036251A" w:rsidRPr="00276ED8">
        <w:rPr>
          <w:rFonts w:ascii="Times New Roman" w:hAnsi="Times New Roman" w:cs="Times New Roman"/>
          <w:sz w:val="24"/>
          <w:szCs w:val="24"/>
        </w:rPr>
        <w:t xml:space="preserve"> </w:t>
      </w:r>
      <w:proofErr w:type="spellStart"/>
      <w:r w:rsidR="0036251A" w:rsidRPr="00276ED8">
        <w:rPr>
          <w:rFonts w:ascii="Times New Roman" w:hAnsi="Times New Roman" w:cs="Times New Roman"/>
          <w:sz w:val="24"/>
          <w:szCs w:val="24"/>
        </w:rPr>
        <w:t>DNAm</w:t>
      </w:r>
      <w:proofErr w:type="spellEnd"/>
      <w:r w:rsidR="0036251A" w:rsidRPr="00276ED8">
        <w:rPr>
          <w:rFonts w:ascii="Times New Roman" w:hAnsi="Times New Roman" w:cs="Times New Roman"/>
          <w:sz w:val="24"/>
          <w:szCs w:val="24"/>
        </w:rPr>
        <w:t xml:space="preserve"> ADM was significantly associated with body length</w:t>
      </w:r>
      <w:r w:rsidR="0074077F" w:rsidRPr="00276ED8">
        <w:rPr>
          <w:rFonts w:ascii="Times New Roman" w:hAnsi="Times New Roman" w:cs="Times New Roman"/>
          <w:sz w:val="24"/>
          <w:szCs w:val="24"/>
        </w:rPr>
        <w:t xml:space="preserve"> shortly after birth</w:t>
      </w:r>
      <w:r w:rsidR="0036251A" w:rsidRPr="00276ED8">
        <w:rPr>
          <w:rFonts w:ascii="Times New Roman" w:hAnsi="Times New Roman" w:cs="Times New Roman"/>
          <w:sz w:val="24"/>
          <w:szCs w:val="24"/>
        </w:rPr>
        <w:t xml:space="preserve">, and marginally </w:t>
      </w:r>
      <w:r w:rsidR="0036251A" w:rsidRPr="001A2F08">
        <w:rPr>
          <w:rFonts w:ascii="Times New Roman" w:hAnsi="Times New Roman" w:cs="Times New Roman"/>
          <w:sz w:val="24"/>
          <w:szCs w:val="24"/>
          <w:rPrChange w:id="895" w:author="Christopher W Kuzawa" w:date="2022-02-22T10:50:00Z">
            <w:rPr>
              <w:rFonts w:cstheme="minorHAnsi"/>
            </w:rPr>
          </w:rPrChange>
        </w:rPr>
        <w:t>but non-significantly associated with gestation age and body weight after birth.</w:t>
      </w:r>
      <w:r w:rsidRPr="001A2F08">
        <w:rPr>
          <w:rFonts w:ascii="Times New Roman" w:hAnsi="Times New Roman" w:cs="Times New Roman"/>
          <w:sz w:val="24"/>
          <w:szCs w:val="24"/>
          <w:rPrChange w:id="896" w:author="Christopher W Kuzawa" w:date="2022-02-22T10:50:00Z">
            <w:rPr>
              <w:rFonts w:cstheme="minorHAnsi"/>
            </w:rPr>
          </w:rPrChange>
        </w:rPr>
        <w:t xml:space="preserve"> </w:t>
      </w:r>
      <w:proofErr w:type="spellStart"/>
      <w:r w:rsidRPr="001A2F08">
        <w:rPr>
          <w:rFonts w:ascii="Times New Roman" w:hAnsi="Times New Roman" w:cs="Times New Roman"/>
          <w:sz w:val="24"/>
          <w:szCs w:val="24"/>
          <w:rPrChange w:id="897" w:author="Christopher W Kuzawa" w:date="2022-02-22T10:50:00Z">
            <w:rPr>
              <w:rFonts w:cstheme="minorHAnsi"/>
            </w:rPr>
          </w:rPrChange>
        </w:rPr>
        <w:t>DNAm</w:t>
      </w:r>
      <w:proofErr w:type="spellEnd"/>
      <w:r w:rsidRPr="001A2F08">
        <w:rPr>
          <w:rFonts w:ascii="Times New Roman" w:hAnsi="Times New Roman" w:cs="Times New Roman"/>
          <w:sz w:val="24"/>
          <w:szCs w:val="24"/>
          <w:rPrChange w:id="898" w:author="Christopher W Kuzawa" w:date="2022-02-22T10:50:00Z">
            <w:rPr>
              <w:rFonts w:cstheme="minorHAnsi"/>
            </w:rPr>
          </w:rPrChange>
        </w:rPr>
        <w:t xml:space="preserve"> ADM is trained on adrenomedullin, a peptide hormone involved in angiogenesis, vasodilation, and tolerance to oxidative stress and hypoxia (REF). ADM levels are higher among pregnant women compared to non-pregnant women, increase throughout pregnancy, and are higher in multiple pregnancies (</w:t>
      </w:r>
      <w:proofErr w:type="gramStart"/>
      <w:r w:rsidRPr="001A2F08">
        <w:rPr>
          <w:rFonts w:ascii="Times New Roman" w:hAnsi="Times New Roman" w:cs="Times New Roman"/>
          <w:sz w:val="24"/>
          <w:szCs w:val="24"/>
          <w:rPrChange w:id="899" w:author="Christopher W Kuzawa" w:date="2022-02-22T10:50:00Z">
            <w:rPr>
              <w:rFonts w:cstheme="minorHAnsi"/>
            </w:rPr>
          </w:rPrChange>
        </w:rPr>
        <w:t>i.e.</w:t>
      </w:r>
      <w:proofErr w:type="gramEnd"/>
      <w:r w:rsidRPr="001A2F08">
        <w:rPr>
          <w:rFonts w:ascii="Times New Roman" w:hAnsi="Times New Roman" w:cs="Times New Roman"/>
          <w:sz w:val="24"/>
          <w:szCs w:val="24"/>
          <w:rPrChange w:id="900" w:author="Christopher W Kuzawa" w:date="2022-02-22T10:50:00Z">
            <w:rPr>
              <w:rFonts w:cstheme="minorHAnsi"/>
            </w:rPr>
          </w:rPrChange>
        </w:rPr>
        <w:t xml:space="preserve"> in twins and triplets compared to singletons) (</w:t>
      </w:r>
      <w:commentRangeStart w:id="901"/>
      <w:r w:rsidRPr="001A2F08">
        <w:rPr>
          <w:rFonts w:ascii="Times New Roman" w:hAnsi="Times New Roman" w:cs="Times New Roman"/>
          <w:sz w:val="24"/>
          <w:szCs w:val="24"/>
          <w:rPrChange w:id="902" w:author="Christopher W Kuzawa" w:date="2022-02-22T10:50:00Z">
            <w:rPr>
              <w:rFonts w:cstheme="minorHAnsi"/>
            </w:rPr>
          </w:rPrChange>
        </w:rPr>
        <w:t>Shinozaki et al.</w:t>
      </w:r>
      <w:commentRangeEnd w:id="901"/>
      <w:r w:rsidRPr="001A2F08">
        <w:rPr>
          <w:rStyle w:val="CommentReference"/>
          <w:rFonts w:ascii="Times New Roman" w:hAnsi="Times New Roman" w:cs="Times New Roman"/>
          <w:sz w:val="24"/>
          <w:szCs w:val="24"/>
          <w:rPrChange w:id="903" w:author="Christopher W Kuzawa" w:date="2022-02-22T10:50:00Z">
            <w:rPr>
              <w:rStyle w:val="CommentReference"/>
            </w:rPr>
          </w:rPrChange>
        </w:rPr>
        <w:commentReference w:id="901"/>
      </w:r>
      <w:r w:rsidRPr="001A2F08">
        <w:rPr>
          <w:rFonts w:ascii="Times New Roman" w:hAnsi="Times New Roman" w:cs="Times New Roman"/>
          <w:sz w:val="24"/>
          <w:szCs w:val="24"/>
          <w:rPrChange w:id="904" w:author="Christopher W Kuzawa" w:date="2022-02-22T10:50:00Z">
            <w:rPr>
              <w:rFonts w:cstheme="minorHAnsi"/>
            </w:rPr>
          </w:rPrChange>
        </w:rPr>
        <w:t>). Both maternal and fetal tissues express ADM, and there is some evidence that ADM levels are lower among pre-eclamptic relative to normotensive pregnancies (</w:t>
      </w:r>
      <w:commentRangeStart w:id="905"/>
      <w:r w:rsidRPr="001A2F08">
        <w:rPr>
          <w:rFonts w:ascii="Times New Roman" w:hAnsi="Times New Roman" w:cs="Times New Roman"/>
          <w:sz w:val="24"/>
          <w:szCs w:val="24"/>
          <w:rPrChange w:id="906" w:author="Christopher W Kuzawa" w:date="2022-02-22T10:50:00Z">
            <w:rPr>
              <w:rFonts w:cstheme="minorHAnsi"/>
            </w:rPr>
          </w:rPrChange>
        </w:rPr>
        <w:t>Li et al. 2003</w:t>
      </w:r>
      <w:commentRangeEnd w:id="905"/>
      <w:r w:rsidRPr="001A2F08">
        <w:rPr>
          <w:rStyle w:val="CommentReference"/>
          <w:rFonts w:ascii="Times New Roman" w:hAnsi="Times New Roman" w:cs="Times New Roman"/>
          <w:sz w:val="24"/>
          <w:szCs w:val="24"/>
          <w:rPrChange w:id="907" w:author="Christopher W Kuzawa" w:date="2022-02-22T10:50:00Z">
            <w:rPr>
              <w:rStyle w:val="CommentReference"/>
            </w:rPr>
          </w:rPrChange>
        </w:rPr>
        <w:commentReference w:id="905"/>
      </w:r>
      <w:r w:rsidRPr="001A2F08">
        <w:rPr>
          <w:rFonts w:ascii="Times New Roman" w:hAnsi="Times New Roman" w:cs="Times New Roman"/>
          <w:sz w:val="24"/>
          <w:szCs w:val="24"/>
          <w:rPrChange w:id="908" w:author="Christopher W Kuzawa" w:date="2022-02-22T10:50:00Z">
            <w:rPr>
              <w:rFonts w:cstheme="minorHAnsi"/>
            </w:rPr>
          </w:rPrChange>
        </w:rPr>
        <w:t>). This implies that ADM levels</w:t>
      </w:r>
      <w:r w:rsidR="0036251A" w:rsidRPr="001A2F08">
        <w:rPr>
          <w:rFonts w:ascii="Times New Roman" w:hAnsi="Times New Roman" w:cs="Times New Roman"/>
          <w:sz w:val="24"/>
          <w:szCs w:val="24"/>
          <w:rPrChange w:id="909" w:author="Christopher W Kuzawa" w:date="2022-02-22T10:50:00Z">
            <w:rPr>
              <w:rFonts w:cstheme="minorHAnsi"/>
            </w:rPr>
          </w:rPrChange>
        </w:rPr>
        <w:t xml:space="preserve"> plays</w:t>
      </w:r>
      <w:r w:rsidRPr="001A2F08">
        <w:rPr>
          <w:rFonts w:ascii="Times New Roman" w:hAnsi="Times New Roman" w:cs="Times New Roman"/>
          <w:sz w:val="24"/>
          <w:szCs w:val="24"/>
          <w:rPrChange w:id="910" w:author="Christopher W Kuzawa" w:date="2022-02-22T10:50:00Z">
            <w:rPr>
              <w:rFonts w:cstheme="minorHAnsi"/>
            </w:rPr>
          </w:rPrChange>
        </w:rPr>
        <w:t xml:space="preserve"> a role in fetal hemodynamics in both normal and pathological pregnancies, possibly helping to explain our findings related to gestational age (</w:t>
      </w:r>
      <w:commentRangeStart w:id="911"/>
      <w:r w:rsidRPr="001A2F08">
        <w:rPr>
          <w:rFonts w:ascii="Times New Roman" w:hAnsi="Times New Roman" w:cs="Times New Roman"/>
          <w:sz w:val="24"/>
          <w:szCs w:val="24"/>
          <w:rPrChange w:id="912" w:author="Christopher W Kuzawa" w:date="2022-02-22T10:50:00Z">
            <w:rPr>
              <w:rFonts w:cstheme="minorHAnsi"/>
            </w:rPr>
          </w:rPrChange>
        </w:rPr>
        <w:t>Albrecht and Pepe 2015</w:t>
      </w:r>
      <w:commentRangeEnd w:id="911"/>
      <w:r w:rsidRPr="001A2F08">
        <w:rPr>
          <w:rStyle w:val="CommentReference"/>
          <w:rFonts w:ascii="Times New Roman" w:hAnsi="Times New Roman" w:cs="Times New Roman"/>
          <w:sz w:val="24"/>
          <w:szCs w:val="24"/>
          <w:rPrChange w:id="913" w:author="Christopher W Kuzawa" w:date="2022-02-22T10:50:00Z">
            <w:rPr>
              <w:rStyle w:val="CommentReference"/>
            </w:rPr>
          </w:rPrChange>
        </w:rPr>
        <w:commentReference w:id="911"/>
      </w:r>
      <w:r w:rsidRPr="001A2F08">
        <w:rPr>
          <w:rFonts w:ascii="Times New Roman" w:hAnsi="Times New Roman" w:cs="Times New Roman"/>
          <w:sz w:val="24"/>
          <w:szCs w:val="24"/>
          <w:rPrChange w:id="914" w:author="Christopher W Kuzawa" w:date="2022-02-22T10:50:00Z">
            <w:rPr>
              <w:rFonts w:cstheme="minorHAnsi"/>
            </w:rPr>
          </w:rPrChange>
        </w:rPr>
        <w:t>). ADM is released in response to hypoxia, which could arise through insufficient remodeling of the maternal uteroplacental spiral arteries by the trophoblast (</w:t>
      </w:r>
      <w:commentRangeStart w:id="915"/>
      <w:r w:rsidRPr="001A2F08">
        <w:rPr>
          <w:rFonts w:ascii="Times New Roman" w:hAnsi="Times New Roman" w:cs="Times New Roman"/>
          <w:sz w:val="24"/>
          <w:szCs w:val="24"/>
          <w:rPrChange w:id="916" w:author="Christopher W Kuzawa" w:date="2022-02-22T10:50:00Z">
            <w:rPr>
              <w:rFonts w:cstheme="minorHAnsi"/>
            </w:rPr>
          </w:rPrChange>
        </w:rPr>
        <w:t>Marinoni et al</w:t>
      </w:r>
      <w:commentRangeEnd w:id="915"/>
      <w:r w:rsidRPr="001A2F08">
        <w:rPr>
          <w:rStyle w:val="CommentReference"/>
          <w:rFonts w:ascii="Times New Roman" w:hAnsi="Times New Roman" w:cs="Times New Roman"/>
          <w:sz w:val="24"/>
          <w:szCs w:val="24"/>
          <w:rPrChange w:id="917" w:author="Christopher W Kuzawa" w:date="2022-02-22T10:50:00Z">
            <w:rPr>
              <w:rStyle w:val="CommentReference"/>
            </w:rPr>
          </w:rPrChange>
        </w:rPr>
        <w:commentReference w:id="915"/>
      </w:r>
      <w:r w:rsidRPr="001A2F08">
        <w:rPr>
          <w:rFonts w:ascii="Times New Roman" w:hAnsi="Times New Roman" w:cs="Times New Roman"/>
          <w:sz w:val="24"/>
          <w:szCs w:val="24"/>
          <w:rPrChange w:id="918" w:author="Christopher W Kuzawa" w:date="2022-02-22T10:50:00Z">
            <w:rPr>
              <w:rFonts w:cstheme="minorHAnsi"/>
            </w:rPr>
          </w:rPrChange>
        </w:rPr>
        <w:t xml:space="preserve">. 2011), a trait that can in turn can lead to fetal growth restriction and preterm birth. Thus, both high or low ADM levels during pregnancy may reflect dysregulated fetal-maternal hemodynamics and a risk for preterm birth (REF). Although the relationship between </w:t>
      </w:r>
      <w:proofErr w:type="spellStart"/>
      <w:r w:rsidRPr="001A2F08">
        <w:rPr>
          <w:rFonts w:ascii="Times New Roman" w:hAnsi="Times New Roman" w:cs="Times New Roman"/>
          <w:sz w:val="24"/>
          <w:szCs w:val="24"/>
          <w:rPrChange w:id="919" w:author="Christopher W Kuzawa" w:date="2022-02-22T10:50:00Z">
            <w:rPr>
              <w:rFonts w:cstheme="minorHAnsi"/>
            </w:rPr>
          </w:rPrChange>
        </w:rPr>
        <w:t>DNAm</w:t>
      </w:r>
      <w:proofErr w:type="spellEnd"/>
      <w:r w:rsidRPr="001A2F08">
        <w:rPr>
          <w:rFonts w:ascii="Times New Roman" w:hAnsi="Times New Roman" w:cs="Times New Roman"/>
          <w:sz w:val="24"/>
          <w:szCs w:val="24"/>
          <w:rPrChange w:id="920" w:author="Christopher W Kuzawa" w:date="2022-02-22T10:50:00Z">
            <w:rPr>
              <w:rFonts w:cstheme="minorHAnsi"/>
            </w:rPr>
          </w:rPrChange>
        </w:rPr>
        <w:t xml:space="preserve"> ADM and gestational age </w:t>
      </w:r>
      <w:r w:rsidR="0036251A" w:rsidRPr="001A2F08">
        <w:rPr>
          <w:rFonts w:ascii="Times New Roman" w:hAnsi="Times New Roman" w:cs="Times New Roman"/>
          <w:sz w:val="24"/>
          <w:szCs w:val="24"/>
          <w:rPrChange w:id="921" w:author="Christopher W Kuzawa" w:date="2022-02-22T10:50:00Z">
            <w:rPr>
              <w:rFonts w:cstheme="minorHAnsi"/>
            </w:rPr>
          </w:rPrChange>
        </w:rPr>
        <w:t xml:space="preserve">(or infant weight) </w:t>
      </w:r>
      <w:r w:rsidRPr="001A2F08">
        <w:rPr>
          <w:rFonts w:ascii="Times New Roman" w:hAnsi="Times New Roman" w:cs="Times New Roman"/>
          <w:sz w:val="24"/>
          <w:szCs w:val="24"/>
          <w:rPrChange w:id="922" w:author="Christopher W Kuzawa" w:date="2022-02-22T10:50:00Z">
            <w:rPr>
              <w:rFonts w:cstheme="minorHAnsi"/>
            </w:rPr>
          </w:rPrChange>
        </w:rPr>
        <w:t>did not pass the threshold for statistical significance</w:t>
      </w:r>
      <w:r w:rsidR="0036251A" w:rsidRPr="001A2F08">
        <w:rPr>
          <w:rFonts w:ascii="Times New Roman" w:hAnsi="Times New Roman" w:cs="Times New Roman"/>
          <w:sz w:val="24"/>
          <w:szCs w:val="24"/>
          <w:rPrChange w:id="923" w:author="Christopher W Kuzawa" w:date="2022-02-22T10:50:00Z">
            <w:rPr>
              <w:rFonts w:cstheme="minorHAnsi"/>
            </w:rPr>
          </w:rPrChange>
        </w:rPr>
        <w:t xml:space="preserve"> in our study</w:t>
      </w:r>
      <w:r w:rsidRPr="001A2F08">
        <w:rPr>
          <w:rFonts w:ascii="Times New Roman" w:hAnsi="Times New Roman" w:cs="Times New Roman"/>
          <w:sz w:val="24"/>
          <w:szCs w:val="24"/>
          <w:rPrChange w:id="924" w:author="Christopher W Kuzawa" w:date="2022-02-22T10:50:00Z">
            <w:rPr>
              <w:rFonts w:cstheme="minorHAnsi"/>
            </w:rPr>
          </w:rPrChange>
        </w:rPr>
        <w:t>, the direction</w:t>
      </w:r>
      <w:r w:rsidR="0036251A" w:rsidRPr="001A2F08">
        <w:rPr>
          <w:rFonts w:ascii="Times New Roman" w:hAnsi="Times New Roman" w:cs="Times New Roman"/>
          <w:sz w:val="24"/>
          <w:szCs w:val="24"/>
          <w:rPrChange w:id="925" w:author="Christopher W Kuzawa" w:date="2022-02-22T10:50:00Z">
            <w:rPr>
              <w:rFonts w:cstheme="minorHAnsi"/>
            </w:rPr>
          </w:rPrChange>
        </w:rPr>
        <w:t xml:space="preserve"> and phenotype</w:t>
      </w:r>
      <w:r w:rsidRPr="001A2F08">
        <w:rPr>
          <w:rFonts w:ascii="Times New Roman" w:hAnsi="Times New Roman" w:cs="Times New Roman"/>
          <w:sz w:val="24"/>
          <w:szCs w:val="24"/>
          <w:rPrChange w:id="926" w:author="Christopher W Kuzawa" w:date="2022-02-22T10:50:00Z">
            <w:rPr>
              <w:rFonts w:cstheme="minorHAnsi"/>
            </w:rPr>
          </w:rPrChange>
        </w:rPr>
        <w:t xml:space="preserve"> are consistent with findings previously reported by Ross et al. (2020), supporting the possibility that adrenomedullin or its surrogate </w:t>
      </w:r>
      <w:proofErr w:type="spellStart"/>
      <w:r w:rsidRPr="001A2F08">
        <w:rPr>
          <w:rFonts w:ascii="Times New Roman" w:hAnsi="Times New Roman" w:cs="Times New Roman"/>
          <w:sz w:val="24"/>
          <w:szCs w:val="24"/>
          <w:rPrChange w:id="927" w:author="Christopher W Kuzawa" w:date="2022-02-22T10:50:00Z">
            <w:rPr>
              <w:rFonts w:cstheme="minorHAnsi"/>
            </w:rPr>
          </w:rPrChange>
        </w:rPr>
        <w:t>DNAm</w:t>
      </w:r>
      <w:proofErr w:type="spellEnd"/>
      <w:r w:rsidRPr="001A2F08">
        <w:rPr>
          <w:rFonts w:ascii="Times New Roman" w:hAnsi="Times New Roman" w:cs="Times New Roman"/>
          <w:sz w:val="24"/>
          <w:szCs w:val="24"/>
          <w:rPrChange w:id="928" w:author="Christopher W Kuzawa" w:date="2022-02-22T10:50:00Z">
            <w:rPr>
              <w:rFonts w:cstheme="minorHAnsi"/>
            </w:rPr>
          </w:rPrChange>
        </w:rPr>
        <w:t xml:space="preserve"> clock could provide an early prognostic marker of gestational age. </w:t>
      </w:r>
    </w:p>
    <w:p w14:paraId="44CEB030" w14:textId="0DAEB572" w:rsidR="009973DB" w:rsidRPr="001A2F08" w:rsidRDefault="00482807" w:rsidP="00CC6929">
      <w:pPr>
        <w:widowControl w:val="0"/>
        <w:autoSpaceDE w:val="0"/>
        <w:autoSpaceDN w:val="0"/>
        <w:adjustRightInd w:val="0"/>
        <w:spacing w:line="240" w:lineRule="auto"/>
        <w:rPr>
          <w:rFonts w:ascii="Times New Roman" w:hAnsi="Times New Roman" w:cs="Times New Roman"/>
          <w:sz w:val="24"/>
          <w:szCs w:val="24"/>
          <w:rPrChange w:id="929" w:author="Christopher W Kuzawa" w:date="2022-02-22T10:50:00Z">
            <w:rPr>
              <w:rFonts w:cstheme="minorHAnsi"/>
            </w:rPr>
          </w:rPrChange>
        </w:rPr>
      </w:pPr>
      <w:r w:rsidRPr="001A2F08">
        <w:rPr>
          <w:rFonts w:ascii="Times New Roman" w:hAnsi="Times New Roman" w:cs="Times New Roman"/>
          <w:sz w:val="24"/>
          <w:szCs w:val="24"/>
          <w:rPrChange w:id="930" w:author="Christopher W Kuzawa" w:date="2022-02-22T10:50:00Z">
            <w:rPr>
              <w:rFonts w:cstheme="minorHAnsi"/>
            </w:rPr>
          </w:rPrChange>
        </w:rPr>
        <w:t xml:space="preserve">We </w:t>
      </w:r>
      <w:r w:rsidR="0023536C" w:rsidRPr="001A2F08">
        <w:rPr>
          <w:rFonts w:ascii="Times New Roman" w:hAnsi="Times New Roman" w:cs="Times New Roman"/>
          <w:sz w:val="24"/>
          <w:szCs w:val="24"/>
          <w:rPrChange w:id="931" w:author="Christopher W Kuzawa" w:date="2022-02-22T10:50:00Z">
            <w:rPr>
              <w:rFonts w:cstheme="minorHAnsi"/>
            </w:rPr>
          </w:rPrChange>
        </w:rPr>
        <w:t>also</w:t>
      </w:r>
      <w:r w:rsidRPr="001A2F08">
        <w:rPr>
          <w:rFonts w:ascii="Times New Roman" w:hAnsi="Times New Roman" w:cs="Times New Roman"/>
          <w:sz w:val="24"/>
          <w:szCs w:val="24"/>
          <w:rPrChange w:id="932" w:author="Christopher W Kuzawa" w:date="2022-02-22T10:50:00Z">
            <w:rPr>
              <w:rFonts w:cstheme="minorHAnsi"/>
            </w:rPr>
          </w:rPrChange>
        </w:rPr>
        <w:t xml:space="preserve"> identif</w:t>
      </w:r>
      <w:r w:rsidR="0023536C" w:rsidRPr="001A2F08">
        <w:rPr>
          <w:rFonts w:ascii="Times New Roman" w:hAnsi="Times New Roman" w:cs="Times New Roman"/>
          <w:sz w:val="24"/>
          <w:szCs w:val="24"/>
          <w:rPrChange w:id="933" w:author="Christopher W Kuzawa" w:date="2022-02-22T10:50:00Z">
            <w:rPr>
              <w:rFonts w:cstheme="minorHAnsi"/>
            </w:rPr>
          </w:rPrChange>
        </w:rPr>
        <w:t xml:space="preserve">ied </w:t>
      </w:r>
      <w:r w:rsidRPr="001A2F08">
        <w:rPr>
          <w:rFonts w:ascii="Times New Roman" w:hAnsi="Times New Roman" w:cs="Times New Roman"/>
          <w:sz w:val="24"/>
          <w:szCs w:val="24"/>
          <w:rPrChange w:id="934" w:author="Christopher W Kuzawa" w:date="2022-02-22T10:50:00Z">
            <w:rPr>
              <w:rFonts w:cstheme="minorHAnsi"/>
            </w:rPr>
          </w:rPrChange>
        </w:rPr>
        <w:t xml:space="preserve">a </w:t>
      </w:r>
      <w:r w:rsidR="0023536C" w:rsidRPr="001A2F08">
        <w:rPr>
          <w:rFonts w:ascii="Times New Roman" w:hAnsi="Times New Roman" w:cs="Times New Roman"/>
          <w:sz w:val="24"/>
          <w:szCs w:val="24"/>
          <w:rPrChange w:id="935" w:author="Christopher W Kuzawa" w:date="2022-02-22T10:50:00Z">
            <w:rPr>
              <w:rFonts w:cstheme="minorHAnsi"/>
            </w:rPr>
          </w:rPrChange>
        </w:rPr>
        <w:t xml:space="preserve">significant </w:t>
      </w:r>
      <w:r w:rsidR="009973DB" w:rsidRPr="001A2F08">
        <w:rPr>
          <w:rFonts w:ascii="Times New Roman" w:hAnsi="Times New Roman" w:cs="Times New Roman"/>
          <w:sz w:val="24"/>
          <w:szCs w:val="24"/>
          <w:rPrChange w:id="936" w:author="Christopher W Kuzawa" w:date="2022-02-22T10:50:00Z">
            <w:rPr>
              <w:rFonts w:cstheme="minorHAnsi"/>
            </w:rPr>
          </w:rPrChange>
        </w:rPr>
        <w:t>negative</w:t>
      </w:r>
      <w:r w:rsidRPr="001A2F08">
        <w:rPr>
          <w:rFonts w:ascii="Times New Roman" w:hAnsi="Times New Roman" w:cs="Times New Roman"/>
          <w:sz w:val="24"/>
          <w:szCs w:val="24"/>
          <w:rPrChange w:id="937" w:author="Christopher W Kuzawa" w:date="2022-02-22T10:50:00Z">
            <w:rPr>
              <w:rFonts w:cstheme="minorHAnsi"/>
            </w:rPr>
          </w:rPrChange>
        </w:rPr>
        <w:t xml:space="preserve"> relationship between gestational age and </w:t>
      </w:r>
      <w:proofErr w:type="spellStart"/>
      <w:r w:rsidRPr="001A2F08">
        <w:rPr>
          <w:rFonts w:ascii="Times New Roman" w:hAnsi="Times New Roman" w:cs="Times New Roman"/>
          <w:sz w:val="24"/>
          <w:szCs w:val="24"/>
          <w:rPrChange w:id="938" w:author="Christopher W Kuzawa" w:date="2022-02-22T10:50:00Z">
            <w:rPr>
              <w:rFonts w:cstheme="minorHAnsi"/>
            </w:rPr>
          </w:rPrChange>
        </w:rPr>
        <w:t>DNAm</w:t>
      </w:r>
      <w:proofErr w:type="spellEnd"/>
      <w:r w:rsidRPr="001A2F08">
        <w:rPr>
          <w:rFonts w:ascii="Times New Roman" w:hAnsi="Times New Roman" w:cs="Times New Roman"/>
          <w:sz w:val="24"/>
          <w:szCs w:val="24"/>
          <w:rPrChange w:id="939" w:author="Christopher W Kuzawa" w:date="2022-02-22T10:50:00Z">
            <w:rPr>
              <w:rFonts w:cstheme="minorHAnsi"/>
            </w:rPr>
          </w:rPrChange>
        </w:rPr>
        <w:t xml:space="preserve"> leptin, a finding </w:t>
      </w:r>
      <w:r w:rsidR="00D2008E" w:rsidRPr="001A2F08">
        <w:rPr>
          <w:rFonts w:ascii="Times New Roman" w:hAnsi="Times New Roman" w:cs="Times New Roman"/>
          <w:sz w:val="24"/>
          <w:szCs w:val="24"/>
          <w:rPrChange w:id="940" w:author="Christopher W Kuzawa" w:date="2022-02-22T10:50:00Z">
            <w:rPr>
              <w:rFonts w:cstheme="minorHAnsi"/>
            </w:rPr>
          </w:rPrChange>
        </w:rPr>
        <w:t>that has not been previously</w:t>
      </w:r>
      <w:r w:rsidR="0033121D" w:rsidRPr="001A2F08">
        <w:rPr>
          <w:rFonts w:ascii="Times New Roman" w:hAnsi="Times New Roman" w:cs="Times New Roman"/>
          <w:sz w:val="24"/>
          <w:szCs w:val="24"/>
          <w:rPrChange w:id="941" w:author="Christopher W Kuzawa" w:date="2022-02-22T10:50:00Z">
            <w:rPr>
              <w:rFonts w:cstheme="minorHAnsi"/>
            </w:rPr>
          </w:rPrChange>
        </w:rPr>
        <w:t xml:space="preserve"> reported</w:t>
      </w:r>
      <w:r w:rsidR="00D2008E" w:rsidRPr="001A2F08">
        <w:rPr>
          <w:rFonts w:ascii="Times New Roman" w:hAnsi="Times New Roman" w:cs="Times New Roman"/>
          <w:sz w:val="24"/>
          <w:szCs w:val="24"/>
          <w:rPrChange w:id="942" w:author="Christopher W Kuzawa" w:date="2022-02-22T10:50:00Z">
            <w:rPr>
              <w:rFonts w:cstheme="minorHAnsi"/>
            </w:rPr>
          </w:rPrChange>
        </w:rPr>
        <w:t xml:space="preserve">. </w:t>
      </w:r>
      <w:r w:rsidR="009973DB" w:rsidRPr="001A2F08">
        <w:rPr>
          <w:rFonts w:ascii="Times New Roman" w:hAnsi="Times New Roman" w:cs="Times New Roman"/>
          <w:sz w:val="24"/>
          <w:szCs w:val="24"/>
          <w:rPrChange w:id="943" w:author="Christopher W Kuzawa" w:date="2022-02-22T10:50:00Z">
            <w:rPr>
              <w:rFonts w:cstheme="minorHAnsi"/>
            </w:rPr>
          </w:rPrChange>
        </w:rPr>
        <w:t xml:space="preserve">Leptin – a peptide hormone secreted from white </w:t>
      </w:r>
      <w:r w:rsidR="009973DB" w:rsidRPr="001A2F08">
        <w:rPr>
          <w:rFonts w:ascii="Times New Roman" w:hAnsi="Times New Roman" w:cs="Times New Roman"/>
          <w:sz w:val="24"/>
          <w:szCs w:val="24"/>
          <w:rPrChange w:id="944" w:author="Christopher W Kuzawa" w:date="2022-02-22T10:50:00Z">
            <w:rPr>
              <w:rFonts w:cstheme="minorHAnsi"/>
            </w:rPr>
          </w:rPrChange>
        </w:rPr>
        <w:lastRenderedPageBreak/>
        <w:t>adipocytes</w:t>
      </w:r>
      <w:r w:rsidR="000F4054" w:rsidRPr="001A2F08">
        <w:rPr>
          <w:rFonts w:ascii="Times New Roman" w:hAnsi="Times New Roman" w:cs="Times New Roman"/>
          <w:sz w:val="24"/>
          <w:szCs w:val="24"/>
          <w:rPrChange w:id="945" w:author="Christopher W Kuzawa" w:date="2022-02-22T10:50:00Z">
            <w:rPr>
              <w:rFonts w:cstheme="minorHAnsi"/>
            </w:rPr>
          </w:rPrChange>
        </w:rPr>
        <w:t xml:space="preserve"> but also fetal and placental tissues</w:t>
      </w:r>
      <w:r w:rsidR="009973DB" w:rsidRPr="001A2F08">
        <w:rPr>
          <w:rFonts w:ascii="Times New Roman" w:hAnsi="Times New Roman" w:cs="Times New Roman"/>
          <w:sz w:val="24"/>
          <w:szCs w:val="24"/>
          <w:rPrChange w:id="946" w:author="Christopher W Kuzawa" w:date="2022-02-22T10:50:00Z">
            <w:rPr>
              <w:rFonts w:cstheme="minorHAnsi"/>
            </w:rPr>
          </w:rPrChange>
        </w:rPr>
        <w:t xml:space="preserve"> – is a key regulator of food intake and energetic expenditure</w:t>
      </w:r>
      <w:r w:rsidR="002E5617" w:rsidRPr="001A2F08">
        <w:rPr>
          <w:rFonts w:ascii="Times New Roman" w:hAnsi="Times New Roman" w:cs="Times New Roman"/>
          <w:sz w:val="24"/>
          <w:szCs w:val="24"/>
          <w:rPrChange w:id="947" w:author="Christopher W Kuzawa" w:date="2022-02-22T10:50:00Z">
            <w:rPr>
              <w:rFonts w:cstheme="minorHAnsi"/>
            </w:rPr>
          </w:rPrChange>
        </w:rPr>
        <w:t xml:space="preserve"> (</w:t>
      </w:r>
      <w:commentRangeStart w:id="948"/>
      <w:r w:rsidR="002E5617" w:rsidRPr="001A2F08">
        <w:rPr>
          <w:rFonts w:ascii="Times New Roman" w:hAnsi="Times New Roman" w:cs="Times New Roman"/>
          <w:sz w:val="24"/>
          <w:szCs w:val="24"/>
          <w:rPrChange w:id="949" w:author="Christopher W Kuzawa" w:date="2022-02-22T10:50:00Z">
            <w:rPr>
              <w:rFonts w:cstheme="minorHAnsi"/>
            </w:rPr>
          </w:rPrChange>
        </w:rPr>
        <w:t>Albrecht and Pepe 2015</w:t>
      </w:r>
      <w:commentRangeEnd w:id="948"/>
      <w:r w:rsidR="002E5617" w:rsidRPr="001A2F08">
        <w:rPr>
          <w:rStyle w:val="CommentReference"/>
          <w:rFonts w:ascii="Times New Roman" w:hAnsi="Times New Roman" w:cs="Times New Roman"/>
          <w:sz w:val="24"/>
          <w:szCs w:val="24"/>
          <w:rPrChange w:id="950" w:author="Christopher W Kuzawa" w:date="2022-02-22T10:50:00Z">
            <w:rPr>
              <w:rStyle w:val="CommentReference"/>
            </w:rPr>
          </w:rPrChange>
        </w:rPr>
        <w:commentReference w:id="948"/>
      </w:r>
      <w:r w:rsidR="002E5617" w:rsidRPr="001A2F08">
        <w:rPr>
          <w:rFonts w:ascii="Times New Roman" w:hAnsi="Times New Roman" w:cs="Times New Roman"/>
          <w:sz w:val="24"/>
          <w:szCs w:val="24"/>
          <w:rPrChange w:id="951" w:author="Christopher W Kuzawa" w:date="2022-02-22T10:50:00Z">
            <w:rPr>
              <w:rFonts w:cstheme="minorHAnsi"/>
            </w:rPr>
          </w:rPrChange>
        </w:rPr>
        <w:t>)</w:t>
      </w:r>
      <w:r w:rsidR="009973DB" w:rsidRPr="001A2F08">
        <w:rPr>
          <w:rFonts w:ascii="Times New Roman" w:hAnsi="Times New Roman" w:cs="Times New Roman"/>
          <w:sz w:val="24"/>
          <w:szCs w:val="24"/>
          <w:rPrChange w:id="952" w:author="Christopher W Kuzawa" w:date="2022-02-22T10:50:00Z">
            <w:rPr>
              <w:rFonts w:cstheme="minorHAnsi"/>
            </w:rPr>
          </w:rPrChange>
        </w:rPr>
        <w:t xml:space="preserve">. </w:t>
      </w:r>
      <w:r w:rsidR="002E5617" w:rsidRPr="001A2F08">
        <w:rPr>
          <w:rFonts w:ascii="Times New Roman" w:hAnsi="Times New Roman" w:cs="Times New Roman"/>
          <w:sz w:val="24"/>
          <w:szCs w:val="24"/>
          <w:rPrChange w:id="953" w:author="Christopher W Kuzawa" w:date="2022-02-22T10:50:00Z">
            <w:rPr>
              <w:rFonts w:cstheme="minorHAnsi"/>
            </w:rPr>
          </w:rPrChange>
        </w:rPr>
        <w:t>L</w:t>
      </w:r>
      <w:r w:rsidR="009973DB" w:rsidRPr="001A2F08">
        <w:rPr>
          <w:rFonts w:ascii="Times New Roman" w:hAnsi="Times New Roman" w:cs="Times New Roman"/>
          <w:sz w:val="24"/>
          <w:szCs w:val="24"/>
          <w:rPrChange w:id="954" w:author="Christopher W Kuzawa" w:date="2022-02-22T10:50:00Z">
            <w:rPr>
              <w:rFonts w:cstheme="minorHAnsi"/>
            </w:rPr>
          </w:rPrChange>
        </w:rPr>
        <w:t>eptin is important in placentation and maternal metabolic homeostasis during pregnancy</w:t>
      </w:r>
      <w:r w:rsidR="002E5617" w:rsidRPr="001A2F08">
        <w:rPr>
          <w:rFonts w:ascii="Times New Roman" w:hAnsi="Times New Roman" w:cs="Times New Roman"/>
          <w:sz w:val="24"/>
          <w:szCs w:val="24"/>
          <w:rPrChange w:id="955" w:author="Christopher W Kuzawa" w:date="2022-02-22T10:50:00Z">
            <w:rPr>
              <w:rFonts w:cstheme="minorHAnsi"/>
            </w:rPr>
          </w:rPrChange>
        </w:rPr>
        <w:t xml:space="preserve"> (</w:t>
      </w:r>
      <w:commentRangeStart w:id="956"/>
      <w:r w:rsidR="002E5617" w:rsidRPr="001A2F08">
        <w:rPr>
          <w:rFonts w:ascii="Times New Roman" w:hAnsi="Times New Roman" w:cs="Times New Roman"/>
          <w:sz w:val="24"/>
          <w:szCs w:val="24"/>
          <w:rPrChange w:id="957" w:author="Christopher W Kuzawa" w:date="2022-02-22T10:50:00Z">
            <w:rPr>
              <w:rFonts w:cstheme="minorHAnsi"/>
            </w:rPr>
          </w:rPrChange>
        </w:rPr>
        <w:t>Tessier et al. 2013</w:t>
      </w:r>
      <w:commentRangeEnd w:id="956"/>
      <w:r w:rsidR="002E5617" w:rsidRPr="001A2F08">
        <w:rPr>
          <w:rStyle w:val="CommentReference"/>
          <w:rFonts w:ascii="Times New Roman" w:hAnsi="Times New Roman" w:cs="Times New Roman"/>
          <w:sz w:val="24"/>
          <w:szCs w:val="24"/>
          <w:rPrChange w:id="958" w:author="Christopher W Kuzawa" w:date="2022-02-22T10:50:00Z">
            <w:rPr>
              <w:rStyle w:val="CommentReference"/>
            </w:rPr>
          </w:rPrChange>
        </w:rPr>
        <w:commentReference w:id="956"/>
      </w:r>
      <w:r w:rsidR="002E5617" w:rsidRPr="001A2F08">
        <w:rPr>
          <w:rFonts w:ascii="Times New Roman" w:hAnsi="Times New Roman" w:cs="Times New Roman"/>
          <w:sz w:val="24"/>
          <w:szCs w:val="24"/>
          <w:rPrChange w:id="959" w:author="Christopher W Kuzawa" w:date="2022-02-22T10:50:00Z">
            <w:rPr>
              <w:rFonts w:cstheme="minorHAnsi"/>
            </w:rPr>
          </w:rPrChange>
        </w:rPr>
        <w:t>)</w:t>
      </w:r>
      <w:r w:rsidR="0033121D" w:rsidRPr="001A2F08">
        <w:rPr>
          <w:rFonts w:ascii="Times New Roman" w:hAnsi="Times New Roman" w:cs="Times New Roman"/>
          <w:sz w:val="24"/>
          <w:szCs w:val="24"/>
          <w:rPrChange w:id="960" w:author="Christopher W Kuzawa" w:date="2022-02-22T10:50:00Z">
            <w:rPr>
              <w:rFonts w:cstheme="minorHAnsi"/>
            </w:rPr>
          </w:rPrChange>
        </w:rPr>
        <w:t xml:space="preserve">. Late pregnancy is associated with leptin resistance and elevated leptin levels, </w:t>
      </w:r>
      <w:r w:rsidR="009973DB" w:rsidRPr="001A2F08">
        <w:rPr>
          <w:rFonts w:ascii="Times New Roman" w:hAnsi="Times New Roman" w:cs="Times New Roman"/>
          <w:sz w:val="24"/>
          <w:szCs w:val="24"/>
          <w:rPrChange w:id="961" w:author="Christopher W Kuzawa" w:date="2022-02-22T10:50:00Z">
            <w:rPr>
              <w:rFonts w:cstheme="minorHAnsi"/>
            </w:rPr>
          </w:rPrChange>
        </w:rPr>
        <w:t>necessary to meet the energetic requirements of the rapidly growing</w:t>
      </w:r>
      <w:r w:rsidR="0033121D" w:rsidRPr="001A2F08">
        <w:rPr>
          <w:rFonts w:ascii="Times New Roman" w:hAnsi="Times New Roman" w:cs="Times New Roman"/>
          <w:sz w:val="24"/>
          <w:szCs w:val="24"/>
          <w:rPrChange w:id="962" w:author="Christopher W Kuzawa" w:date="2022-02-22T10:50:00Z">
            <w:rPr>
              <w:rFonts w:cstheme="minorHAnsi"/>
            </w:rPr>
          </w:rPrChange>
        </w:rPr>
        <w:t xml:space="preserve"> late-stage</w:t>
      </w:r>
      <w:r w:rsidR="009973DB" w:rsidRPr="001A2F08">
        <w:rPr>
          <w:rFonts w:ascii="Times New Roman" w:hAnsi="Times New Roman" w:cs="Times New Roman"/>
          <w:sz w:val="24"/>
          <w:szCs w:val="24"/>
          <w:rPrChange w:id="963" w:author="Christopher W Kuzawa" w:date="2022-02-22T10:50:00Z">
            <w:rPr>
              <w:rFonts w:cstheme="minorHAnsi"/>
            </w:rPr>
          </w:rPrChange>
        </w:rPr>
        <w:t xml:space="preserve"> fetus. To the extent that </w:t>
      </w:r>
      <w:proofErr w:type="spellStart"/>
      <w:r w:rsidR="009973DB" w:rsidRPr="001A2F08">
        <w:rPr>
          <w:rFonts w:ascii="Times New Roman" w:hAnsi="Times New Roman" w:cs="Times New Roman"/>
          <w:sz w:val="24"/>
          <w:szCs w:val="24"/>
          <w:rPrChange w:id="964" w:author="Christopher W Kuzawa" w:date="2022-02-22T10:50:00Z">
            <w:rPr>
              <w:rFonts w:cstheme="minorHAnsi"/>
            </w:rPr>
          </w:rPrChange>
        </w:rPr>
        <w:t>DNAm</w:t>
      </w:r>
      <w:proofErr w:type="spellEnd"/>
      <w:r w:rsidR="009973DB" w:rsidRPr="001A2F08">
        <w:rPr>
          <w:rFonts w:ascii="Times New Roman" w:hAnsi="Times New Roman" w:cs="Times New Roman"/>
          <w:sz w:val="24"/>
          <w:szCs w:val="24"/>
          <w:rPrChange w:id="965" w:author="Christopher W Kuzawa" w:date="2022-02-22T10:50:00Z">
            <w:rPr>
              <w:rFonts w:cstheme="minorHAnsi"/>
            </w:rPr>
          </w:rPrChange>
        </w:rPr>
        <w:t xml:space="preserve"> </w:t>
      </w:r>
      <w:r w:rsidR="00DD2A7D" w:rsidRPr="001A2F08">
        <w:rPr>
          <w:rFonts w:ascii="Times New Roman" w:hAnsi="Times New Roman" w:cs="Times New Roman"/>
          <w:sz w:val="24"/>
          <w:szCs w:val="24"/>
          <w:rPrChange w:id="966" w:author="Christopher W Kuzawa" w:date="2022-02-22T10:50:00Z">
            <w:rPr>
              <w:rFonts w:cstheme="minorHAnsi"/>
            </w:rPr>
          </w:rPrChange>
        </w:rPr>
        <w:t>l</w:t>
      </w:r>
      <w:r w:rsidR="009973DB" w:rsidRPr="001A2F08">
        <w:rPr>
          <w:rFonts w:ascii="Times New Roman" w:hAnsi="Times New Roman" w:cs="Times New Roman"/>
          <w:sz w:val="24"/>
          <w:szCs w:val="24"/>
          <w:rPrChange w:id="967" w:author="Christopher W Kuzawa" w:date="2022-02-22T10:50:00Z">
            <w:rPr>
              <w:rFonts w:cstheme="minorHAnsi"/>
            </w:rPr>
          </w:rPrChange>
        </w:rPr>
        <w:t xml:space="preserve">eptin </w:t>
      </w:r>
      <w:r w:rsidR="0033121D" w:rsidRPr="001A2F08">
        <w:rPr>
          <w:rFonts w:ascii="Times New Roman" w:hAnsi="Times New Roman" w:cs="Times New Roman"/>
          <w:sz w:val="24"/>
          <w:szCs w:val="24"/>
          <w:rPrChange w:id="968" w:author="Christopher W Kuzawa" w:date="2022-02-22T10:50:00Z">
            <w:rPr>
              <w:rFonts w:cstheme="minorHAnsi"/>
            </w:rPr>
          </w:rPrChange>
        </w:rPr>
        <w:t>i</w:t>
      </w:r>
      <w:r w:rsidR="000F4054" w:rsidRPr="001A2F08">
        <w:rPr>
          <w:rFonts w:ascii="Times New Roman" w:hAnsi="Times New Roman" w:cs="Times New Roman"/>
          <w:sz w:val="24"/>
          <w:szCs w:val="24"/>
          <w:rPrChange w:id="969" w:author="Christopher W Kuzawa" w:date="2022-02-22T10:50:00Z">
            <w:rPr>
              <w:rFonts w:cstheme="minorHAnsi"/>
            </w:rPr>
          </w:rPrChange>
        </w:rPr>
        <w:t xml:space="preserve">s a proxy of </w:t>
      </w:r>
      <w:r w:rsidR="009973DB" w:rsidRPr="001A2F08">
        <w:rPr>
          <w:rFonts w:ascii="Times New Roman" w:hAnsi="Times New Roman" w:cs="Times New Roman"/>
          <w:sz w:val="24"/>
          <w:szCs w:val="24"/>
          <w:rPrChange w:id="970" w:author="Christopher W Kuzawa" w:date="2022-02-22T10:50:00Z">
            <w:rPr>
              <w:rFonts w:cstheme="minorHAnsi"/>
            </w:rPr>
          </w:rPrChange>
        </w:rPr>
        <w:t xml:space="preserve">circulating </w:t>
      </w:r>
      <w:r w:rsidR="0033121D" w:rsidRPr="001A2F08">
        <w:rPr>
          <w:rFonts w:ascii="Times New Roman" w:hAnsi="Times New Roman" w:cs="Times New Roman"/>
          <w:sz w:val="24"/>
          <w:szCs w:val="24"/>
          <w:rPrChange w:id="971" w:author="Christopher W Kuzawa" w:date="2022-02-22T10:50:00Z">
            <w:rPr>
              <w:rFonts w:cstheme="minorHAnsi"/>
            </w:rPr>
          </w:rPrChange>
        </w:rPr>
        <w:t>l</w:t>
      </w:r>
      <w:r w:rsidR="009973DB" w:rsidRPr="001A2F08">
        <w:rPr>
          <w:rFonts w:ascii="Times New Roman" w:hAnsi="Times New Roman" w:cs="Times New Roman"/>
          <w:sz w:val="24"/>
          <w:szCs w:val="24"/>
          <w:rPrChange w:id="972" w:author="Christopher W Kuzawa" w:date="2022-02-22T10:50:00Z">
            <w:rPr>
              <w:rFonts w:cstheme="minorHAnsi"/>
            </w:rPr>
          </w:rPrChange>
        </w:rPr>
        <w:t>eptin levels</w:t>
      </w:r>
      <w:r w:rsidR="00DD2A7D" w:rsidRPr="001A2F08">
        <w:rPr>
          <w:rFonts w:ascii="Times New Roman" w:hAnsi="Times New Roman" w:cs="Times New Roman"/>
          <w:sz w:val="24"/>
          <w:szCs w:val="24"/>
          <w:rPrChange w:id="973" w:author="Christopher W Kuzawa" w:date="2022-02-22T10:50:00Z">
            <w:rPr>
              <w:rFonts w:cstheme="minorHAnsi"/>
            </w:rPr>
          </w:rPrChange>
        </w:rPr>
        <w:t xml:space="preserve"> (</w:t>
      </w:r>
      <w:r w:rsidR="00DD2A7D" w:rsidRPr="001A2F08">
        <w:rPr>
          <w:rFonts w:ascii="Times New Roman" w:hAnsi="Times New Roman" w:cs="Times New Roman"/>
          <w:sz w:val="24"/>
          <w:szCs w:val="24"/>
          <w:highlight w:val="yellow"/>
          <w:rPrChange w:id="974" w:author="Christopher W Kuzawa" w:date="2022-02-22T10:50:00Z">
            <w:rPr>
              <w:rFonts w:cstheme="minorHAnsi"/>
              <w:highlight w:val="yellow"/>
            </w:rPr>
          </w:rPrChange>
        </w:rPr>
        <w:t>Lu et al. 2019</w:t>
      </w:r>
      <w:r w:rsidR="00DD2A7D" w:rsidRPr="001A2F08">
        <w:rPr>
          <w:rFonts w:ascii="Times New Roman" w:hAnsi="Times New Roman" w:cs="Times New Roman"/>
          <w:sz w:val="24"/>
          <w:szCs w:val="24"/>
          <w:rPrChange w:id="975" w:author="Christopher W Kuzawa" w:date="2022-02-22T10:50:00Z">
            <w:rPr>
              <w:rFonts w:cstheme="minorHAnsi"/>
            </w:rPr>
          </w:rPrChange>
        </w:rPr>
        <w:t>)</w:t>
      </w:r>
      <w:r w:rsidR="000F4054" w:rsidRPr="001A2F08">
        <w:rPr>
          <w:rFonts w:ascii="Times New Roman" w:hAnsi="Times New Roman" w:cs="Times New Roman"/>
          <w:sz w:val="24"/>
          <w:szCs w:val="24"/>
          <w:rPrChange w:id="976" w:author="Christopher W Kuzawa" w:date="2022-02-22T10:50:00Z">
            <w:rPr>
              <w:rFonts w:cstheme="minorHAnsi"/>
            </w:rPr>
          </w:rPrChange>
        </w:rPr>
        <w:t xml:space="preserve">, and higher leptin during pregnancy </w:t>
      </w:r>
      <w:r w:rsidR="00DD2A7D" w:rsidRPr="001A2F08">
        <w:rPr>
          <w:rFonts w:ascii="Times New Roman" w:hAnsi="Times New Roman" w:cs="Times New Roman"/>
          <w:sz w:val="24"/>
          <w:szCs w:val="24"/>
          <w:rPrChange w:id="977" w:author="Christopher W Kuzawa" w:date="2022-02-22T10:50:00Z">
            <w:rPr>
              <w:rFonts w:cstheme="minorHAnsi"/>
            </w:rPr>
          </w:rPrChange>
        </w:rPr>
        <w:t>is a result of</w:t>
      </w:r>
      <w:r w:rsidR="000F4054" w:rsidRPr="001A2F08">
        <w:rPr>
          <w:rFonts w:ascii="Times New Roman" w:hAnsi="Times New Roman" w:cs="Times New Roman"/>
          <w:sz w:val="24"/>
          <w:szCs w:val="24"/>
          <w:rPrChange w:id="978" w:author="Christopher W Kuzawa" w:date="2022-02-22T10:50:00Z">
            <w:rPr>
              <w:rFonts w:cstheme="minorHAnsi"/>
            </w:rPr>
          </w:rPrChange>
        </w:rPr>
        <w:t xml:space="preserve"> leptin resistance</w:t>
      </w:r>
      <w:r w:rsidR="009973DB" w:rsidRPr="001A2F08">
        <w:rPr>
          <w:rFonts w:ascii="Times New Roman" w:hAnsi="Times New Roman" w:cs="Times New Roman"/>
          <w:sz w:val="24"/>
          <w:szCs w:val="24"/>
          <w:rPrChange w:id="979" w:author="Christopher W Kuzawa" w:date="2022-02-22T10:50:00Z">
            <w:rPr>
              <w:rFonts w:cstheme="minorHAnsi"/>
            </w:rPr>
          </w:rPrChange>
        </w:rPr>
        <w:t xml:space="preserve">, </w:t>
      </w:r>
      <w:r w:rsidR="00DD2A7D" w:rsidRPr="001A2F08">
        <w:rPr>
          <w:rFonts w:ascii="Times New Roman" w:hAnsi="Times New Roman" w:cs="Times New Roman"/>
          <w:sz w:val="24"/>
          <w:szCs w:val="24"/>
          <w:rPrChange w:id="980" w:author="Christopher W Kuzawa" w:date="2022-02-22T10:50:00Z">
            <w:rPr>
              <w:rFonts w:cstheme="minorHAnsi"/>
            </w:rPr>
          </w:rPrChange>
        </w:rPr>
        <w:t>a</w:t>
      </w:r>
      <w:r w:rsidR="009973DB" w:rsidRPr="001A2F08">
        <w:rPr>
          <w:rFonts w:ascii="Times New Roman" w:hAnsi="Times New Roman" w:cs="Times New Roman"/>
          <w:sz w:val="24"/>
          <w:szCs w:val="24"/>
          <w:rPrChange w:id="981" w:author="Christopher W Kuzawa" w:date="2022-02-22T10:50:00Z">
            <w:rPr>
              <w:rFonts w:cstheme="minorHAnsi"/>
            </w:rPr>
          </w:rPrChange>
        </w:rPr>
        <w:t xml:space="preserve"> negative relationship between </w:t>
      </w:r>
      <w:proofErr w:type="spellStart"/>
      <w:r w:rsidR="009973DB" w:rsidRPr="001A2F08">
        <w:rPr>
          <w:rFonts w:ascii="Times New Roman" w:hAnsi="Times New Roman" w:cs="Times New Roman"/>
          <w:sz w:val="24"/>
          <w:szCs w:val="24"/>
          <w:rPrChange w:id="982" w:author="Christopher W Kuzawa" w:date="2022-02-22T10:50:00Z">
            <w:rPr>
              <w:rFonts w:cstheme="minorHAnsi"/>
            </w:rPr>
          </w:rPrChange>
        </w:rPr>
        <w:t>DNAm</w:t>
      </w:r>
      <w:proofErr w:type="spellEnd"/>
      <w:r w:rsidR="009973DB" w:rsidRPr="001A2F08">
        <w:rPr>
          <w:rFonts w:ascii="Times New Roman" w:hAnsi="Times New Roman" w:cs="Times New Roman"/>
          <w:sz w:val="24"/>
          <w:szCs w:val="24"/>
          <w:rPrChange w:id="983" w:author="Christopher W Kuzawa" w:date="2022-02-22T10:50:00Z">
            <w:rPr>
              <w:rFonts w:cstheme="minorHAnsi"/>
            </w:rPr>
          </w:rPrChange>
        </w:rPr>
        <w:t xml:space="preserve"> </w:t>
      </w:r>
      <w:r w:rsidR="00DD2A7D" w:rsidRPr="001A2F08">
        <w:rPr>
          <w:rFonts w:ascii="Times New Roman" w:hAnsi="Times New Roman" w:cs="Times New Roman"/>
          <w:sz w:val="24"/>
          <w:szCs w:val="24"/>
          <w:rPrChange w:id="984" w:author="Christopher W Kuzawa" w:date="2022-02-22T10:50:00Z">
            <w:rPr>
              <w:rFonts w:cstheme="minorHAnsi"/>
            </w:rPr>
          </w:rPrChange>
        </w:rPr>
        <w:t>l</w:t>
      </w:r>
      <w:r w:rsidR="009973DB" w:rsidRPr="001A2F08">
        <w:rPr>
          <w:rFonts w:ascii="Times New Roman" w:hAnsi="Times New Roman" w:cs="Times New Roman"/>
          <w:sz w:val="24"/>
          <w:szCs w:val="24"/>
          <w:rPrChange w:id="985" w:author="Christopher W Kuzawa" w:date="2022-02-22T10:50:00Z">
            <w:rPr>
              <w:rFonts w:cstheme="minorHAnsi"/>
            </w:rPr>
          </w:rPrChange>
        </w:rPr>
        <w:t>eptin and gestation age</w:t>
      </w:r>
      <w:r w:rsidR="000F4054" w:rsidRPr="001A2F08">
        <w:rPr>
          <w:rFonts w:ascii="Times New Roman" w:hAnsi="Times New Roman" w:cs="Times New Roman"/>
          <w:sz w:val="24"/>
          <w:szCs w:val="24"/>
          <w:rPrChange w:id="986" w:author="Christopher W Kuzawa" w:date="2022-02-22T10:50:00Z">
            <w:rPr>
              <w:rFonts w:cstheme="minorHAnsi"/>
            </w:rPr>
          </w:rPrChange>
        </w:rPr>
        <w:t xml:space="preserve"> </w:t>
      </w:r>
      <w:r w:rsidR="009973DB" w:rsidRPr="001A2F08">
        <w:rPr>
          <w:rFonts w:ascii="Times New Roman" w:hAnsi="Times New Roman" w:cs="Times New Roman"/>
          <w:sz w:val="24"/>
          <w:szCs w:val="24"/>
          <w:rPrChange w:id="987" w:author="Christopher W Kuzawa" w:date="2022-02-22T10:50:00Z">
            <w:rPr>
              <w:rFonts w:cstheme="minorHAnsi"/>
            </w:rPr>
          </w:rPrChange>
        </w:rPr>
        <w:t xml:space="preserve">could </w:t>
      </w:r>
      <w:r w:rsidR="00DD2A7D" w:rsidRPr="001A2F08">
        <w:rPr>
          <w:rFonts w:ascii="Times New Roman" w:hAnsi="Times New Roman" w:cs="Times New Roman"/>
          <w:sz w:val="24"/>
          <w:szCs w:val="24"/>
          <w:rPrChange w:id="988" w:author="Christopher W Kuzawa" w:date="2022-02-22T10:50:00Z">
            <w:rPr>
              <w:rFonts w:cstheme="minorHAnsi"/>
            </w:rPr>
          </w:rPrChange>
        </w:rPr>
        <w:t>indicate a</w:t>
      </w:r>
      <w:r w:rsidR="009973DB" w:rsidRPr="001A2F08">
        <w:rPr>
          <w:rFonts w:ascii="Times New Roman" w:hAnsi="Times New Roman" w:cs="Times New Roman"/>
          <w:sz w:val="24"/>
          <w:szCs w:val="24"/>
          <w:rPrChange w:id="989" w:author="Christopher W Kuzawa" w:date="2022-02-22T10:50:00Z">
            <w:rPr>
              <w:rFonts w:cstheme="minorHAnsi"/>
            </w:rPr>
          </w:rPrChange>
        </w:rPr>
        <w:t xml:space="preserve"> compensatory response </w:t>
      </w:r>
      <w:r w:rsidR="00DD2A7D" w:rsidRPr="001A2F08">
        <w:rPr>
          <w:rFonts w:ascii="Times New Roman" w:hAnsi="Times New Roman" w:cs="Times New Roman"/>
          <w:sz w:val="24"/>
          <w:szCs w:val="24"/>
          <w:rPrChange w:id="990" w:author="Christopher W Kuzawa" w:date="2022-02-22T10:50:00Z">
            <w:rPr>
              <w:rFonts w:cstheme="minorHAnsi"/>
            </w:rPr>
          </w:rPrChange>
        </w:rPr>
        <w:t xml:space="preserve">of the fetus </w:t>
      </w:r>
      <w:r w:rsidR="009973DB" w:rsidRPr="001A2F08">
        <w:rPr>
          <w:rFonts w:ascii="Times New Roman" w:hAnsi="Times New Roman" w:cs="Times New Roman"/>
          <w:sz w:val="24"/>
          <w:szCs w:val="24"/>
          <w:rPrChange w:id="991" w:author="Christopher W Kuzawa" w:date="2022-02-22T10:50:00Z">
            <w:rPr>
              <w:rFonts w:cstheme="minorHAnsi"/>
            </w:rPr>
          </w:rPrChange>
        </w:rPr>
        <w:t xml:space="preserve">to insufficient nutrient availability. </w:t>
      </w:r>
      <w:r w:rsidR="00DD2A7D" w:rsidRPr="001A2F08">
        <w:rPr>
          <w:rFonts w:ascii="Times New Roman" w:hAnsi="Times New Roman" w:cs="Times New Roman"/>
          <w:sz w:val="24"/>
          <w:szCs w:val="24"/>
          <w:rPrChange w:id="992" w:author="Christopher W Kuzawa" w:date="2022-02-22T10:50:00Z">
            <w:rPr>
              <w:rFonts w:cstheme="minorHAnsi"/>
            </w:rPr>
          </w:rPrChange>
        </w:rPr>
        <w:t xml:space="preserve">Inadequate placentation due to deficient invasion of the spiral arteries is a major cause of such nutritional stress as well as preterm birth, and would be consistent with </w:t>
      </w:r>
      <w:r w:rsidR="0036251A" w:rsidRPr="001A2F08">
        <w:rPr>
          <w:rFonts w:ascii="Times New Roman" w:hAnsi="Times New Roman" w:cs="Times New Roman"/>
          <w:sz w:val="24"/>
          <w:szCs w:val="24"/>
          <w:rPrChange w:id="993" w:author="Christopher W Kuzawa" w:date="2022-02-22T10:50:00Z">
            <w:rPr>
              <w:rFonts w:cstheme="minorHAnsi"/>
            </w:rPr>
          </w:rPrChange>
        </w:rPr>
        <w:t xml:space="preserve">our findings </w:t>
      </w:r>
      <w:r w:rsidR="00DD2A7D" w:rsidRPr="001A2F08">
        <w:rPr>
          <w:rFonts w:ascii="Times New Roman" w:hAnsi="Times New Roman" w:cs="Times New Roman"/>
          <w:sz w:val="24"/>
          <w:szCs w:val="24"/>
          <w:rPrChange w:id="994" w:author="Christopher W Kuzawa" w:date="2022-02-22T10:50:00Z">
            <w:rPr>
              <w:rFonts w:cstheme="minorHAnsi"/>
            </w:rPr>
          </w:rPrChange>
        </w:rPr>
        <w:t xml:space="preserve">for </w:t>
      </w:r>
      <w:proofErr w:type="spellStart"/>
      <w:r w:rsidR="00DD2A7D" w:rsidRPr="001A2F08">
        <w:rPr>
          <w:rFonts w:ascii="Times New Roman" w:hAnsi="Times New Roman" w:cs="Times New Roman"/>
          <w:sz w:val="24"/>
          <w:szCs w:val="24"/>
          <w:rPrChange w:id="995" w:author="Christopher W Kuzawa" w:date="2022-02-22T10:50:00Z">
            <w:rPr>
              <w:rFonts w:cstheme="minorHAnsi"/>
            </w:rPr>
          </w:rPrChange>
        </w:rPr>
        <w:t>DNAm</w:t>
      </w:r>
      <w:proofErr w:type="spellEnd"/>
      <w:r w:rsidR="00DD2A7D" w:rsidRPr="001A2F08">
        <w:rPr>
          <w:rFonts w:ascii="Times New Roman" w:hAnsi="Times New Roman" w:cs="Times New Roman"/>
          <w:sz w:val="24"/>
          <w:szCs w:val="24"/>
          <w:rPrChange w:id="996" w:author="Christopher W Kuzawa" w:date="2022-02-22T10:50:00Z">
            <w:rPr>
              <w:rFonts w:cstheme="minorHAnsi"/>
            </w:rPr>
          </w:rPrChange>
        </w:rPr>
        <w:t xml:space="preserve"> ADM. </w:t>
      </w:r>
      <w:r w:rsidR="0036251A" w:rsidRPr="001A2F08">
        <w:rPr>
          <w:rFonts w:ascii="Times New Roman" w:hAnsi="Times New Roman" w:cs="Times New Roman"/>
          <w:sz w:val="24"/>
          <w:szCs w:val="24"/>
          <w:rPrChange w:id="997" w:author="Christopher W Kuzawa" w:date="2022-02-22T10:50:00Z">
            <w:rPr>
              <w:rFonts w:cstheme="minorHAnsi"/>
            </w:rPr>
          </w:rPrChange>
        </w:rPr>
        <w:t>Although we controlled for pre-pregnancy body mass index, higher leptin predicting gestation age might be</w:t>
      </w:r>
      <w:r w:rsidR="00DD2A7D" w:rsidRPr="001A2F08">
        <w:rPr>
          <w:rFonts w:ascii="Times New Roman" w:hAnsi="Times New Roman" w:cs="Times New Roman"/>
          <w:sz w:val="24"/>
          <w:szCs w:val="24"/>
          <w:rPrChange w:id="998" w:author="Christopher W Kuzawa" w:date="2022-02-22T10:50:00Z">
            <w:rPr>
              <w:rFonts w:cstheme="minorHAnsi"/>
            </w:rPr>
          </w:rPrChange>
        </w:rPr>
        <w:t xml:space="preserve"> expected to be particularly </w:t>
      </w:r>
      <w:r w:rsidR="0036251A" w:rsidRPr="001A2F08">
        <w:rPr>
          <w:rFonts w:ascii="Times New Roman" w:hAnsi="Times New Roman" w:cs="Times New Roman"/>
          <w:sz w:val="24"/>
          <w:szCs w:val="24"/>
          <w:rPrChange w:id="999" w:author="Christopher W Kuzawa" w:date="2022-02-22T10:50:00Z">
            <w:rPr>
              <w:rFonts w:cstheme="minorHAnsi"/>
            </w:rPr>
          </w:rPrChange>
        </w:rPr>
        <w:t>common</w:t>
      </w:r>
      <w:r w:rsidR="00DD2A7D" w:rsidRPr="001A2F08">
        <w:rPr>
          <w:rFonts w:ascii="Times New Roman" w:hAnsi="Times New Roman" w:cs="Times New Roman"/>
          <w:sz w:val="24"/>
          <w:szCs w:val="24"/>
          <w:rPrChange w:id="1000" w:author="Christopher W Kuzawa" w:date="2022-02-22T10:50:00Z">
            <w:rPr>
              <w:rFonts w:cstheme="minorHAnsi"/>
            </w:rPr>
          </w:rPrChange>
        </w:rPr>
        <w:t xml:space="preserve"> in </w:t>
      </w:r>
      <w:r w:rsidR="0033121D" w:rsidRPr="001A2F08">
        <w:rPr>
          <w:rFonts w:ascii="Times New Roman" w:hAnsi="Times New Roman" w:cs="Times New Roman"/>
          <w:sz w:val="24"/>
          <w:szCs w:val="24"/>
          <w:rPrChange w:id="1001" w:author="Christopher W Kuzawa" w:date="2022-02-22T10:50:00Z">
            <w:rPr>
              <w:rFonts w:cstheme="minorHAnsi"/>
            </w:rPr>
          </w:rPrChange>
        </w:rPr>
        <w:t>cases of maternal obesity, where pre-pregnancy leptin resistance can elevate baseline leptin levels and exacerbate pregnancy-induced leptin resistance.</w:t>
      </w:r>
    </w:p>
    <w:p w14:paraId="5A5637A9" w14:textId="4AD5AA6E" w:rsidR="009973DB" w:rsidRPr="001A2F08" w:rsidRDefault="0036251A">
      <w:pPr>
        <w:widowControl w:val="0"/>
        <w:autoSpaceDE w:val="0"/>
        <w:autoSpaceDN w:val="0"/>
        <w:adjustRightInd w:val="0"/>
        <w:spacing w:line="480" w:lineRule="auto"/>
        <w:ind w:firstLine="720"/>
        <w:rPr>
          <w:rFonts w:ascii="Times New Roman" w:hAnsi="Times New Roman" w:cs="Times New Roman"/>
          <w:sz w:val="24"/>
          <w:szCs w:val="24"/>
          <w:rPrChange w:id="1002" w:author="Christopher W Kuzawa" w:date="2022-02-22T10:50:00Z">
            <w:rPr>
              <w:rFonts w:cstheme="minorHAnsi"/>
            </w:rPr>
          </w:rPrChange>
        </w:rPr>
        <w:pPrChange w:id="1003" w:author="Christopher W Kuzawa" w:date="2022-02-22T11:25:00Z">
          <w:pPr>
            <w:widowControl w:val="0"/>
            <w:autoSpaceDE w:val="0"/>
            <w:autoSpaceDN w:val="0"/>
            <w:adjustRightInd w:val="0"/>
            <w:spacing w:line="240" w:lineRule="auto"/>
          </w:pPr>
        </w:pPrChange>
      </w:pPr>
      <w:r w:rsidRPr="001A2F08">
        <w:rPr>
          <w:rFonts w:ascii="Times New Roman" w:hAnsi="Times New Roman" w:cs="Times New Roman"/>
          <w:sz w:val="24"/>
          <w:szCs w:val="24"/>
          <w:rPrChange w:id="1004" w:author="Christopher W Kuzawa" w:date="2022-02-22T10:50:00Z">
            <w:rPr>
              <w:rFonts w:cstheme="minorHAnsi"/>
            </w:rPr>
          </w:rPrChange>
        </w:rPr>
        <w:t xml:space="preserve">To our knowledge, ours is the largest study </w:t>
      </w:r>
      <w:del w:id="1005" w:author="Christopher W Kuzawa" w:date="2022-02-22T10:47:00Z">
        <w:r w:rsidRPr="001A2F08" w:rsidDel="008C5D76">
          <w:rPr>
            <w:rFonts w:ascii="Times New Roman" w:hAnsi="Times New Roman" w:cs="Times New Roman"/>
            <w:sz w:val="24"/>
            <w:szCs w:val="24"/>
            <w:rPrChange w:id="1006" w:author="Christopher W Kuzawa" w:date="2022-02-22T10:50:00Z">
              <w:rPr>
                <w:rFonts w:cstheme="minorHAnsi"/>
              </w:rPr>
            </w:rPrChange>
          </w:rPr>
          <w:delText xml:space="preserve">of </w:delText>
        </w:r>
      </w:del>
      <w:ins w:id="1007" w:author="Christopher W Kuzawa" w:date="2022-02-22T10:47:00Z">
        <w:r w:rsidR="008C5D76" w:rsidRPr="001A2F08">
          <w:rPr>
            <w:rFonts w:ascii="Times New Roman" w:hAnsi="Times New Roman" w:cs="Times New Roman"/>
            <w:sz w:val="24"/>
            <w:szCs w:val="24"/>
            <w:rPrChange w:id="1008" w:author="Christopher W Kuzawa" w:date="2022-02-22T10:50:00Z">
              <w:rPr>
                <w:rFonts w:cstheme="minorHAnsi"/>
              </w:rPr>
            </w:rPrChange>
          </w:rPr>
          <w:t xml:space="preserve">linking </w:t>
        </w:r>
      </w:ins>
      <w:r w:rsidRPr="001A2F08">
        <w:rPr>
          <w:rFonts w:ascii="Times New Roman" w:hAnsi="Times New Roman" w:cs="Times New Roman"/>
          <w:sz w:val="24"/>
          <w:szCs w:val="24"/>
          <w:rPrChange w:id="1009" w:author="Christopher W Kuzawa" w:date="2022-02-22T10:50:00Z">
            <w:rPr>
              <w:rFonts w:cstheme="minorHAnsi"/>
            </w:rPr>
          </w:rPrChange>
        </w:rPr>
        <w:t xml:space="preserve">commonly-used epigenetic clocks </w:t>
      </w:r>
      <w:del w:id="1010" w:author="Christopher W Kuzawa" w:date="2022-02-22T10:47:00Z">
        <w:r w:rsidRPr="001A2F08" w:rsidDel="008C5D76">
          <w:rPr>
            <w:rFonts w:ascii="Times New Roman" w:hAnsi="Times New Roman" w:cs="Times New Roman"/>
            <w:sz w:val="24"/>
            <w:szCs w:val="24"/>
            <w:rPrChange w:id="1011" w:author="Christopher W Kuzawa" w:date="2022-02-22T10:50:00Z">
              <w:rPr>
                <w:rFonts w:cstheme="minorHAnsi"/>
              </w:rPr>
            </w:rPrChange>
          </w:rPr>
          <w:delText xml:space="preserve">and </w:delText>
        </w:r>
      </w:del>
      <w:ins w:id="1012" w:author="Christopher W Kuzawa" w:date="2022-02-22T10:47:00Z">
        <w:r w:rsidR="008C5D76" w:rsidRPr="001A2F08">
          <w:rPr>
            <w:rFonts w:ascii="Times New Roman" w:hAnsi="Times New Roman" w:cs="Times New Roman"/>
            <w:sz w:val="24"/>
            <w:szCs w:val="24"/>
            <w:rPrChange w:id="1013" w:author="Christopher W Kuzawa" w:date="2022-02-22T10:50:00Z">
              <w:rPr>
                <w:rFonts w:cstheme="minorHAnsi"/>
              </w:rPr>
            </w:rPrChange>
          </w:rPr>
          <w:t xml:space="preserve">with offspring </w:t>
        </w:r>
      </w:ins>
      <w:r w:rsidRPr="001A2F08">
        <w:rPr>
          <w:rFonts w:ascii="Times New Roman" w:hAnsi="Times New Roman" w:cs="Times New Roman"/>
          <w:sz w:val="24"/>
          <w:szCs w:val="24"/>
          <w:rPrChange w:id="1014" w:author="Christopher W Kuzawa" w:date="2022-02-22T10:50:00Z">
            <w:rPr>
              <w:rFonts w:cstheme="minorHAnsi"/>
            </w:rPr>
          </w:rPrChange>
        </w:rPr>
        <w:t>birth outcomes</w:t>
      </w:r>
      <w:r w:rsidR="00306AFE" w:rsidRPr="001A2F08">
        <w:rPr>
          <w:rFonts w:ascii="Times New Roman" w:hAnsi="Times New Roman" w:cs="Times New Roman"/>
          <w:sz w:val="24"/>
          <w:szCs w:val="24"/>
          <w:rPrChange w:id="1015" w:author="Christopher W Kuzawa" w:date="2022-02-22T10:50:00Z">
            <w:rPr>
              <w:rFonts w:cstheme="minorHAnsi"/>
            </w:rPr>
          </w:rPrChange>
        </w:rPr>
        <w:t xml:space="preserve"> to date</w:t>
      </w:r>
      <w:r w:rsidRPr="001A2F08">
        <w:rPr>
          <w:rFonts w:ascii="Times New Roman" w:hAnsi="Times New Roman" w:cs="Times New Roman"/>
          <w:sz w:val="24"/>
          <w:szCs w:val="24"/>
          <w:rPrChange w:id="1016" w:author="Christopher W Kuzawa" w:date="2022-02-22T10:50:00Z">
            <w:rPr>
              <w:rFonts w:cstheme="minorHAnsi"/>
            </w:rPr>
          </w:rPrChange>
        </w:rPr>
        <w:t>, and the only one outside</w:t>
      </w:r>
      <w:r w:rsidR="00D8001E" w:rsidRPr="001A2F08">
        <w:rPr>
          <w:rFonts w:ascii="Times New Roman" w:hAnsi="Times New Roman" w:cs="Times New Roman"/>
          <w:sz w:val="24"/>
          <w:szCs w:val="24"/>
          <w:rPrChange w:id="1017" w:author="Christopher W Kuzawa" w:date="2022-02-22T10:50:00Z">
            <w:rPr>
              <w:rFonts w:cstheme="minorHAnsi"/>
            </w:rPr>
          </w:rPrChange>
        </w:rPr>
        <w:t xml:space="preserve"> of</w:t>
      </w:r>
      <w:r w:rsidRPr="001A2F08">
        <w:rPr>
          <w:rFonts w:ascii="Times New Roman" w:hAnsi="Times New Roman" w:cs="Times New Roman"/>
          <w:sz w:val="24"/>
          <w:szCs w:val="24"/>
          <w:rPrChange w:id="1018" w:author="Christopher W Kuzawa" w:date="2022-02-22T10:50:00Z">
            <w:rPr>
              <w:rFonts w:cstheme="minorHAnsi"/>
            </w:rPr>
          </w:rPrChange>
        </w:rPr>
        <w:t xml:space="preserve"> affluent, Western setting</w:t>
      </w:r>
      <w:r w:rsidR="00306AFE" w:rsidRPr="001A2F08">
        <w:rPr>
          <w:rFonts w:ascii="Times New Roman" w:hAnsi="Times New Roman" w:cs="Times New Roman"/>
          <w:sz w:val="24"/>
          <w:szCs w:val="24"/>
          <w:rPrChange w:id="1019" w:author="Christopher W Kuzawa" w:date="2022-02-22T10:50:00Z">
            <w:rPr>
              <w:rFonts w:cstheme="minorHAnsi"/>
            </w:rPr>
          </w:rPrChange>
        </w:rPr>
        <w:t>s</w:t>
      </w:r>
      <w:r w:rsidRPr="001A2F08">
        <w:rPr>
          <w:rFonts w:ascii="Times New Roman" w:hAnsi="Times New Roman" w:cs="Times New Roman"/>
          <w:sz w:val="24"/>
          <w:szCs w:val="24"/>
          <w:rPrChange w:id="1020" w:author="Christopher W Kuzawa" w:date="2022-02-22T10:50:00Z">
            <w:rPr>
              <w:rFonts w:cstheme="minorHAnsi"/>
            </w:rPr>
          </w:rPrChange>
        </w:rPr>
        <w:t xml:space="preserve"> where </w:t>
      </w:r>
      <w:r w:rsidR="00D8001E" w:rsidRPr="001A2F08">
        <w:rPr>
          <w:rFonts w:ascii="Times New Roman" w:hAnsi="Times New Roman" w:cs="Times New Roman"/>
          <w:sz w:val="24"/>
          <w:szCs w:val="24"/>
          <w:rPrChange w:id="1021" w:author="Christopher W Kuzawa" w:date="2022-02-22T10:50:00Z">
            <w:rPr>
              <w:rFonts w:cstheme="minorHAnsi"/>
            </w:rPr>
          </w:rPrChange>
        </w:rPr>
        <w:t>fertility</w:t>
      </w:r>
      <w:r w:rsidRPr="001A2F08">
        <w:rPr>
          <w:rFonts w:ascii="Times New Roman" w:hAnsi="Times New Roman" w:cs="Times New Roman"/>
          <w:sz w:val="24"/>
          <w:szCs w:val="24"/>
          <w:rPrChange w:id="1022" w:author="Christopher W Kuzawa" w:date="2022-02-22T10:50:00Z">
            <w:rPr>
              <w:rFonts w:cstheme="minorHAnsi"/>
            </w:rPr>
          </w:rPrChange>
        </w:rPr>
        <w:t xml:space="preserve"> tends to be low and </w:t>
      </w:r>
      <w:del w:id="1023" w:author="Christopher W Kuzawa" w:date="2022-02-22T10:47:00Z">
        <w:r w:rsidRPr="001A2F08" w:rsidDel="008C5D76">
          <w:rPr>
            <w:rFonts w:ascii="Times New Roman" w:hAnsi="Times New Roman" w:cs="Times New Roman"/>
            <w:sz w:val="24"/>
            <w:szCs w:val="24"/>
            <w:rPrChange w:id="1024" w:author="Christopher W Kuzawa" w:date="2022-02-22T10:50:00Z">
              <w:rPr>
                <w:rFonts w:cstheme="minorHAnsi"/>
              </w:rPr>
            </w:rPrChange>
          </w:rPr>
          <w:delText xml:space="preserve">adverse birth outcomes </w:delText>
        </w:r>
        <w:r w:rsidR="00306AFE" w:rsidRPr="001A2F08" w:rsidDel="008C5D76">
          <w:rPr>
            <w:rFonts w:ascii="Times New Roman" w:hAnsi="Times New Roman" w:cs="Times New Roman"/>
            <w:sz w:val="24"/>
            <w:szCs w:val="24"/>
            <w:rPrChange w:id="1025" w:author="Christopher W Kuzawa" w:date="2022-02-22T10:50:00Z">
              <w:rPr>
                <w:rFonts w:cstheme="minorHAnsi"/>
              </w:rPr>
            </w:rPrChange>
          </w:rPr>
          <w:delText>relatively unc</w:delText>
        </w:r>
        <w:r w:rsidRPr="001A2F08" w:rsidDel="008C5D76">
          <w:rPr>
            <w:rFonts w:ascii="Times New Roman" w:hAnsi="Times New Roman" w:cs="Times New Roman"/>
            <w:sz w:val="24"/>
            <w:szCs w:val="24"/>
            <w:rPrChange w:id="1026" w:author="Christopher W Kuzawa" w:date="2022-02-22T10:50:00Z">
              <w:rPr>
                <w:rFonts w:cstheme="minorHAnsi"/>
              </w:rPr>
            </w:rPrChange>
          </w:rPr>
          <w:delText xml:space="preserve">ommon </w:delText>
        </w:r>
      </w:del>
      <w:ins w:id="1027" w:author="Christopher W Kuzawa" w:date="2022-02-22T10:47:00Z">
        <w:r w:rsidR="008C5D76" w:rsidRPr="001A2F08">
          <w:rPr>
            <w:rFonts w:ascii="Times New Roman" w:hAnsi="Times New Roman" w:cs="Times New Roman"/>
            <w:sz w:val="24"/>
            <w:szCs w:val="24"/>
            <w:rPrChange w:id="1028" w:author="Christopher W Kuzawa" w:date="2022-02-22T10:50:00Z">
              <w:rPr>
                <w:rFonts w:cstheme="minorHAnsi"/>
              </w:rPr>
            </w:rPrChange>
          </w:rPr>
          <w:t xml:space="preserve">outcomes like </w:t>
        </w:r>
      </w:ins>
      <w:ins w:id="1029" w:author="Christopher W Kuzawa" w:date="2022-02-22T11:24:00Z">
        <w:r w:rsidR="001178C5">
          <w:rPr>
            <w:rFonts w:ascii="Times New Roman" w:hAnsi="Times New Roman" w:cs="Times New Roman"/>
            <w:sz w:val="24"/>
            <w:szCs w:val="24"/>
          </w:rPr>
          <w:t>low</w:t>
        </w:r>
      </w:ins>
      <w:ins w:id="1030" w:author="Christopher W Kuzawa" w:date="2022-02-22T10:47:00Z">
        <w:r w:rsidR="008C5D76" w:rsidRPr="001A2F08">
          <w:rPr>
            <w:rFonts w:ascii="Times New Roman" w:hAnsi="Times New Roman" w:cs="Times New Roman"/>
            <w:sz w:val="24"/>
            <w:szCs w:val="24"/>
            <w:rPrChange w:id="1031" w:author="Christopher W Kuzawa" w:date="2022-02-22T10:50:00Z">
              <w:rPr>
                <w:rFonts w:cstheme="minorHAnsi"/>
              </w:rPr>
            </w:rPrChange>
          </w:rPr>
          <w:t xml:space="preserve"> birth weight relatively uncommon </w:t>
        </w:r>
      </w:ins>
      <w:r w:rsidRPr="001A2F08">
        <w:rPr>
          <w:rFonts w:ascii="Times New Roman" w:hAnsi="Times New Roman" w:cs="Times New Roman"/>
          <w:sz w:val="24"/>
          <w:szCs w:val="24"/>
          <w:rPrChange w:id="1032" w:author="Christopher W Kuzawa" w:date="2022-02-22T10:50:00Z">
            <w:rPr>
              <w:rFonts w:cstheme="minorHAnsi"/>
            </w:rPr>
          </w:rPrChange>
        </w:rPr>
        <w:t xml:space="preserve">(REF). </w:t>
      </w:r>
      <w:r w:rsidR="00306AFE" w:rsidRPr="001A2F08">
        <w:rPr>
          <w:rFonts w:ascii="Times New Roman" w:hAnsi="Times New Roman" w:cs="Times New Roman"/>
          <w:sz w:val="24"/>
          <w:szCs w:val="24"/>
          <w:rPrChange w:id="1033" w:author="Christopher W Kuzawa" w:date="2022-02-22T10:50:00Z">
            <w:rPr>
              <w:rFonts w:cstheme="minorHAnsi"/>
            </w:rPr>
          </w:rPrChange>
        </w:rPr>
        <w:t>F</w:t>
      </w:r>
      <w:r w:rsidRPr="001A2F08">
        <w:rPr>
          <w:rFonts w:ascii="Times New Roman" w:hAnsi="Times New Roman" w:cs="Times New Roman"/>
          <w:sz w:val="24"/>
          <w:szCs w:val="24"/>
          <w:rPrChange w:id="1034" w:author="Christopher W Kuzawa" w:date="2022-02-22T10:50:00Z">
            <w:rPr>
              <w:rFonts w:cstheme="minorHAnsi"/>
            </w:rPr>
          </w:rPrChange>
        </w:rPr>
        <w:t>or example,</w:t>
      </w:r>
      <w:r w:rsidR="00D8001E" w:rsidRPr="001A2F08">
        <w:rPr>
          <w:rFonts w:ascii="Times New Roman" w:hAnsi="Times New Roman" w:cs="Times New Roman"/>
          <w:sz w:val="24"/>
          <w:szCs w:val="24"/>
          <w:rPrChange w:id="1035" w:author="Christopher W Kuzawa" w:date="2022-02-22T10:50:00Z">
            <w:rPr>
              <w:rFonts w:cstheme="minorHAnsi"/>
            </w:rPr>
          </w:rPrChange>
        </w:rPr>
        <w:t xml:space="preserve"> contrasting with prior work where primiparous women made up 61% of the sample (Ross et al.), only 14% of women in our study were primiparous. Furthermore, our sample exhibited a great deal of variability in fertility, with more than half</w:t>
      </w:r>
      <w:r w:rsidR="00DD3358" w:rsidRPr="001A2F08">
        <w:rPr>
          <w:rFonts w:ascii="Times New Roman" w:hAnsi="Times New Roman" w:cs="Times New Roman"/>
          <w:sz w:val="24"/>
          <w:szCs w:val="24"/>
          <w:rPrChange w:id="1036" w:author="Christopher W Kuzawa" w:date="2022-02-22T10:50:00Z">
            <w:rPr>
              <w:rFonts w:cstheme="minorHAnsi"/>
            </w:rPr>
          </w:rPrChange>
        </w:rPr>
        <w:t xml:space="preserve"> of the women in our study</w:t>
      </w:r>
      <w:r w:rsidR="00D8001E" w:rsidRPr="001A2F08">
        <w:rPr>
          <w:rFonts w:ascii="Times New Roman" w:hAnsi="Times New Roman" w:cs="Times New Roman"/>
          <w:sz w:val="24"/>
          <w:szCs w:val="24"/>
          <w:rPrChange w:id="1037" w:author="Christopher W Kuzawa" w:date="2022-02-22T10:50:00Z">
            <w:rPr>
              <w:rFonts w:cstheme="minorHAnsi"/>
            </w:rPr>
          </w:rPrChange>
        </w:rPr>
        <w:t xml:space="preserve"> having been pregnant 3 or more times</w:t>
      </w:r>
      <w:r w:rsidR="00DD3358" w:rsidRPr="001A2F08">
        <w:rPr>
          <w:rFonts w:ascii="Times New Roman" w:hAnsi="Times New Roman" w:cs="Times New Roman"/>
          <w:sz w:val="24"/>
          <w:szCs w:val="24"/>
          <w:rPrChange w:id="1038" w:author="Christopher W Kuzawa" w:date="2022-02-22T10:50:00Z">
            <w:rPr>
              <w:rFonts w:cstheme="minorHAnsi"/>
            </w:rPr>
          </w:rPrChange>
        </w:rPr>
        <w:t>, and over 15% having had 5</w:t>
      </w:r>
      <w:r w:rsidR="002C03A3" w:rsidRPr="001A2F08">
        <w:rPr>
          <w:rFonts w:ascii="Times New Roman" w:hAnsi="Times New Roman" w:cs="Times New Roman"/>
          <w:sz w:val="24"/>
          <w:szCs w:val="24"/>
          <w:rPrChange w:id="1039" w:author="Christopher W Kuzawa" w:date="2022-02-22T10:50:00Z">
            <w:rPr>
              <w:rFonts w:cstheme="minorHAnsi"/>
            </w:rPr>
          </w:rPrChange>
        </w:rPr>
        <w:t xml:space="preserve"> or more</w:t>
      </w:r>
      <w:r w:rsidR="00DD3358" w:rsidRPr="001A2F08">
        <w:rPr>
          <w:rFonts w:ascii="Times New Roman" w:hAnsi="Times New Roman" w:cs="Times New Roman"/>
          <w:sz w:val="24"/>
          <w:szCs w:val="24"/>
          <w:rPrChange w:id="1040" w:author="Christopher W Kuzawa" w:date="2022-02-22T10:50:00Z">
            <w:rPr>
              <w:rFonts w:cstheme="minorHAnsi"/>
            </w:rPr>
          </w:rPrChange>
        </w:rPr>
        <w:t xml:space="preserve"> pregnancies.</w:t>
      </w:r>
      <w:r w:rsidR="00D8001E" w:rsidRPr="001A2F08">
        <w:rPr>
          <w:rFonts w:ascii="Times New Roman" w:hAnsi="Times New Roman" w:cs="Times New Roman"/>
          <w:sz w:val="24"/>
          <w:szCs w:val="24"/>
          <w:rPrChange w:id="1041" w:author="Christopher W Kuzawa" w:date="2022-02-22T10:50:00Z">
            <w:rPr>
              <w:rFonts w:cstheme="minorHAnsi"/>
            </w:rPr>
          </w:rPrChange>
        </w:rPr>
        <w:t xml:space="preserve"> Variation in fertility and study context are</w:t>
      </w:r>
      <w:r w:rsidRPr="001A2F08">
        <w:rPr>
          <w:rFonts w:ascii="Times New Roman" w:hAnsi="Times New Roman" w:cs="Times New Roman"/>
          <w:sz w:val="24"/>
          <w:szCs w:val="24"/>
          <w:rPrChange w:id="1042" w:author="Christopher W Kuzawa" w:date="2022-02-22T10:50:00Z">
            <w:rPr>
              <w:rFonts w:cstheme="minorHAnsi"/>
            </w:rPr>
          </w:rPrChange>
        </w:rPr>
        <w:t xml:space="preserve"> important </w:t>
      </w:r>
      <w:r w:rsidR="00D8001E" w:rsidRPr="001A2F08">
        <w:rPr>
          <w:rFonts w:ascii="Times New Roman" w:hAnsi="Times New Roman" w:cs="Times New Roman"/>
          <w:sz w:val="24"/>
          <w:szCs w:val="24"/>
          <w:rPrChange w:id="1043" w:author="Christopher W Kuzawa" w:date="2022-02-22T10:50:00Z">
            <w:rPr>
              <w:rFonts w:cstheme="minorHAnsi"/>
            </w:rPr>
          </w:rPrChange>
        </w:rPr>
        <w:t xml:space="preserve">because </w:t>
      </w:r>
      <w:r w:rsidRPr="001A2F08">
        <w:rPr>
          <w:rFonts w:ascii="Times New Roman" w:hAnsi="Times New Roman" w:cs="Times New Roman"/>
          <w:sz w:val="24"/>
          <w:szCs w:val="24"/>
          <w:rPrChange w:id="1044" w:author="Christopher W Kuzawa" w:date="2022-02-22T10:50:00Z">
            <w:rPr>
              <w:rFonts w:cstheme="minorHAnsi"/>
            </w:rPr>
          </w:rPrChange>
        </w:rPr>
        <w:t xml:space="preserve">placentation and corresponding birth outcomes </w:t>
      </w:r>
      <w:r w:rsidR="00D8001E" w:rsidRPr="001A2F08">
        <w:rPr>
          <w:rFonts w:ascii="Times New Roman" w:hAnsi="Times New Roman" w:cs="Times New Roman"/>
          <w:sz w:val="24"/>
          <w:szCs w:val="24"/>
          <w:rPrChange w:id="1045" w:author="Christopher W Kuzawa" w:date="2022-02-22T10:50:00Z">
            <w:rPr>
              <w:rFonts w:cstheme="minorHAnsi"/>
            </w:rPr>
          </w:rPrChange>
        </w:rPr>
        <w:t>are affected by</w:t>
      </w:r>
      <w:r w:rsidR="00DD3358" w:rsidRPr="001A2F08">
        <w:rPr>
          <w:rFonts w:ascii="Times New Roman" w:hAnsi="Times New Roman" w:cs="Times New Roman"/>
          <w:sz w:val="24"/>
          <w:szCs w:val="24"/>
          <w:rPrChange w:id="1046" w:author="Christopher W Kuzawa" w:date="2022-02-22T10:50:00Z">
            <w:rPr>
              <w:rFonts w:cstheme="minorHAnsi"/>
            </w:rPr>
          </w:rPrChange>
        </w:rPr>
        <w:t xml:space="preserve"> reproductive history (REF)</w:t>
      </w:r>
      <w:r w:rsidR="00D8001E" w:rsidRPr="001A2F08">
        <w:rPr>
          <w:rFonts w:ascii="Times New Roman" w:hAnsi="Times New Roman" w:cs="Times New Roman"/>
          <w:sz w:val="24"/>
          <w:szCs w:val="24"/>
          <w:rPrChange w:id="1047" w:author="Christopher W Kuzawa" w:date="2022-02-22T10:50:00Z">
            <w:rPr>
              <w:rFonts w:cstheme="minorHAnsi"/>
            </w:rPr>
          </w:rPrChange>
        </w:rPr>
        <w:t>, and because epigenetic age varies across socioecological contexts</w:t>
      </w:r>
      <w:r w:rsidRPr="001A2F08">
        <w:rPr>
          <w:rFonts w:ascii="Times New Roman" w:hAnsi="Times New Roman" w:cs="Times New Roman"/>
          <w:sz w:val="24"/>
          <w:szCs w:val="24"/>
          <w:rPrChange w:id="1048" w:author="Christopher W Kuzawa" w:date="2022-02-22T10:50:00Z">
            <w:rPr>
              <w:rFonts w:cstheme="minorHAnsi"/>
            </w:rPr>
          </w:rPrChange>
        </w:rPr>
        <w:t xml:space="preserve"> </w:t>
      </w:r>
      <w:r w:rsidR="006C5F31" w:rsidRPr="001A2F08">
        <w:rPr>
          <w:rFonts w:ascii="Times New Roman" w:hAnsi="Times New Roman" w:cs="Times New Roman"/>
          <w:sz w:val="24"/>
          <w:szCs w:val="24"/>
          <w:rPrChange w:id="1049" w:author="Christopher W Kuzawa" w:date="2022-02-22T10:50:00Z">
            <w:rPr>
              <w:rFonts w:cstheme="minorHAnsi"/>
            </w:rPr>
          </w:rPrChange>
        </w:rPr>
        <w:t xml:space="preserve">(Horvath, </w:t>
      </w:r>
      <w:proofErr w:type="spellStart"/>
      <w:r w:rsidR="006C5F31" w:rsidRPr="001A2F08">
        <w:rPr>
          <w:rFonts w:ascii="Times New Roman" w:hAnsi="Times New Roman" w:cs="Times New Roman"/>
          <w:sz w:val="24"/>
          <w:szCs w:val="24"/>
          <w:rPrChange w:id="1050" w:author="Christopher W Kuzawa" w:date="2022-02-22T10:50:00Z">
            <w:rPr>
              <w:rFonts w:cstheme="minorHAnsi"/>
            </w:rPr>
          </w:rPrChange>
        </w:rPr>
        <w:t>Gurven</w:t>
      </w:r>
      <w:proofErr w:type="spellEnd"/>
      <w:r w:rsidR="006C5F31" w:rsidRPr="001A2F08">
        <w:rPr>
          <w:rFonts w:ascii="Times New Roman" w:hAnsi="Times New Roman" w:cs="Times New Roman"/>
          <w:sz w:val="24"/>
          <w:szCs w:val="24"/>
          <w:rPrChange w:id="1051" w:author="Christopher W Kuzawa" w:date="2022-02-22T10:50:00Z">
            <w:rPr>
              <w:rFonts w:cstheme="minorHAnsi"/>
            </w:rPr>
          </w:rPrChange>
        </w:rPr>
        <w:t xml:space="preserve"> et al).</w:t>
      </w:r>
    </w:p>
    <w:p w14:paraId="58A7BEBF" w14:textId="789EE570" w:rsidR="00482807" w:rsidRPr="001A2F08" w:rsidRDefault="00D8001E">
      <w:pPr>
        <w:widowControl w:val="0"/>
        <w:autoSpaceDE w:val="0"/>
        <w:autoSpaceDN w:val="0"/>
        <w:adjustRightInd w:val="0"/>
        <w:spacing w:line="480" w:lineRule="auto"/>
        <w:ind w:firstLine="720"/>
        <w:rPr>
          <w:rFonts w:ascii="Times New Roman" w:hAnsi="Times New Roman" w:cs="Times New Roman"/>
          <w:sz w:val="24"/>
          <w:szCs w:val="24"/>
          <w:rPrChange w:id="1052" w:author="Christopher W Kuzawa" w:date="2022-02-22T10:50:00Z">
            <w:rPr>
              <w:rFonts w:cstheme="minorHAnsi"/>
            </w:rPr>
          </w:rPrChange>
        </w:rPr>
        <w:pPrChange w:id="1053" w:author="Christopher W Kuzawa" w:date="2022-02-22T11:25:00Z">
          <w:pPr>
            <w:widowControl w:val="0"/>
            <w:autoSpaceDE w:val="0"/>
            <w:autoSpaceDN w:val="0"/>
            <w:adjustRightInd w:val="0"/>
            <w:spacing w:line="240" w:lineRule="auto"/>
          </w:pPr>
        </w:pPrChange>
      </w:pPr>
      <w:r w:rsidRPr="001A2F08">
        <w:rPr>
          <w:rFonts w:ascii="Times New Roman" w:hAnsi="Times New Roman" w:cs="Times New Roman"/>
          <w:sz w:val="24"/>
          <w:szCs w:val="24"/>
          <w:rPrChange w:id="1054" w:author="Christopher W Kuzawa" w:date="2022-02-22T10:50:00Z">
            <w:rPr>
              <w:rFonts w:cstheme="minorHAnsi"/>
            </w:rPr>
          </w:rPrChange>
        </w:rPr>
        <w:t xml:space="preserve">Our study is not without limitations. We were </w:t>
      </w:r>
      <w:del w:id="1055" w:author="Christopher W Kuzawa" w:date="2022-02-22T10:47:00Z">
        <w:r w:rsidRPr="001A2F08" w:rsidDel="008C5D76">
          <w:rPr>
            <w:rFonts w:ascii="Times New Roman" w:hAnsi="Times New Roman" w:cs="Times New Roman"/>
            <w:sz w:val="24"/>
            <w:szCs w:val="24"/>
            <w:rPrChange w:id="1056" w:author="Christopher W Kuzawa" w:date="2022-02-22T10:50:00Z">
              <w:rPr>
                <w:rFonts w:cstheme="minorHAnsi"/>
              </w:rPr>
            </w:rPrChange>
          </w:rPr>
          <w:delText xml:space="preserve">unable </w:delText>
        </w:r>
      </w:del>
      <w:ins w:id="1057" w:author="Christopher W Kuzawa" w:date="2022-02-22T10:47:00Z">
        <w:r w:rsidR="008C5D76" w:rsidRPr="001A2F08">
          <w:rPr>
            <w:rFonts w:ascii="Times New Roman" w:hAnsi="Times New Roman" w:cs="Times New Roman"/>
            <w:sz w:val="24"/>
            <w:szCs w:val="24"/>
            <w:rPrChange w:id="1058" w:author="Christopher W Kuzawa" w:date="2022-02-22T10:50:00Z">
              <w:rPr>
                <w:rFonts w:cstheme="minorHAnsi"/>
              </w:rPr>
            </w:rPrChange>
          </w:rPr>
          <w:t xml:space="preserve">not able </w:t>
        </w:r>
      </w:ins>
      <w:r w:rsidRPr="001A2F08">
        <w:rPr>
          <w:rFonts w:ascii="Times New Roman" w:hAnsi="Times New Roman" w:cs="Times New Roman"/>
          <w:sz w:val="24"/>
          <w:szCs w:val="24"/>
          <w:rPrChange w:id="1059" w:author="Christopher W Kuzawa" w:date="2022-02-22T10:50:00Z">
            <w:rPr>
              <w:rFonts w:cstheme="minorHAnsi"/>
            </w:rPr>
          </w:rPrChange>
        </w:rPr>
        <w:t>to acquire reliable measures of birth weight</w:t>
      </w:r>
      <w:del w:id="1060" w:author="Christopher W Kuzawa" w:date="2022-02-22T11:25:00Z">
        <w:r w:rsidRPr="001A2F08" w:rsidDel="001178C5">
          <w:rPr>
            <w:rFonts w:ascii="Times New Roman" w:hAnsi="Times New Roman" w:cs="Times New Roman"/>
            <w:sz w:val="24"/>
            <w:szCs w:val="24"/>
            <w:rPrChange w:id="1061" w:author="Christopher W Kuzawa" w:date="2022-02-22T10:50:00Z">
              <w:rPr>
                <w:rFonts w:cstheme="minorHAnsi"/>
              </w:rPr>
            </w:rPrChange>
          </w:rPr>
          <w:delText xml:space="preserve">, length, or size </w:delText>
        </w:r>
      </w:del>
      <w:ins w:id="1062" w:author="Christopher W Kuzawa" w:date="2022-02-22T11:25:00Z">
        <w:r w:rsidR="001178C5">
          <w:rPr>
            <w:rFonts w:ascii="Times New Roman" w:hAnsi="Times New Roman" w:cs="Times New Roman"/>
            <w:sz w:val="24"/>
            <w:szCs w:val="24"/>
          </w:rPr>
          <w:t xml:space="preserve"> </w:t>
        </w:r>
      </w:ins>
      <w:r w:rsidRPr="001A2F08">
        <w:rPr>
          <w:rFonts w:ascii="Times New Roman" w:hAnsi="Times New Roman" w:cs="Times New Roman"/>
          <w:sz w:val="24"/>
          <w:szCs w:val="24"/>
          <w:rPrChange w:id="1063" w:author="Christopher W Kuzawa" w:date="2022-02-22T10:50:00Z">
            <w:rPr>
              <w:rFonts w:cstheme="minorHAnsi"/>
            </w:rPr>
          </w:rPrChange>
        </w:rPr>
        <w:t xml:space="preserve">immediately after birth due to the diversity of the sample, birth contexts, and geographic spread across the Cebu Metropolitan area. Thus, our measures of weight </w:t>
      </w:r>
      <w:del w:id="1064" w:author="Christopher W Kuzawa" w:date="2022-02-22T11:25:00Z">
        <w:r w:rsidRPr="001A2F08" w:rsidDel="001178C5">
          <w:rPr>
            <w:rFonts w:ascii="Times New Roman" w:hAnsi="Times New Roman" w:cs="Times New Roman"/>
            <w:sz w:val="24"/>
            <w:szCs w:val="24"/>
            <w:rPrChange w:id="1065" w:author="Christopher W Kuzawa" w:date="2022-02-22T10:50:00Z">
              <w:rPr>
                <w:rFonts w:cstheme="minorHAnsi"/>
              </w:rPr>
            </w:rPrChange>
          </w:rPr>
          <w:delText xml:space="preserve">and length </w:delText>
        </w:r>
      </w:del>
      <w:r w:rsidRPr="001A2F08">
        <w:rPr>
          <w:rFonts w:ascii="Times New Roman" w:hAnsi="Times New Roman" w:cs="Times New Roman"/>
          <w:sz w:val="24"/>
          <w:szCs w:val="24"/>
          <w:rPrChange w:id="1066" w:author="Christopher W Kuzawa" w:date="2022-02-22T10:50:00Z">
            <w:rPr>
              <w:rFonts w:cstheme="minorHAnsi"/>
            </w:rPr>
          </w:rPrChange>
        </w:rPr>
        <w:t>taken in infants are only proxies for outcomes measured at the time of birth. We minimized the potential for this to affect our results by including on infants measured within 2-weeks of birth</w:t>
      </w:r>
      <w:ins w:id="1067" w:author="Christopher W Kuzawa" w:date="2022-02-22T10:48:00Z">
        <w:r w:rsidR="008C5D76" w:rsidRPr="001A2F08">
          <w:rPr>
            <w:rFonts w:ascii="Times New Roman" w:hAnsi="Times New Roman" w:cs="Times New Roman"/>
            <w:sz w:val="24"/>
            <w:szCs w:val="24"/>
            <w:rPrChange w:id="1068" w:author="Christopher W Kuzawa" w:date="2022-02-22T10:50:00Z">
              <w:rPr>
                <w:rFonts w:cstheme="minorHAnsi"/>
              </w:rPr>
            </w:rPrChange>
          </w:rPr>
          <w:t xml:space="preserve">, with a mean age of measurement of 4 days.  This </w:t>
        </w:r>
      </w:ins>
      <w:del w:id="1069" w:author="Christopher W Kuzawa" w:date="2022-02-22T10:48:00Z">
        <w:r w:rsidRPr="001A2F08" w:rsidDel="008C5D76">
          <w:rPr>
            <w:rFonts w:ascii="Times New Roman" w:hAnsi="Times New Roman" w:cs="Times New Roman"/>
            <w:sz w:val="24"/>
            <w:szCs w:val="24"/>
            <w:rPrChange w:id="1070" w:author="Christopher W Kuzawa" w:date="2022-02-22T10:50:00Z">
              <w:rPr>
                <w:rFonts w:cstheme="minorHAnsi"/>
              </w:rPr>
            </w:rPrChange>
          </w:rPr>
          <w:delText xml:space="preserve">, and our </w:delText>
        </w:r>
      </w:del>
      <w:r w:rsidRPr="001A2F08">
        <w:rPr>
          <w:rFonts w:ascii="Times New Roman" w:hAnsi="Times New Roman" w:cs="Times New Roman"/>
          <w:sz w:val="24"/>
          <w:szCs w:val="24"/>
          <w:rPrChange w:id="1071" w:author="Christopher W Kuzawa" w:date="2022-02-22T10:50:00Z">
            <w:rPr>
              <w:rFonts w:cstheme="minorHAnsi"/>
            </w:rPr>
          </w:rPrChange>
        </w:rPr>
        <w:t xml:space="preserve">approach has the benefit of all measurements being </w:t>
      </w:r>
      <w:r w:rsidRPr="001A2F08">
        <w:rPr>
          <w:rFonts w:ascii="Times New Roman" w:hAnsi="Times New Roman" w:cs="Times New Roman"/>
          <w:sz w:val="24"/>
          <w:szCs w:val="24"/>
          <w:rPrChange w:id="1072" w:author="Christopher W Kuzawa" w:date="2022-02-22T10:50:00Z">
            <w:rPr>
              <w:rFonts w:cstheme="minorHAnsi"/>
            </w:rPr>
          </w:rPrChange>
        </w:rPr>
        <w:lastRenderedPageBreak/>
        <w:t xml:space="preserve">taken in triplicate by experienced staff using the same </w:t>
      </w:r>
      <w:ins w:id="1073" w:author="Christopher W Kuzawa" w:date="2022-02-22T10:48:00Z">
        <w:r w:rsidR="008C5D76" w:rsidRPr="001A2F08">
          <w:rPr>
            <w:rFonts w:ascii="Times New Roman" w:hAnsi="Times New Roman" w:cs="Times New Roman"/>
            <w:sz w:val="24"/>
            <w:szCs w:val="24"/>
            <w:rPrChange w:id="1074" w:author="Christopher W Kuzawa" w:date="2022-02-22T10:50:00Z">
              <w:rPr>
                <w:rFonts w:cstheme="minorHAnsi"/>
              </w:rPr>
            </w:rPrChange>
          </w:rPr>
          <w:t xml:space="preserve">instruments and </w:t>
        </w:r>
      </w:ins>
      <w:r w:rsidRPr="001A2F08">
        <w:rPr>
          <w:rFonts w:ascii="Times New Roman" w:hAnsi="Times New Roman" w:cs="Times New Roman"/>
          <w:sz w:val="24"/>
          <w:szCs w:val="24"/>
          <w:rPrChange w:id="1075" w:author="Christopher W Kuzawa" w:date="2022-02-22T10:50:00Z">
            <w:rPr>
              <w:rFonts w:cstheme="minorHAnsi"/>
            </w:rPr>
          </w:rPrChange>
        </w:rPr>
        <w:t xml:space="preserve">protocols. </w:t>
      </w:r>
      <w:r w:rsidR="00BF5A1A" w:rsidRPr="001A2F08">
        <w:rPr>
          <w:rFonts w:ascii="Times New Roman" w:hAnsi="Times New Roman" w:cs="Times New Roman"/>
          <w:sz w:val="24"/>
          <w:szCs w:val="24"/>
          <w:rPrChange w:id="1076" w:author="Christopher W Kuzawa" w:date="2022-02-22T10:50:00Z">
            <w:rPr>
              <w:rFonts w:cstheme="minorHAnsi"/>
            </w:rPr>
          </w:rPrChange>
        </w:rPr>
        <w:t xml:space="preserve">Another limitation was that our blood samples were not taken at the same time during pregnancy for each woman. This may be important because prior work has demonstrated that </w:t>
      </w:r>
      <w:proofErr w:type="spellStart"/>
      <w:r w:rsidR="00BF5A1A" w:rsidRPr="001A2F08">
        <w:rPr>
          <w:rFonts w:ascii="Times New Roman" w:hAnsi="Times New Roman" w:cs="Times New Roman"/>
          <w:sz w:val="24"/>
          <w:szCs w:val="24"/>
          <w:rPrChange w:id="1077" w:author="Christopher W Kuzawa" w:date="2022-02-22T10:50:00Z">
            <w:rPr>
              <w:rFonts w:cstheme="minorHAnsi"/>
            </w:rPr>
          </w:rPrChange>
        </w:rPr>
        <w:t>DNAm</w:t>
      </w:r>
      <w:proofErr w:type="spellEnd"/>
      <w:r w:rsidR="00BF5A1A" w:rsidRPr="001A2F08">
        <w:rPr>
          <w:rFonts w:ascii="Times New Roman" w:hAnsi="Times New Roman" w:cs="Times New Roman"/>
          <w:sz w:val="24"/>
          <w:szCs w:val="24"/>
          <w:rPrChange w:id="1078" w:author="Christopher W Kuzawa" w:date="2022-02-22T10:50:00Z">
            <w:rPr>
              <w:rFonts w:cstheme="minorHAnsi"/>
            </w:rPr>
          </w:rPrChange>
        </w:rPr>
        <w:t xml:space="preserve"> in general and epigenetic age specifically</w:t>
      </w:r>
      <w:ins w:id="1079" w:author="Christopher W Kuzawa" w:date="2022-02-22T10:48:00Z">
        <w:r w:rsidR="008C5D76" w:rsidRPr="001A2F08">
          <w:rPr>
            <w:rFonts w:ascii="Times New Roman" w:hAnsi="Times New Roman" w:cs="Times New Roman"/>
            <w:sz w:val="24"/>
            <w:szCs w:val="24"/>
            <w:rPrChange w:id="1080" w:author="Christopher W Kuzawa" w:date="2022-02-22T10:50:00Z">
              <w:rPr>
                <w:rFonts w:cstheme="minorHAnsi"/>
              </w:rPr>
            </w:rPrChange>
          </w:rPr>
          <w:t>,</w:t>
        </w:r>
      </w:ins>
      <w:r w:rsidR="00BF5A1A" w:rsidRPr="001A2F08">
        <w:rPr>
          <w:rFonts w:ascii="Times New Roman" w:hAnsi="Times New Roman" w:cs="Times New Roman"/>
          <w:sz w:val="24"/>
          <w:szCs w:val="24"/>
          <w:rPrChange w:id="1081" w:author="Christopher W Kuzawa" w:date="2022-02-22T10:50:00Z">
            <w:rPr>
              <w:rFonts w:cstheme="minorHAnsi"/>
            </w:rPr>
          </w:rPrChange>
        </w:rPr>
        <w:t xml:space="preserve"> and their relationship with birth outcomes</w:t>
      </w:r>
      <w:ins w:id="1082" w:author="Christopher W Kuzawa" w:date="2022-02-22T10:48:00Z">
        <w:r w:rsidR="008C5D76" w:rsidRPr="001A2F08">
          <w:rPr>
            <w:rFonts w:ascii="Times New Roman" w:hAnsi="Times New Roman" w:cs="Times New Roman"/>
            <w:sz w:val="24"/>
            <w:szCs w:val="24"/>
            <w:rPrChange w:id="1083" w:author="Christopher W Kuzawa" w:date="2022-02-22T10:50:00Z">
              <w:rPr>
                <w:rFonts w:cstheme="minorHAnsi"/>
              </w:rPr>
            </w:rPrChange>
          </w:rPr>
          <w:t>,</w:t>
        </w:r>
      </w:ins>
      <w:r w:rsidR="00BF5A1A" w:rsidRPr="001A2F08">
        <w:rPr>
          <w:rFonts w:ascii="Times New Roman" w:hAnsi="Times New Roman" w:cs="Times New Roman"/>
          <w:sz w:val="24"/>
          <w:szCs w:val="24"/>
          <w:rPrChange w:id="1084" w:author="Christopher W Kuzawa" w:date="2022-02-22T10:50:00Z">
            <w:rPr>
              <w:rFonts w:cstheme="minorHAnsi"/>
            </w:rPr>
          </w:rPrChange>
        </w:rPr>
        <w:t xml:space="preserve"> can change during pregnancy (Ryan et al.; Ryan et al. EMPH; Lancaster). </w:t>
      </w:r>
      <w:commentRangeStart w:id="1085"/>
      <w:commentRangeStart w:id="1086"/>
      <w:r w:rsidR="00BF5A1A" w:rsidRPr="001A2F08">
        <w:rPr>
          <w:rFonts w:ascii="Times New Roman" w:hAnsi="Times New Roman" w:cs="Times New Roman"/>
          <w:sz w:val="24"/>
          <w:szCs w:val="24"/>
          <w:rPrChange w:id="1087" w:author="Christopher W Kuzawa" w:date="2022-02-22T10:50:00Z">
            <w:rPr>
              <w:rFonts w:cstheme="minorHAnsi"/>
            </w:rPr>
          </w:rPrChange>
        </w:rPr>
        <w:t>Nevertheless, our blood sampling fell within a relatively narrow range of 23-41 weeks</w:t>
      </w:r>
      <w:ins w:id="1088" w:author="Christopher W Kuzawa" w:date="2022-02-22T10:48:00Z">
        <w:r w:rsidR="008C5D76" w:rsidRPr="001A2F08">
          <w:rPr>
            <w:rFonts w:ascii="Times New Roman" w:hAnsi="Times New Roman" w:cs="Times New Roman"/>
            <w:sz w:val="24"/>
            <w:szCs w:val="24"/>
            <w:rPrChange w:id="1089" w:author="Christopher W Kuzawa" w:date="2022-02-22T10:50:00Z">
              <w:rPr>
                <w:rFonts w:cstheme="minorHAnsi"/>
              </w:rPr>
            </w:rPrChange>
          </w:rPr>
          <w:t xml:space="preserve">, and </w:t>
        </w:r>
        <w:commentRangeStart w:id="1090"/>
        <w:r w:rsidR="008C5D76" w:rsidRPr="001178C5">
          <w:rPr>
            <w:rFonts w:ascii="Times New Roman" w:hAnsi="Times New Roman" w:cs="Times New Roman"/>
            <w:sz w:val="24"/>
            <w:szCs w:val="24"/>
            <w:highlight w:val="yellow"/>
            <w:rPrChange w:id="1091" w:author="Christopher W Kuzawa" w:date="2022-02-22T11:26:00Z">
              <w:rPr>
                <w:rFonts w:cstheme="minorHAnsi"/>
              </w:rPr>
            </w:rPrChange>
          </w:rPr>
          <w:t>we</w:t>
        </w:r>
      </w:ins>
      <w:commentRangeEnd w:id="1090"/>
      <w:ins w:id="1092" w:author="Christopher W Kuzawa" w:date="2022-02-22T11:26:00Z">
        <w:r w:rsidR="001178C5">
          <w:rPr>
            <w:rStyle w:val="CommentReference"/>
          </w:rPr>
          <w:commentReference w:id="1090"/>
        </w:r>
      </w:ins>
      <w:ins w:id="1093" w:author="Christopher W Kuzawa" w:date="2022-02-22T10:48:00Z">
        <w:r w:rsidR="008C5D76" w:rsidRPr="001178C5">
          <w:rPr>
            <w:rFonts w:ascii="Times New Roman" w:hAnsi="Times New Roman" w:cs="Times New Roman"/>
            <w:sz w:val="24"/>
            <w:szCs w:val="24"/>
            <w:highlight w:val="yellow"/>
            <w:rPrChange w:id="1094" w:author="Christopher W Kuzawa" w:date="2022-02-22T11:26:00Z">
              <w:rPr>
                <w:rFonts w:cstheme="minorHAnsi"/>
              </w:rPr>
            </w:rPrChange>
          </w:rPr>
          <w:t xml:space="preserve"> also </w:t>
        </w:r>
      </w:ins>
      <w:ins w:id="1095" w:author="Christopher W Kuzawa" w:date="2022-02-22T10:49:00Z">
        <w:r w:rsidR="008C5D76" w:rsidRPr="001178C5">
          <w:rPr>
            <w:rFonts w:ascii="Times New Roman" w:hAnsi="Times New Roman" w:cs="Times New Roman"/>
            <w:sz w:val="24"/>
            <w:szCs w:val="24"/>
            <w:highlight w:val="yellow"/>
            <w:rPrChange w:id="1096" w:author="Christopher W Kuzawa" w:date="2022-02-22T11:26:00Z">
              <w:rPr>
                <w:rFonts w:cstheme="minorHAnsi"/>
              </w:rPr>
            </w:rPrChange>
          </w:rPr>
          <w:t xml:space="preserve">adjusted </w:t>
        </w:r>
        <w:r w:rsidR="001A2F08" w:rsidRPr="001178C5">
          <w:rPr>
            <w:rFonts w:ascii="Times New Roman" w:hAnsi="Times New Roman" w:cs="Times New Roman"/>
            <w:sz w:val="24"/>
            <w:szCs w:val="24"/>
            <w:highlight w:val="yellow"/>
            <w:rPrChange w:id="1097" w:author="Christopher W Kuzawa" w:date="2022-02-22T11:26:00Z">
              <w:rPr>
                <w:rFonts w:cstheme="minorHAnsi"/>
              </w:rPr>
            </w:rPrChange>
          </w:rPr>
          <w:t xml:space="preserve">clock measures </w:t>
        </w:r>
        <w:r w:rsidR="008C5D76" w:rsidRPr="001178C5">
          <w:rPr>
            <w:rFonts w:ascii="Times New Roman" w:hAnsi="Times New Roman" w:cs="Times New Roman"/>
            <w:sz w:val="24"/>
            <w:szCs w:val="24"/>
            <w:highlight w:val="yellow"/>
            <w:rPrChange w:id="1098" w:author="Christopher W Kuzawa" w:date="2022-02-22T11:26:00Z">
              <w:rPr>
                <w:rFonts w:cstheme="minorHAnsi"/>
              </w:rPr>
            </w:rPrChange>
          </w:rPr>
          <w:t xml:space="preserve">for </w:t>
        </w:r>
        <w:r w:rsidR="001A2F08" w:rsidRPr="001178C5">
          <w:rPr>
            <w:rFonts w:ascii="Times New Roman" w:hAnsi="Times New Roman" w:cs="Times New Roman"/>
            <w:sz w:val="24"/>
            <w:szCs w:val="24"/>
            <w:highlight w:val="yellow"/>
            <w:rPrChange w:id="1099" w:author="Christopher W Kuzawa" w:date="2022-02-22T11:26:00Z">
              <w:rPr>
                <w:rFonts w:cstheme="minorHAnsi"/>
              </w:rPr>
            </w:rPrChange>
          </w:rPr>
          <w:t xml:space="preserve">gestational </w:t>
        </w:r>
        <w:r w:rsidR="008C5D76" w:rsidRPr="001178C5">
          <w:rPr>
            <w:rFonts w:ascii="Times New Roman" w:hAnsi="Times New Roman" w:cs="Times New Roman"/>
            <w:sz w:val="24"/>
            <w:szCs w:val="24"/>
            <w:highlight w:val="yellow"/>
            <w:rPrChange w:id="1100" w:author="Christopher W Kuzawa" w:date="2022-02-22T11:26:00Z">
              <w:rPr>
                <w:rFonts w:cstheme="minorHAnsi"/>
              </w:rPr>
            </w:rPrChange>
          </w:rPr>
          <w:t>age at measurement</w:t>
        </w:r>
      </w:ins>
      <w:ins w:id="1101" w:author="Christopher W Kuzawa" w:date="2022-02-22T11:26:00Z">
        <w:r w:rsidR="001178C5" w:rsidRPr="001178C5">
          <w:rPr>
            <w:rFonts w:ascii="Times New Roman" w:hAnsi="Times New Roman" w:cs="Times New Roman"/>
            <w:sz w:val="24"/>
            <w:szCs w:val="24"/>
            <w:highlight w:val="yellow"/>
            <w:rPrChange w:id="1102" w:author="Christopher W Kuzawa" w:date="2022-02-22T11:26:00Z">
              <w:rPr>
                <w:rFonts w:ascii="Times New Roman" w:hAnsi="Times New Roman" w:cs="Times New Roman"/>
                <w:sz w:val="24"/>
                <w:szCs w:val="24"/>
              </w:rPr>
            </w:rPrChange>
          </w:rPr>
          <w:t xml:space="preserve"> and found no appreciable effect on any outcome</w:t>
        </w:r>
      </w:ins>
      <w:r w:rsidR="00BF5A1A" w:rsidRPr="001A2F08">
        <w:rPr>
          <w:rFonts w:ascii="Times New Roman" w:hAnsi="Times New Roman" w:cs="Times New Roman"/>
          <w:sz w:val="24"/>
          <w:szCs w:val="24"/>
          <w:rPrChange w:id="1103" w:author="Christopher W Kuzawa" w:date="2022-02-22T10:50:00Z">
            <w:rPr>
              <w:rFonts w:cstheme="minorHAnsi"/>
            </w:rPr>
          </w:rPrChange>
        </w:rPr>
        <w:t>.</w:t>
      </w:r>
      <w:commentRangeEnd w:id="1085"/>
      <w:r w:rsidR="00BF5A1A" w:rsidRPr="001A2F08">
        <w:rPr>
          <w:rStyle w:val="CommentReference"/>
          <w:rFonts w:ascii="Times New Roman" w:hAnsi="Times New Roman" w:cs="Times New Roman"/>
          <w:sz w:val="24"/>
          <w:szCs w:val="24"/>
          <w:rPrChange w:id="1104" w:author="Christopher W Kuzawa" w:date="2022-02-22T10:50:00Z">
            <w:rPr>
              <w:rStyle w:val="CommentReference"/>
            </w:rPr>
          </w:rPrChange>
        </w:rPr>
        <w:commentReference w:id="1085"/>
      </w:r>
      <w:commentRangeEnd w:id="1086"/>
      <w:r w:rsidR="00742DEA" w:rsidRPr="001A2F08">
        <w:rPr>
          <w:rStyle w:val="CommentReference"/>
          <w:rFonts w:ascii="Times New Roman" w:hAnsi="Times New Roman" w:cs="Times New Roman"/>
          <w:sz w:val="24"/>
          <w:szCs w:val="24"/>
          <w:rPrChange w:id="1105" w:author="Christopher W Kuzawa" w:date="2022-02-22T10:50:00Z">
            <w:rPr>
              <w:rStyle w:val="CommentReference"/>
            </w:rPr>
          </w:rPrChange>
        </w:rPr>
        <w:commentReference w:id="1086"/>
      </w:r>
    </w:p>
    <w:p w14:paraId="570AFAC0" w14:textId="77777777" w:rsidR="00482807" w:rsidRPr="001A2F08" w:rsidRDefault="00482807" w:rsidP="00CC6929">
      <w:pPr>
        <w:widowControl w:val="0"/>
        <w:autoSpaceDE w:val="0"/>
        <w:autoSpaceDN w:val="0"/>
        <w:adjustRightInd w:val="0"/>
        <w:spacing w:line="240" w:lineRule="auto"/>
        <w:rPr>
          <w:rFonts w:ascii="Times New Roman" w:hAnsi="Times New Roman" w:cs="Times New Roman"/>
          <w:sz w:val="24"/>
          <w:szCs w:val="24"/>
          <w:rPrChange w:id="1106" w:author="Christopher W Kuzawa" w:date="2022-02-22T10:50:00Z">
            <w:rPr>
              <w:rFonts w:cstheme="minorHAnsi"/>
            </w:rPr>
          </w:rPrChange>
        </w:rPr>
      </w:pPr>
    </w:p>
    <w:p w14:paraId="1E3AA8F8" w14:textId="77777777" w:rsidR="00482807" w:rsidRPr="001A2F08" w:rsidRDefault="00482807" w:rsidP="00CC6929">
      <w:pPr>
        <w:widowControl w:val="0"/>
        <w:autoSpaceDE w:val="0"/>
        <w:autoSpaceDN w:val="0"/>
        <w:adjustRightInd w:val="0"/>
        <w:spacing w:line="240" w:lineRule="auto"/>
        <w:rPr>
          <w:rFonts w:ascii="Times New Roman" w:hAnsi="Times New Roman" w:cs="Times New Roman"/>
          <w:sz w:val="24"/>
          <w:szCs w:val="24"/>
          <w:rPrChange w:id="1107" w:author="Christopher W Kuzawa" w:date="2022-02-22T10:50:00Z">
            <w:rPr>
              <w:rFonts w:cstheme="minorHAnsi"/>
            </w:rPr>
          </w:rPrChange>
        </w:rPr>
      </w:pPr>
    </w:p>
    <w:p w14:paraId="49E98CBF" w14:textId="1EAA7322" w:rsidR="00482807" w:rsidRPr="001A2F08" w:rsidRDefault="00482807" w:rsidP="00CC6929">
      <w:pPr>
        <w:widowControl w:val="0"/>
        <w:autoSpaceDE w:val="0"/>
        <w:autoSpaceDN w:val="0"/>
        <w:adjustRightInd w:val="0"/>
        <w:spacing w:line="240" w:lineRule="auto"/>
        <w:rPr>
          <w:rFonts w:ascii="Times New Roman" w:hAnsi="Times New Roman" w:cs="Times New Roman"/>
          <w:sz w:val="24"/>
          <w:szCs w:val="24"/>
          <w:rPrChange w:id="1108" w:author="Christopher W Kuzawa" w:date="2022-02-22T10:50:00Z">
            <w:rPr>
              <w:rFonts w:cstheme="minorHAnsi"/>
            </w:rPr>
          </w:rPrChange>
        </w:rPr>
      </w:pPr>
    </w:p>
    <w:p w14:paraId="0C0FB18D" w14:textId="511B2BAA" w:rsidR="00D8001E" w:rsidRPr="001A2F08" w:rsidRDefault="00D8001E" w:rsidP="00CC6929">
      <w:pPr>
        <w:widowControl w:val="0"/>
        <w:autoSpaceDE w:val="0"/>
        <w:autoSpaceDN w:val="0"/>
        <w:adjustRightInd w:val="0"/>
        <w:spacing w:line="240" w:lineRule="auto"/>
        <w:rPr>
          <w:rFonts w:ascii="Times New Roman" w:hAnsi="Times New Roman" w:cs="Times New Roman"/>
          <w:sz w:val="24"/>
          <w:szCs w:val="24"/>
          <w:rPrChange w:id="1109" w:author="Christopher W Kuzawa" w:date="2022-02-22T10:50:00Z">
            <w:rPr>
              <w:rFonts w:cstheme="minorHAnsi"/>
            </w:rPr>
          </w:rPrChange>
        </w:rPr>
      </w:pPr>
    </w:p>
    <w:p w14:paraId="1A66F080" w14:textId="7A252CDF" w:rsidR="00D8001E" w:rsidRPr="001A2F08" w:rsidRDefault="00D8001E" w:rsidP="00CC6929">
      <w:pPr>
        <w:widowControl w:val="0"/>
        <w:autoSpaceDE w:val="0"/>
        <w:autoSpaceDN w:val="0"/>
        <w:adjustRightInd w:val="0"/>
        <w:spacing w:line="240" w:lineRule="auto"/>
        <w:rPr>
          <w:rFonts w:ascii="Times New Roman" w:hAnsi="Times New Roman" w:cs="Times New Roman"/>
          <w:sz w:val="24"/>
          <w:szCs w:val="24"/>
          <w:rPrChange w:id="1110" w:author="Christopher W Kuzawa" w:date="2022-02-22T10:50:00Z">
            <w:rPr>
              <w:rFonts w:cstheme="minorHAnsi"/>
            </w:rPr>
          </w:rPrChange>
        </w:rPr>
      </w:pPr>
    </w:p>
    <w:p w14:paraId="7F376710" w14:textId="0B79BAFD" w:rsidR="00D8001E" w:rsidRPr="001A2F08" w:rsidRDefault="00D8001E" w:rsidP="00CC6929">
      <w:pPr>
        <w:widowControl w:val="0"/>
        <w:autoSpaceDE w:val="0"/>
        <w:autoSpaceDN w:val="0"/>
        <w:adjustRightInd w:val="0"/>
        <w:spacing w:line="240" w:lineRule="auto"/>
        <w:rPr>
          <w:rFonts w:ascii="Times New Roman" w:hAnsi="Times New Roman" w:cs="Times New Roman"/>
          <w:sz w:val="24"/>
          <w:szCs w:val="24"/>
          <w:rPrChange w:id="1111" w:author="Christopher W Kuzawa" w:date="2022-02-22T10:50:00Z">
            <w:rPr>
              <w:rFonts w:cstheme="minorHAnsi"/>
            </w:rPr>
          </w:rPrChange>
        </w:rPr>
      </w:pPr>
    </w:p>
    <w:p w14:paraId="58073E38" w14:textId="28EAE108" w:rsidR="00D8001E" w:rsidRPr="001A2F08" w:rsidRDefault="00D8001E" w:rsidP="00CC6929">
      <w:pPr>
        <w:widowControl w:val="0"/>
        <w:autoSpaceDE w:val="0"/>
        <w:autoSpaceDN w:val="0"/>
        <w:adjustRightInd w:val="0"/>
        <w:spacing w:line="240" w:lineRule="auto"/>
        <w:rPr>
          <w:rFonts w:ascii="Times New Roman" w:hAnsi="Times New Roman" w:cs="Times New Roman"/>
          <w:sz w:val="24"/>
          <w:szCs w:val="24"/>
          <w:rPrChange w:id="1112" w:author="Christopher W Kuzawa" w:date="2022-02-22T10:50:00Z">
            <w:rPr>
              <w:rFonts w:cstheme="minorHAnsi"/>
            </w:rPr>
          </w:rPrChange>
        </w:rPr>
      </w:pPr>
    </w:p>
    <w:p w14:paraId="55C7BEF4" w14:textId="77777777" w:rsidR="00D8001E" w:rsidRPr="001A2F08" w:rsidRDefault="00D8001E" w:rsidP="00CC6929">
      <w:pPr>
        <w:widowControl w:val="0"/>
        <w:autoSpaceDE w:val="0"/>
        <w:autoSpaceDN w:val="0"/>
        <w:adjustRightInd w:val="0"/>
        <w:spacing w:line="240" w:lineRule="auto"/>
        <w:rPr>
          <w:rFonts w:ascii="Times New Roman" w:hAnsi="Times New Roman" w:cs="Times New Roman"/>
          <w:sz w:val="24"/>
          <w:szCs w:val="24"/>
          <w:rPrChange w:id="1113" w:author="Christopher W Kuzawa" w:date="2022-02-22T10:50:00Z">
            <w:rPr>
              <w:rFonts w:cstheme="minorHAnsi"/>
            </w:rPr>
          </w:rPrChange>
        </w:rPr>
      </w:pPr>
    </w:p>
    <w:p w14:paraId="2FB8E716" w14:textId="4B71056A" w:rsidR="00482807" w:rsidRPr="001A2F08" w:rsidRDefault="00482807" w:rsidP="00CC6929">
      <w:pPr>
        <w:widowControl w:val="0"/>
        <w:autoSpaceDE w:val="0"/>
        <w:autoSpaceDN w:val="0"/>
        <w:adjustRightInd w:val="0"/>
        <w:spacing w:line="240" w:lineRule="auto"/>
        <w:rPr>
          <w:rFonts w:ascii="Times New Roman" w:hAnsi="Times New Roman" w:cs="Times New Roman"/>
          <w:sz w:val="24"/>
          <w:szCs w:val="24"/>
          <w:rPrChange w:id="1114" w:author="Christopher W Kuzawa" w:date="2022-02-22T10:50:00Z">
            <w:rPr>
              <w:rFonts w:cstheme="minorHAnsi"/>
            </w:rPr>
          </w:rPrChange>
        </w:rPr>
      </w:pPr>
      <w:r w:rsidRPr="001A2F08">
        <w:rPr>
          <w:rFonts w:ascii="Times New Roman" w:hAnsi="Times New Roman" w:cs="Times New Roman"/>
          <w:sz w:val="24"/>
          <w:szCs w:val="24"/>
          <w:rPrChange w:id="1115" w:author="Christopher W Kuzawa" w:date="2022-02-22T10:50:00Z">
            <w:rPr>
              <w:rFonts w:cstheme="minorHAnsi"/>
            </w:rPr>
          </w:rPrChange>
        </w:rPr>
        <w:t>One study of 77 Californian women found a relationship between four epigenetic clocks and gestational age and birthweight (</w:t>
      </w:r>
      <w:r w:rsidRPr="001A2F08">
        <w:rPr>
          <w:rFonts w:ascii="Times New Roman" w:hAnsi="Times New Roman" w:cs="Times New Roman"/>
          <w:sz w:val="24"/>
          <w:szCs w:val="24"/>
          <w:highlight w:val="yellow"/>
          <w:rPrChange w:id="1116" w:author="Christopher W Kuzawa" w:date="2022-02-22T10:50:00Z">
            <w:rPr>
              <w:rFonts w:cstheme="minorHAnsi"/>
              <w:highlight w:val="yellow"/>
            </w:rPr>
          </w:rPrChange>
        </w:rPr>
        <w:t>Ross et al.).</w:t>
      </w:r>
      <w:r w:rsidRPr="001A2F08">
        <w:rPr>
          <w:rFonts w:ascii="Times New Roman" w:hAnsi="Times New Roman" w:cs="Times New Roman"/>
          <w:sz w:val="24"/>
          <w:szCs w:val="24"/>
          <w:rPrChange w:id="1117" w:author="Christopher W Kuzawa" w:date="2022-02-22T10:50:00Z">
            <w:rPr>
              <w:rFonts w:cstheme="minorHAnsi"/>
            </w:rPr>
          </w:rPrChange>
        </w:rPr>
        <w:t xml:space="preserve"> However, no effect was found for the other nine clocks examined, and no correction for multiple comparisons was used, making the robustness of these findings unclear. A more recent study among American women examined the relationship between maternal epigenetic age using Horvath’s clock and infant gestational age. A positive relationship between maternal epigenetic age and gestational age – opposite that predicted – was </w:t>
      </w:r>
      <w:proofErr w:type="gramStart"/>
      <w:r w:rsidRPr="001A2F08">
        <w:rPr>
          <w:rFonts w:ascii="Times New Roman" w:hAnsi="Times New Roman" w:cs="Times New Roman"/>
          <w:sz w:val="24"/>
          <w:szCs w:val="24"/>
          <w:rPrChange w:id="1118" w:author="Christopher W Kuzawa" w:date="2022-02-22T10:50:00Z">
            <w:rPr>
              <w:rFonts w:cstheme="minorHAnsi"/>
            </w:rPr>
          </w:rPrChange>
        </w:rPr>
        <w:t>found, and</w:t>
      </w:r>
      <w:proofErr w:type="gramEnd"/>
      <w:r w:rsidRPr="001A2F08">
        <w:rPr>
          <w:rFonts w:ascii="Times New Roman" w:hAnsi="Times New Roman" w:cs="Times New Roman"/>
          <w:sz w:val="24"/>
          <w:szCs w:val="24"/>
          <w:rPrChange w:id="1119" w:author="Christopher W Kuzawa" w:date="2022-02-22T10:50:00Z">
            <w:rPr>
              <w:rFonts w:cstheme="minorHAnsi"/>
            </w:rPr>
          </w:rPrChange>
        </w:rPr>
        <w:t xml:space="preserve"> appeared to be confined to a subset of women who identified as African American (</w:t>
      </w:r>
      <w:r w:rsidRPr="001A2F08">
        <w:rPr>
          <w:rFonts w:ascii="Times New Roman" w:hAnsi="Times New Roman" w:cs="Times New Roman"/>
          <w:sz w:val="24"/>
          <w:szCs w:val="24"/>
          <w:highlight w:val="yellow"/>
          <w:rPrChange w:id="1120" w:author="Christopher W Kuzawa" w:date="2022-02-22T10:50:00Z">
            <w:rPr>
              <w:rFonts w:cstheme="minorHAnsi"/>
              <w:highlight w:val="yellow"/>
            </w:rPr>
          </w:rPrChange>
        </w:rPr>
        <w:t>Lancaster et al.</w:t>
      </w:r>
      <w:r w:rsidRPr="001A2F08">
        <w:rPr>
          <w:rFonts w:ascii="Times New Roman" w:hAnsi="Times New Roman" w:cs="Times New Roman"/>
          <w:sz w:val="24"/>
          <w:szCs w:val="24"/>
          <w:rPrChange w:id="1121" w:author="Christopher W Kuzawa" w:date="2022-02-22T10:50:00Z">
            <w:rPr>
              <w:rFonts w:cstheme="minorHAnsi"/>
            </w:rPr>
          </w:rPrChange>
        </w:rPr>
        <w:t xml:space="preserve"> 2021). </w:t>
      </w:r>
    </w:p>
    <w:p w14:paraId="0560139B" w14:textId="70F96FFF" w:rsidR="00482807" w:rsidRPr="001A2F08" w:rsidRDefault="0036251A" w:rsidP="00CC6929">
      <w:pPr>
        <w:widowControl w:val="0"/>
        <w:autoSpaceDE w:val="0"/>
        <w:autoSpaceDN w:val="0"/>
        <w:adjustRightInd w:val="0"/>
        <w:spacing w:line="240" w:lineRule="auto"/>
        <w:rPr>
          <w:rFonts w:ascii="Times New Roman" w:hAnsi="Times New Roman" w:cs="Times New Roman"/>
          <w:sz w:val="24"/>
          <w:szCs w:val="24"/>
          <w:rPrChange w:id="1122" w:author="Christopher W Kuzawa" w:date="2022-02-22T10:50:00Z">
            <w:rPr>
              <w:rFonts w:cstheme="minorHAnsi"/>
            </w:rPr>
          </w:rPrChange>
        </w:rPr>
      </w:pPr>
      <w:r w:rsidRPr="001A2F08">
        <w:rPr>
          <w:rFonts w:ascii="Times New Roman" w:hAnsi="Times New Roman" w:cs="Times New Roman"/>
          <w:sz w:val="24"/>
          <w:szCs w:val="24"/>
          <w:rPrChange w:id="1123" w:author="Christopher W Kuzawa" w:date="2022-02-22T10:50:00Z">
            <w:rPr>
              <w:rFonts w:cstheme="minorHAnsi"/>
            </w:rPr>
          </w:rPrChange>
        </w:rPr>
        <w:t>Our study is the largest to date</w:t>
      </w:r>
    </w:p>
    <w:p w14:paraId="3A53057B" w14:textId="77777777" w:rsidR="00482807" w:rsidRPr="001A2F08" w:rsidRDefault="00482807" w:rsidP="00CC6929">
      <w:pPr>
        <w:widowControl w:val="0"/>
        <w:autoSpaceDE w:val="0"/>
        <w:autoSpaceDN w:val="0"/>
        <w:adjustRightInd w:val="0"/>
        <w:spacing w:line="240" w:lineRule="auto"/>
        <w:rPr>
          <w:rFonts w:ascii="Times New Roman" w:hAnsi="Times New Roman" w:cs="Times New Roman"/>
          <w:sz w:val="24"/>
          <w:szCs w:val="24"/>
          <w:rPrChange w:id="1124" w:author="Christopher W Kuzawa" w:date="2022-02-22T10:50:00Z">
            <w:rPr>
              <w:rFonts w:cstheme="minorHAnsi"/>
            </w:rPr>
          </w:rPrChange>
        </w:rPr>
      </w:pPr>
    </w:p>
    <w:p w14:paraId="2B5699DF" w14:textId="77777777" w:rsidR="00482807" w:rsidRPr="001A2F08" w:rsidRDefault="00482807" w:rsidP="00CC6929">
      <w:pPr>
        <w:widowControl w:val="0"/>
        <w:autoSpaceDE w:val="0"/>
        <w:autoSpaceDN w:val="0"/>
        <w:adjustRightInd w:val="0"/>
        <w:spacing w:line="240" w:lineRule="auto"/>
        <w:rPr>
          <w:rFonts w:ascii="Times New Roman" w:hAnsi="Times New Roman" w:cs="Times New Roman"/>
          <w:sz w:val="24"/>
          <w:szCs w:val="24"/>
          <w:rPrChange w:id="1125" w:author="Christopher W Kuzawa" w:date="2022-02-22T10:50:00Z">
            <w:rPr>
              <w:rFonts w:cstheme="minorHAnsi"/>
            </w:rPr>
          </w:rPrChange>
        </w:rPr>
      </w:pPr>
    </w:p>
    <w:p w14:paraId="01CBAE67" w14:textId="404A6E9B" w:rsidR="00340D2F" w:rsidRPr="001A2F08" w:rsidRDefault="0036251A" w:rsidP="00CC6929">
      <w:pPr>
        <w:widowControl w:val="0"/>
        <w:autoSpaceDE w:val="0"/>
        <w:autoSpaceDN w:val="0"/>
        <w:adjustRightInd w:val="0"/>
        <w:spacing w:line="240" w:lineRule="auto"/>
        <w:rPr>
          <w:ins w:id="1126" w:author="Calen Patrick Ryan" w:date="2021-11-02T14:17:00Z"/>
          <w:rFonts w:ascii="Times New Roman" w:hAnsi="Times New Roman" w:cs="Times New Roman"/>
          <w:sz w:val="24"/>
          <w:szCs w:val="24"/>
          <w:rPrChange w:id="1127" w:author="Christopher W Kuzawa" w:date="2022-02-22T10:50:00Z">
            <w:rPr>
              <w:ins w:id="1128" w:author="Calen Patrick Ryan" w:date="2021-11-02T14:17:00Z"/>
              <w:rFonts w:cstheme="minorHAnsi"/>
            </w:rPr>
          </w:rPrChange>
        </w:rPr>
      </w:pPr>
      <w:r w:rsidRPr="001A2F08">
        <w:rPr>
          <w:rFonts w:ascii="Times New Roman" w:hAnsi="Times New Roman" w:cs="Times New Roman"/>
          <w:sz w:val="24"/>
          <w:szCs w:val="24"/>
          <w:rPrChange w:id="1129" w:author="Christopher W Kuzawa" w:date="2022-02-22T10:50:00Z">
            <w:rPr>
              <w:rFonts w:cstheme="minorHAnsi"/>
            </w:rPr>
          </w:rPrChange>
        </w:rPr>
        <w:t>But this could also be an artifact. Because we sought to replicate previous work, and with the understanding that multiple clocks pointing in the same direction would be consistent with accelerated cellular aging in mom affecting offspring development, we did not correct for multiple testing. Our finding with leptin is not enough to support that, and the biological pathways to help explain how leptin would lead to offspring outcomes are not obvious.</w:t>
      </w:r>
    </w:p>
    <w:p w14:paraId="3BFD590E" w14:textId="77777777" w:rsidR="00340D2F" w:rsidRPr="001A2F08" w:rsidRDefault="00340D2F" w:rsidP="00CC6929">
      <w:pPr>
        <w:widowControl w:val="0"/>
        <w:autoSpaceDE w:val="0"/>
        <w:autoSpaceDN w:val="0"/>
        <w:adjustRightInd w:val="0"/>
        <w:spacing w:line="240" w:lineRule="auto"/>
        <w:rPr>
          <w:ins w:id="1130" w:author="Calen Patrick Ryan" w:date="2021-11-02T14:17:00Z"/>
          <w:rFonts w:ascii="Times New Roman" w:hAnsi="Times New Roman" w:cs="Times New Roman"/>
          <w:sz w:val="24"/>
          <w:szCs w:val="24"/>
          <w:rPrChange w:id="1131" w:author="Christopher W Kuzawa" w:date="2022-02-22T10:50:00Z">
            <w:rPr>
              <w:ins w:id="1132" w:author="Calen Patrick Ryan" w:date="2021-11-02T14:17:00Z"/>
              <w:rFonts w:cstheme="minorHAnsi"/>
            </w:rPr>
          </w:rPrChange>
        </w:rPr>
      </w:pPr>
    </w:p>
    <w:p w14:paraId="33A89B15" w14:textId="77777777" w:rsidR="00340D2F" w:rsidRPr="001A2F08" w:rsidRDefault="00340D2F" w:rsidP="00CC6929">
      <w:pPr>
        <w:widowControl w:val="0"/>
        <w:autoSpaceDE w:val="0"/>
        <w:autoSpaceDN w:val="0"/>
        <w:adjustRightInd w:val="0"/>
        <w:spacing w:line="240" w:lineRule="auto"/>
        <w:rPr>
          <w:ins w:id="1133" w:author="Calen Patrick Ryan" w:date="2021-11-02T14:17:00Z"/>
          <w:rFonts w:ascii="Times New Roman" w:hAnsi="Times New Roman" w:cs="Times New Roman"/>
          <w:sz w:val="24"/>
          <w:szCs w:val="24"/>
          <w:rPrChange w:id="1134" w:author="Christopher W Kuzawa" w:date="2022-02-22T10:50:00Z">
            <w:rPr>
              <w:ins w:id="1135" w:author="Calen Patrick Ryan" w:date="2021-11-02T14:17:00Z"/>
              <w:rFonts w:cstheme="minorHAnsi"/>
            </w:rPr>
          </w:rPrChange>
        </w:rPr>
      </w:pPr>
    </w:p>
    <w:p w14:paraId="7A5A9FA6" w14:textId="77777777" w:rsidR="00340D2F" w:rsidRPr="001A2F08" w:rsidRDefault="00340D2F" w:rsidP="00CC6929">
      <w:pPr>
        <w:widowControl w:val="0"/>
        <w:autoSpaceDE w:val="0"/>
        <w:autoSpaceDN w:val="0"/>
        <w:adjustRightInd w:val="0"/>
        <w:spacing w:line="240" w:lineRule="auto"/>
        <w:rPr>
          <w:ins w:id="1136" w:author="Calen Patrick Ryan" w:date="2021-11-02T14:17:00Z"/>
          <w:rFonts w:ascii="Times New Roman" w:hAnsi="Times New Roman" w:cs="Times New Roman"/>
          <w:sz w:val="24"/>
          <w:szCs w:val="24"/>
          <w:rPrChange w:id="1137" w:author="Christopher W Kuzawa" w:date="2022-02-22T10:50:00Z">
            <w:rPr>
              <w:ins w:id="1138" w:author="Calen Patrick Ryan" w:date="2021-11-02T14:17:00Z"/>
              <w:rFonts w:cstheme="minorHAnsi"/>
            </w:rPr>
          </w:rPrChange>
        </w:rPr>
      </w:pPr>
    </w:p>
    <w:p w14:paraId="2FEFA161" w14:textId="66523225" w:rsidR="00D3439B" w:rsidRPr="001A2F08" w:rsidRDefault="00D3439B" w:rsidP="00CC6929">
      <w:pPr>
        <w:widowControl w:val="0"/>
        <w:autoSpaceDE w:val="0"/>
        <w:autoSpaceDN w:val="0"/>
        <w:adjustRightInd w:val="0"/>
        <w:spacing w:line="240" w:lineRule="auto"/>
        <w:rPr>
          <w:rFonts w:ascii="Times New Roman" w:hAnsi="Times New Roman" w:cs="Times New Roman"/>
          <w:sz w:val="24"/>
          <w:szCs w:val="24"/>
          <w:rPrChange w:id="1139" w:author="Christopher W Kuzawa" w:date="2022-02-22T10:50:00Z">
            <w:rPr>
              <w:rFonts w:cstheme="minorHAnsi"/>
            </w:rPr>
          </w:rPrChange>
        </w:rPr>
      </w:pPr>
      <w:commentRangeStart w:id="1140"/>
      <w:r w:rsidRPr="001A2F08">
        <w:rPr>
          <w:rFonts w:ascii="Times New Roman" w:hAnsi="Times New Roman" w:cs="Times New Roman"/>
          <w:sz w:val="24"/>
          <w:szCs w:val="24"/>
          <w:rPrChange w:id="1141" w:author="Christopher W Kuzawa" w:date="2022-02-22T10:50:00Z">
            <w:rPr>
              <w:rFonts w:cstheme="minorHAnsi"/>
            </w:rPr>
          </w:rPrChange>
        </w:rPr>
        <w:t xml:space="preserve">I can help with this. </w:t>
      </w:r>
      <w:commentRangeEnd w:id="1140"/>
      <w:r w:rsidRPr="001A2F08">
        <w:rPr>
          <w:rStyle w:val="CommentReference"/>
          <w:rFonts w:ascii="Times New Roman" w:hAnsi="Times New Roman" w:cs="Times New Roman"/>
          <w:sz w:val="24"/>
          <w:szCs w:val="24"/>
          <w:rPrChange w:id="1142" w:author="Christopher W Kuzawa" w:date="2022-02-22T10:50:00Z">
            <w:rPr>
              <w:rStyle w:val="CommentReference"/>
            </w:rPr>
          </w:rPrChange>
        </w:rPr>
        <w:commentReference w:id="1140"/>
      </w:r>
      <w:r w:rsidRPr="001A2F08">
        <w:rPr>
          <w:rFonts w:ascii="Times New Roman" w:hAnsi="Times New Roman" w:cs="Times New Roman"/>
          <w:sz w:val="24"/>
          <w:szCs w:val="24"/>
          <w:rPrChange w:id="1143" w:author="Christopher W Kuzawa" w:date="2022-02-22T10:50:00Z">
            <w:rPr>
              <w:rFonts w:cstheme="minorHAnsi"/>
            </w:rPr>
          </w:rPrChange>
        </w:rPr>
        <w:t xml:space="preserve">We’re going to start with a quick overview of the background (like 1-2 sentences that summarizes the intro. Why did we do this?). Then we quickly mention Ross et al. “a paper among 75 women found x” or something. Mention the Lancaster paper. We sought to test for the effect of maternal biological age on offspring development and replicate previous research expanded this analysis in a larger, more diverse sample of women in the Philippines. We found nothing for any of the major epigenetic clocks, suggesting that maternal cellular aging is not associated with offspring developmental outcomes. </w:t>
      </w:r>
    </w:p>
    <w:p w14:paraId="14B76569" w14:textId="192F98BA" w:rsidR="00D3439B" w:rsidRPr="001A2F08" w:rsidRDefault="00D3439B" w:rsidP="00CC6929">
      <w:pPr>
        <w:widowControl w:val="0"/>
        <w:autoSpaceDE w:val="0"/>
        <w:autoSpaceDN w:val="0"/>
        <w:adjustRightInd w:val="0"/>
        <w:spacing w:line="240" w:lineRule="auto"/>
        <w:rPr>
          <w:rFonts w:ascii="Times New Roman" w:hAnsi="Times New Roman" w:cs="Times New Roman"/>
          <w:sz w:val="24"/>
          <w:szCs w:val="24"/>
          <w:rPrChange w:id="1144" w:author="Christopher W Kuzawa" w:date="2022-02-22T10:50:00Z">
            <w:rPr>
              <w:rFonts w:cstheme="minorHAnsi"/>
            </w:rPr>
          </w:rPrChange>
        </w:rPr>
      </w:pPr>
      <w:r w:rsidRPr="001A2F08">
        <w:rPr>
          <w:rFonts w:ascii="Times New Roman" w:hAnsi="Times New Roman" w:cs="Times New Roman"/>
          <w:sz w:val="24"/>
          <w:szCs w:val="24"/>
          <w:rPrChange w:id="1145" w:author="Christopher W Kuzawa" w:date="2022-02-22T10:50:00Z">
            <w:rPr>
              <w:rFonts w:cstheme="minorHAnsi"/>
            </w:rPr>
          </w:rPrChange>
        </w:rPr>
        <w:t>We can start by highlighting some of the strengths of our study. Yet we found nada for most clocks. There were two exceptions. ADM and leptin clocks. Break down the ADM finding. We will need to go into the biology of ADM – what does it mean and how might it be related to pregnancy/birth outcomes. We will then talk about leptin clock. We can think about some potential biological reasons for the relationship between leptin and gestation</w:t>
      </w:r>
      <w:r w:rsidR="005161AB" w:rsidRPr="001A2F08">
        <w:rPr>
          <w:rFonts w:ascii="Times New Roman" w:hAnsi="Times New Roman" w:cs="Times New Roman"/>
          <w:sz w:val="24"/>
          <w:szCs w:val="24"/>
          <w:rPrChange w:id="1146" w:author="Christopher W Kuzawa" w:date="2022-02-22T10:50:00Z">
            <w:rPr>
              <w:rFonts w:cstheme="minorHAnsi"/>
            </w:rPr>
          </w:rPrChange>
        </w:rPr>
        <w:t>. But</w:t>
      </w:r>
      <w:r w:rsidRPr="001A2F08">
        <w:rPr>
          <w:rFonts w:ascii="Times New Roman" w:hAnsi="Times New Roman" w:cs="Times New Roman"/>
          <w:sz w:val="24"/>
          <w:szCs w:val="24"/>
          <w:rPrChange w:id="1147" w:author="Christopher W Kuzawa" w:date="2022-02-22T10:50:00Z">
            <w:rPr>
              <w:rFonts w:cstheme="minorHAnsi"/>
            </w:rPr>
          </w:rPrChange>
        </w:rPr>
        <w:t xml:space="preserve"> </w:t>
      </w:r>
      <w:r w:rsidR="005161AB" w:rsidRPr="001A2F08">
        <w:rPr>
          <w:rFonts w:ascii="Times New Roman" w:hAnsi="Times New Roman" w:cs="Times New Roman"/>
          <w:sz w:val="24"/>
          <w:szCs w:val="24"/>
          <w:rPrChange w:id="1148" w:author="Christopher W Kuzawa" w:date="2022-02-22T10:50:00Z">
            <w:rPr>
              <w:rFonts w:cstheme="minorHAnsi"/>
            </w:rPr>
          </w:rPrChange>
        </w:rPr>
        <w:t>this could also be an artifact.</w:t>
      </w:r>
      <w:r w:rsidRPr="001A2F08">
        <w:rPr>
          <w:rFonts w:ascii="Times New Roman" w:hAnsi="Times New Roman" w:cs="Times New Roman"/>
          <w:sz w:val="24"/>
          <w:szCs w:val="24"/>
          <w:rPrChange w:id="1149" w:author="Christopher W Kuzawa" w:date="2022-02-22T10:50:00Z">
            <w:rPr>
              <w:rFonts w:cstheme="minorHAnsi"/>
            </w:rPr>
          </w:rPrChange>
        </w:rPr>
        <w:t xml:space="preserve"> </w:t>
      </w:r>
      <w:r w:rsidR="005161AB" w:rsidRPr="001A2F08">
        <w:rPr>
          <w:rFonts w:ascii="Times New Roman" w:hAnsi="Times New Roman" w:cs="Times New Roman"/>
          <w:sz w:val="24"/>
          <w:szCs w:val="24"/>
          <w:rPrChange w:id="1150" w:author="Christopher W Kuzawa" w:date="2022-02-22T10:50:00Z">
            <w:rPr>
              <w:rFonts w:cstheme="minorHAnsi"/>
            </w:rPr>
          </w:rPrChange>
        </w:rPr>
        <w:t xml:space="preserve">Because we sought to replicate previous work, and </w:t>
      </w:r>
      <w:r w:rsidRPr="001A2F08">
        <w:rPr>
          <w:rFonts w:ascii="Times New Roman" w:hAnsi="Times New Roman" w:cs="Times New Roman"/>
          <w:sz w:val="24"/>
          <w:szCs w:val="24"/>
          <w:rPrChange w:id="1151" w:author="Christopher W Kuzawa" w:date="2022-02-22T10:50:00Z">
            <w:rPr>
              <w:rFonts w:cstheme="minorHAnsi"/>
            </w:rPr>
          </w:rPrChange>
        </w:rPr>
        <w:t>with the understanding that multiple clocks pointing in the same direction would be consistent with accelerated cellular aging in mom affecting offspring development</w:t>
      </w:r>
      <w:r w:rsidR="005161AB" w:rsidRPr="001A2F08">
        <w:rPr>
          <w:rFonts w:ascii="Times New Roman" w:hAnsi="Times New Roman" w:cs="Times New Roman"/>
          <w:sz w:val="24"/>
          <w:szCs w:val="24"/>
          <w:rPrChange w:id="1152" w:author="Christopher W Kuzawa" w:date="2022-02-22T10:50:00Z">
            <w:rPr>
              <w:rFonts w:cstheme="minorHAnsi"/>
            </w:rPr>
          </w:rPrChange>
        </w:rPr>
        <w:t>, we did not correct for multiple testing</w:t>
      </w:r>
      <w:r w:rsidRPr="001A2F08">
        <w:rPr>
          <w:rFonts w:ascii="Times New Roman" w:hAnsi="Times New Roman" w:cs="Times New Roman"/>
          <w:sz w:val="24"/>
          <w:szCs w:val="24"/>
          <w:rPrChange w:id="1153" w:author="Christopher W Kuzawa" w:date="2022-02-22T10:50:00Z">
            <w:rPr>
              <w:rFonts w:cstheme="minorHAnsi"/>
            </w:rPr>
          </w:rPrChange>
        </w:rPr>
        <w:t xml:space="preserve">. Our finding with leptin is not enough to support that, and the biological pathways to help explain how leptin would lead to offspring outcomes are not obvious. </w:t>
      </w:r>
    </w:p>
    <w:p w14:paraId="649465C6" w14:textId="77777777" w:rsidR="00D3439B" w:rsidRPr="001A2F08" w:rsidRDefault="00D3439B" w:rsidP="00CC6929">
      <w:pPr>
        <w:widowControl w:val="0"/>
        <w:autoSpaceDE w:val="0"/>
        <w:autoSpaceDN w:val="0"/>
        <w:adjustRightInd w:val="0"/>
        <w:spacing w:line="240" w:lineRule="auto"/>
        <w:rPr>
          <w:rFonts w:ascii="Times New Roman" w:hAnsi="Times New Roman" w:cs="Times New Roman"/>
          <w:sz w:val="24"/>
          <w:szCs w:val="24"/>
          <w:rPrChange w:id="1154" w:author="Christopher W Kuzawa" w:date="2022-02-22T10:50:00Z">
            <w:rPr>
              <w:rFonts w:cstheme="minorHAnsi"/>
            </w:rPr>
          </w:rPrChange>
        </w:rPr>
      </w:pPr>
    </w:p>
    <w:p w14:paraId="334D4300" w14:textId="18BF3306" w:rsidR="00CC6929" w:rsidRPr="001A2F08" w:rsidRDefault="00CC6929" w:rsidP="00D3439B">
      <w:pPr>
        <w:widowControl w:val="0"/>
        <w:autoSpaceDE w:val="0"/>
        <w:autoSpaceDN w:val="0"/>
        <w:adjustRightInd w:val="0"/>
        <w:spacing w:line="240" w:lineRule="auto"/>
        <w:rPr>
          <w:rFonts w:ascii="Times New Roman" w:hAnsi="Times New Roman" w:cs="Times New Roman"/>
          <w:b/>
          <w:bCs/>
          <w:sz w:val="24"/>
          <w:szCs w:val="24"/>
          <w:rPrChange w:id="1155" w:author="Christopher W Kuzawa" w:date="2022-02-22T10:50:00Z">
            <w:rPr>
              <w:rFonts w:cstheme="minorHAnsi"/>
              <w:b/>
              <w:bCs/>
            </w:rPr>
          </w:rPrChange>
        </w:rPr>
      </w:pPr>
      <w:r w:rsidRPr="001A2F08">
        <w:rPr>
          <w:rFonts w:ascii="Times New Roman" w:hAnsi="Times New Roman" w:cs="Times New Roman"/>
          <w:b/>
          <w:bCs/>
          <w:sz w:val="24"/>
          <w:szCs w:val="24"/>
          <w:rPrChange w:id="1156" w:author="Christopher W Kuzawa" w:date="2022-02-22T10:50:00Z">
            <w:rPr>
              <w:rFonts w:cstheme="minorHAnsi"/>
              <w:b/>
              <w:bCs/>
            </w:rPr>
          </w:rPrChange>
        </w:rPr>
        <w:t>Conclusion</w:t>
      </w:r>
      <w:r w:rsidR="00D3439B" w:rsidRPr="001A2F08">
        <w:rPr>
          <w:rFonts w:ascii="Times New Roman" w:hAnsi="Times New Roman" w:cs="Times New Roman"/>
          <w:b/>
          <w:bCs/>
          <w:sz w:val="24"/>
          <w:szCs w:val="24"/>
          <w:rPrChange w:id="1157" w:author="Christopher W Kuzawa" w:date="2022-02-22T10:50:00Z">
            <w:rPr>
              <w:rFonts w:cstheme="minorHAnsi"/>
              <w:b/>
              <w:bCs/>
            </w:rPr>
          </w:rPrChange>
        </w:rPr>
        <w:t>s</w:t>
      </w:r>
    </w:p>
    <w:p w14:paraId="7A151FE7" w14:textId="100A6FDE" w:rsidR="00D3439B" w:rsidRPr="00356587" w:rsidRDefault="001A2F08" w:rsidP="00D3439B">
      <w:pPr>
        <w:widowControl w:val="0"/>
        <w:autoSpaceDE w:val="0"/>
        <w:autoSpaceDN w:val="0"/>
        <w:adjustRightInd w:val="0"/>
        <w:spacing w:line="240" w:lineRule="auto"/>
        <w:rPr>
          <w:ins w:id="1158" w:author="Christopher W Kuzawa" w:date="2022-02-22T10:50:00Z"/>
          <w:rFonts w:ascii="Times New Roman" w:hAnsi="Times New Roman" w:cs="Times New Roman"/>
          <w:sz w:val="24"/>
          <w:szCs w:val="24"/>
          <w:rPrChange w:id="1159" w:author="Christopher W Kuzawa" w:date="2022-02-22T11:14:00Z">
            <w:rPr>
              <w:ins w:id="1160" w:author="Christopher W Kuzawa" w:date="2022-02-22T10:50:00Z"/>
              <w:rFonts w:cstheme="minorHAnsi"/>
              <w:b/>
              <w:bCs/>
            </w:rPr>
          </w:rPrChange>
        </w:rPr>
      </w:pPr>
      <w:ins w:id="1161" w:author="Christopher W Kuzawa" w:date="2022-02-22T10:50:00Z">
        <w:r w:rsidRPr="001A2F08">
          <w:rPr>
            <w:rFonts w:ascii="Times New Roman" w:hAnsi="Times New Roman" w:cs="Times New Roman"/>
            <w:b/>
            <w:bCs/>
            <w:sz w:val="24"/>
            <w:szCs w:val="24"/>
            <w:rPrChange w:id="1162" w:author="Christopher W Kuzawa" w:date="2022-02-22T10:50:00Z">
              <w:rPr>
                <w:rFonts w:cstheme="minorHAnsi"/>
                <w:b/>
                <w:bCs/>
              </w:rPr>
            </w:rPrChange>
          </w:rPr>
          <w:tab/>
        </w:r>
        <w:r w:rsidRPr="00356587">
          <w:rPr>
            <w:rFonts w:ascii="Times New Roman" w:hAnsi="Times New Roman" w:cs="Times New Roman"/>
            <w:sz w:val="24"/>
            <w:szCs w:val="24"/>
            <w:rPrChange w:id="1163" w:author="Christopher W Kuzawa" w:date="2022-02-22T11:14:00Z">
              <w:rPr>
                <w:rFonts w:cstheme="minorHAnsi"/>
                <w:b/>
                <w:bCs/>
              </w:rPr>
            </w:rPrChange>
          </w:rPr>
          <w:t xml:space="preserve">In sum, we </w:t>
        </w:r>
      </w:ins>
    </w:p>
    <w:p w14:paraId="6E375722" w14:textId="77777777" w:rsidR="001A2F08" w:rsidRPr="001A2F08" w:rsidRDefault="001A2F08" w:rsidP="00D3439B">
      <w:pPr>
        <w:widowControl w:val="0"/>
        <w:autoSpaceDE w:val="0"/>
        <w:autoSpaceDN w:val="0"/>
        <w:adjustRightInd w:val="0"/>
        <w:spacing w:line="240" w:lineRule="auto"/>
        <w:rPr>
          <w:ins w:id="1164" w:author="Christopher W Kuzawa" w:date="2022-02-22T10:49:00Z"/>
          <w:rFonts w:ascii="Times New Roman" w:hAnsi="Times New Roman" w:cs="Times New Roman"/>
          <w:b/>
          <w:bCs/>
          <w:sz w:val="24"/>
          <w:szCs w:val="24"/>
          <w:rPrChange w:id="1165" w:author="Christopher W Kuzawa" w:date="2022-02-22T10:50:00Z">
            <w:rPr>
              <w:ins w:id="1166" w:author="Christopher W Kuzawa" w:date="2022-02-22T10:49:00Z"/>
              <w:rFonts w:cstheme="minorHAnsi"/>
              <w:b/>
              <w:bCs/>
            </w:rPr>
          </w:rPrChange>
        </w:rPr>
      </w:pPr>
    </w:p>
    <w:p w14:paraId="5E0C4AF1" w14:textId="3AAC85E8" w:rsidR="001A2F08" w:rsidRPr="001A2F08" w:rsidRDefault="001A2F08">
      <w:pPr>
        <w:spacing w:line="480" w:lineRule="auto"/>
        <w:rPr>
          <w:ins w:id="1167" w:author="Christopher W Kuzawa" w:date="2022-02-22T10:49:00Z"/>
          <w:rFonts w:ascii="Times New Roman" w:hAnsi="Times New Roman" w:cs="Times New Roman"/>
          <w:b/>
          <w:sz w:val="24"/>
          <w:szCs w:val="24"/>
          <w:rPrChange w:id="1168" w:author="Christopher W Kuzawa" w:date="2022-02-22T10:50:00Z">
            <w:rPr>
              <w:ins w:id="1169" w:author="Christopher W Kuzawa" w:date="2022-02-22T10:49:00Z"/>
              <w:rFonts w:ascii="Times New Roman" w:hAnsi="Times New Roman"/>
              <w:b/>
            </w:rPr>
          </w:rPrChange>
        </w:rPr>
        <w:pPrChange w:id="1170" w:author="Christopher W Kuzawa" w:date="2022-02-22T10:49:00Z">
          <w:pPr>
            <w:spacing w:line="480" w:lineRule="auto"/>
            <w:jc w:val="center"/>
          </w:pPr>
        </w:pPrChange>
      </w:pPr>
      <w:ins w:id="1171" w:author="Christopher W Kuzawa" w:date="2022-02-22T10:49:00Z">
        <w:r w:rsidRPr="001A2F08">
          <w:rPr>
            <w:rFonts w:ascii="Times New Roman" w:hAnsi="Times New Roman" w:cs="Times New Roman"/>
            <w:b/>
            <w:sz w:val="24"/>
            <w:szCs w:val="24"/>
            <w:rPrChange w:id="1172" w:author="Christopher W Kuzawa" w:date="2022-02-22T10:50:00Z">
              <w:rPr>
                <w:rFonts w:ascii="Times New Roman" w:hAnsi="Times New Roman"/>
                <w:b/>
              </w:rPr>
            </w:rPrChange>
          </w:rPr>
          <w:t>Acknowledgements</w:t>
        </w:r>
      </w:ins>
    </w:p>
    <w:p w14:paraId="18A3F557" w14:textId="47F44DB6" w:rsidR="001A2F08" w:rsidRPr="001A2F08" w:rsidRDefault="001A2F08" w:rsidP="001A2F08">
      <w:pPr>
        <w:spacing w:line="480" w:lineRule="auto"/>
        <w:ind w:firstLine="720"/>
        <w:rPr>
          <w:ins w:id="1173" w:author="Christopher W Kuzawa" w:date="2022-02-22T10:49:00Z"/>
          <w:rFonts w:ascii="Times New Roman" w:hAnsi="Times New Roman" w:cs="Times New Roman"/>
          <w:sz w:val="24"/>
          <w:szCs w:val="24"/>
          <w:rPrChange w:id="1174" w:author="Christopher W Kuzawa" w:date="2022-02-22T10:50:00Z">
            <w:rPr>
              <w:ins w:id="1175" w:author="Christopher W Kuzawa" w:date="2022-02-22T10:49:00Z"/>
              <w:rFonts w:ascii="Times New Roman" w:hAnsi="Times New Roman"/>
            </w:rPr>
          </w:rPrChange>
        </w:rPr>
      </w:pPr>
      <w:ins w:id="1176" w:author="Christopher W Kuzawa" w:date="2022-02-22T10:49:00Z">
        <w:r w:rsidRPr="001A2F08">
          <w:rPr>
            <w:rFonts w:ascii="Times New Roman" w:hAnsi="Times New Roman" w:cs="Times New Roman"/>
            <w:sz w:val="24"/>
            <w:szCs w:val="24"/>
            <w:rPrChange w:id="1177" w:author="Christopher W Kuzawa" w:date="2022-02-22T10:50:00Z">
              <w:rPr>
                <w:rFonts w:ascii="Times New Roman" w:hAnsi="Times New Roman"/>
              </w:rPr>
            </w:rPrChange>
          </w:rPr>
          <w:t xml:space="preserve">We thank the researchers at the USC-Office of Population Studies Foundation, Inc., University of San Carlos, Cebu City, Philippines, for their role in the study design and data collection, and the study participants, who generously provided their time. Funding: NIH R01AG061006; </w:t>
        </w:r>
      </w:ins>
      <w:ins w:id="1178" w:author="Christopher W Kuzawa" w:date="2022-02-22T10:50:00Z">
        <w:r w:rsidRPr="001A2F08">
          <w:rPr>
            <w:rFonts w:ascii="Times New Roman" w:hAnsi="Times New Roman" w:cs="Times New Roman"/>
            <w:color w:val="000000"/>
            <w:sz w:val="24"/>
            <w:szCs w:val="24"/>
            <w:highlight w:val="yellow"/>
            <w:rPrChange w:id="1179" w:author="Christopher W Kuzawa" w:date="2022-02-22T10:50:00Z">
              <w:rPr>
                <w:rFonts w:ascii="Times New Roman" w:hAnsi="Times New Roman"/>
                <w:color w:val="000000"/>
              </w:rPr>
            </w:rPrChange>
          </w:rPr>
          <w:t>NSF BCS…</w:t>
        </w:r>
        <w:r w:rsidRPr="001A2F08">
          <w:rPr>
            <w:rFonts w:ascii="Times New Roman" w:hAnsi="Times New Roman" w:cs="Times New Roman"/>
            <w:color w:val="000000"/>
            <w:sz w:val="24"/>
            <w:szCs w:val="24"/>
            <w:rPrChange w:id="1180" w:author="Christopher W Kuzawa" w:date="2022-02-22T10:50:00Z">
              <w:rPr>
                <w:rFonts w:ascii="Times New Roman" w:hAnsi="Times New Roman"/>
                <w:color w:val="000000"/>
              </w:rPr>
            </w:rPrChange>
          </w:rPr>
          <w:t>RJR was supported by an IPR summer research fellowship while working on this analysis.</w:t>
        </w:r>
      </w:ins>
    </w:p>
    <w:p w14:paraId="6507D2C2" w14:textId="77777777" w:rsidR="001A2F08" w:rsidRPr="001A2F08" w:rsidRDefault="001A2F08" w:rsidP="001A2F08">
      <w:pPr>
        <w:spacing w:line="480" w:lineRule="auto"/>
        <w:rPr>
          <w:ins w:id="1181" w:author="Christopher W Kuzawa" w:date="2022-02-22T10:49:00Z"/>
          <w:rFonts w:ascii="Times New Roman" w:hAnsi="Times New Roman" w:cs="Times New Roman"/>
          <w:sz w:val="24"/>
          <w:szCs w:val="24"/>
          <w:rPrChange w:id="1182" w:author="Christopher W Kuzawa" w:date="2022-02-22T10:50:00Z">
            <w:rPr>
              <w:ins w:id="1183" w:author="Christopher W Kuzawa" w:date="2022-02-22T10:49:00Z"/>
              <w:rFonts w:ascii="Times New Roman" w:hAnsi="Times New Roman"/>
            </w:rPr>
          </w:rPrChange>
        </w:rPr>
      </w:pPr>
    </w:p>
    <w:p w14:paraId="782D599B" w14:textId="77777777" w:rsidR="001A2F08" w:rsidRPr="001A2F08" w:rsidRDefault="001A2F08" w:rsidP="001A2F08">
      <w:pPr>
        <w:spacing w:line="480" w:lineRule="auto"/>
        <w:rPr>
          <w:ins w:id="1184" w:author="Christopher W Kuzawa" w:date="2022-02-22T10:49:00Z"/>
          <w:rFonts w:ascii="Times New Roman" w:hAnsi="Times New Roman" w:cs="Times New Roman"/>
          <w:b/>
          <w:bCs/>
          <w:sz w:val="24"/>
          <w:szCs w:val="24"/>
          <w:rPrChange w:id="1185" w:author="Christopher W Kuzawa" w:date="2022-02-22T10:50:00Z">
            <w:rPr>
              <w:ins w:id="1186" w:author="Christopher W Kuzawa" w:date="2022-02-22T10:49:00Z"/>
              <w:rFonts w:ascii="Times New Roman" w:hAnsi="Times New Roman"/>
              <w:b/>
              <w:bCs/>
            </w:rPr>
          </w:rPrChange>
        </w:rPr>
      </w:pPr>
      <w:ins w:id="1187" w:author="Christopher W Kuzawa" w:date="2022-02-22T10:49:00Z">
        <w:r w:rsidRPr="001A2F08">
          <w:rPr>
            <w:rFonts w:ascii="Times New Roman" w:hAnsi="Times New Roman" w:cs="Times New Roman"/>
            <w:b/>
            <w:bCs/>
            <w:sz w:val="24"/>
            <w:szCs w:val="24"/>
            <w:rPrChange w:id="1188" w:author="Christopher W Kuzawa" w:date="2022-02-22T10:50:00Z">
              <w:rPr>
                <w:rFonts w:ascii="Times New Roman" w:hAnsi="Times New Roman"/>
                <w:b/>
                <w:bCs/>
              </w:rPr>
            </w:rPrChange>
          </w:rPr>
          <w:t>Disclosure of Interest</w:t>
        </w:r>
      </w:ins>
    </w:p>
    <w:p w14:paraId="7ED3762E" w14:textId="77777777" w:rsidR="001A2F08" w:rsidRPr="001A2F08" w:rsidRDefault="001A2F08" w:rsidP="001A2F08">
      <w:pPr>
        <w:spacing w:line="480" w:lineRule="auto"/>
        <w:rPr>
          <w:ins w:id="1189" w:author="Christopher W Kuzawa" w:date="2022-02-22T10:49:00Z"/>
          <w:rStyle w:val="Strong"/>
          <w:rFonts w:ascii="Times New Roman" w:hAnsi="Times New Roman" w:cs="Times New Roman"/>
          <w:b w:val="0"/>
          <w:sz w:val="24"/>
          <w:szCs w:val="24"/>
          <w:rPrChange w:id="1190" w:author="Christopher W Kuzawa" w:date="2022-02-22T10:50:00Z">
            <w:rPr>
              <w:ins w:id="1191" w:author="Christopher W Kuzawa" w:date="2022-02-22T10:49:00Z"/>
              <w:rStyle w:val="Strong"/>
              <w:rFonts w:ascii="Times New Roman" w:hAnsi="Times New Roman"/>
              <w:b w:val="0"/>
            </w:rPr>
          </w:rPrChange>
        </w:rPr>
      </w:pPr>
      <w:ins w:id="1192" w:author="Christopher W Kuzawa" w:date="2022-02-22T10:49:00Z">
        <w:r w:rsidRPr="001A2F08">
          <w:rPr>
            <w:rFonts w:ascii="Times New Roman" w:hAnsi="Times New Roman" w:cs="Times New Roman"/>
            <w:sz w:val="24"/>
            <w:szCs w:val="24"/>
            <w:rPrChange w:id="1193" w:author="Christopher W Kuzawa" w:date="2022-02-22T10:50:00Z">
              <w:rPr>
                <w:rFonts w:ascii="Times New Roman" w:hAnsi="Times New Roman"/>
                <w:b/>
                <w:bCs/>
              </w:rPr>
            </w:rPrChange>
          </w:rPr>
          <w:lastRenderedPageBreak/>
          <w:t>The authors report there are no competing interests to declare.</w:t>
        </w:r>
      </w:ins>
    </w:p>
    <w:p w14:paraId="5878DCDC" w14:textId="533063A1" w:rsidR="001A2F08" w:rsidRPr="001A2F08" w:rsidRDefault="001A2F08" w:rsidP="00D3439B">
      <w:pPr>
        <w:widowControl w:val="0"/>
        <w:autoSpaceDE w:val="0"/>
        <w:autoSpaceDN w:val="0"/>
        <w:adjustRightInd w:val="0"/>
        <w:spacing w:line="240" w:lineRule="auto"/>
        <w:rPr>
          <w:ins w:id="1194" w:author="Christopher W Kuzawa" w:date="2022-02-22T10:49:00Z"/>
          <w:rFonts w:ascii="Times New Roman" w:hAnsi="Times New Roman" w:cs="Times New Roman"/>
          <w:b/>
          <w:bCs/>
          <w:sz w:val="24"/>
          <w:szCs w:val="24"/>
          <w:rPrChange w:id="1195" w:author="Christopher W Kuzawa" w:date="2022-02-22T10:50:00Z">
            <w:rPr>
              <w:ins w:id="1196" w:author="Christopher W Kuzawa" w:date="2022-02-22T10:49:00Z"/>
              <w:rFonts w:cstheme="minorHAnsi"/>
              <w:b/>
              <w:bCs/>
            </w:rPr>
          </w:rPrChange>
        </w:rPr>
      </w:pPr>
    </w:p>
    <w:p w14:paraId="026AF095" w14:textId="77777777" w:rsidR="001A2F08" w:rsidRPr="001A2F08" w:rsidRDefault="001A2F08" w:rsidP="00D3439B">
      <w:pPr>
        <w:widowControl w:val="0"/>
        <w:autoSpaceDE w:val="0"/>
        <w:autoSpaceDN w:val="0"/>
        <w:adjustRightInd w:val="0"/>
        <w:spacing w:line="240" w:lineRule="auto"/>
        <w:rPr>
          <w:rFonts w:ascii="Times New Roman" w:hAnsi="Times New Roman" w:cs="Times New Roman"/>
          <w:b/>
          <w:bCs/>
          <w:sz w:val="24"/>
          <w:szCs w:val="24"/>
          <w:rPrChange w:id="1197" w:author="Christopher W Kuzawa" w:date="2022-02-22T10:50:00Z">
            <w:rPr>
              <w:rFonts w:cstheme="minorHAnsi"/>
              <w:b/>
              <w:bCs/>
            </w:rPr>
          </w:rPrChange>
        </w:rPr>
      </w:pPr>
    </w:p>
    <w:p w14:paraId="201F15E0" w14:textId="10F9E3E5" w:rsidR="00D3439B" w:rsidRPr="001A2F08" w:rsidRDefault="00D3439B" w:rsidP="00D3439B">
      <w:pPr>
        <w:widowControl w:val="0"/>
        <w:autoSpaceDE w:val="0"/>
        <w:autoSpaceDN w:val="0"/>
        <w:adjustRightInd w:val="0"/>
        <w:spacing w:line="240" w:lineRule="auto"/>
        <w:rPr>
          <w:rFonts w:ascii="Times New Roman" w:hAnsi="Times New Roman" w:cs="Times New Roman"/>
          <w:b/>
          <w:bCs/>
          <w:sz w:val="24"/>
          <w:szCs w:val="24"/>
          <w:rPrChange w:id="1198" w:author="Christopher W Kuzawa" w:date="2022-02-22T10:50:00Z">
            <w:rPr>
              <w:rFonts w:cstheme="minorHAnsi"/>
              <w:b/>
              <w:bCs/>
            </w:rPr>
          </w:rPrChange>
        </w:rPr>
      </w:pPr>
      <w:commentRangeStart w:id="1199"/>
      <w:r w:rsidRPr="001A2F08">
        <w:rPr>
          <w:rFonts w:ascii="Times New Roman" w:hAnsi="Times New Roman" w:cs="Times New Roman"/>
          <w:b/>
          <w:bCs/>
          <w:sz w:val="24"/>
          <w:szCs w:val="24"/>
          <w:rPrChange w:id="1200" w:author="Christopher W Kuzawa" w:date="2022-02-22T10:50:00Z">
            <w:rPr>
              <w:rFonts w:cstheme="minorHAnsi"/>
              <w:b/>
              <w:bCs/>
            </w:rPr>
          </w:rPrChange>
        </w:rPr>
        <w:t>References</w:t>
      </w:r>
      <w:commentRangeEnd w:id="1199"/>
      <w:r w:rsidRPr="001A2F08">
        <w:rPr>
          <w:rStyle w:val="CommentReference"/>
          <w:rFonts w:ascii="Times New Roman" w:hAnsi="Times New Roman" w:cs="Times New Roman"/>
          <w:sz w:val="24"/>
          <w:szCs w:val="24"/>
          <w:rPrChange w:id="1201" w:author="Christopher W Kuzawa" w:date="2022-02-22T10:50:00Z">
            <w:rPr>
              <w:rStyle w:val="CommentReference"/>
            </w:rPr>
          </w:rPrChange>
        </w:rPr>
        <w:commentReference w:id="1199"/>
      </w:r>
    </w:p>
    <w:p w14:paraId="24329A12"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02" w:author="Christopher W Kuzawa" w:date="2022-02-22T10:50:00Z">
            <w:rPr/>
          </w:rPrChange>
        </w:rPr>
      </w:pPr>
      <w:r w:rsidRPr="001A2F08">
        <w:rPr>
          <w:rFonts w:ascii="Times New Roman" w:hAnsi="Times New Roman" w:cs="Times New Roman"/>
          <w:sz w:val="24"/>
          <w:szCs w:val="24"/>
          <w:rPrChange w:id="1203" w:author="Christopher W Kuzawa" w:date="2022-02-22T10:50:00Z">
            <w:rPr/>
          </w:rPrChange>
        </w:rPr>
        <w:fldChar w:fldCharType="begin"/>
      </w:r>
      <w:r w:rsidRPr="001A2F08">
        <w:rPr>
          <w:rFonts w:ascii="Times New Roman" w:hAnsi="Times New Roman" w:cs="Times New Roman"/>
          <w:sz w:val="24"/>
          <w:szCs w:val="24"/>
          <w:rPrChange w:id="1204" w:author="Christopher W Kuzawa" w:date="2022-02-22T10:50:00Z">
            <w:rPr/>
          </w:rPrChange>
        </w:rPr>
        <w:instrText xml:space="preserve"> ADDIN EN.REFLIST </w:instrText>
      </w:r>
      <w:r w:rsidRPr="001A2F08">
        <w:rPr>
          <w:rFonts w:ascii="Times New Roman" w:hAnsi="Times New Roman" w:cs="Times New Roman"/>
          <w:sz w:val="24"/>
          <w:szCs w:val="24"/>
          <w:rPrChange w:id="1205" w:author="Christopher W Kuzawa" w:date="2022-02-22T10:50:00Z">
            <w:rPr>
              <w:rFonts w:asciiTheme="minorHAnsi" w:hAnsiTheme="minorHAnsi" w:cstheme="minorBidi"/>
              <w:noProof w:val="0"/>
            </w:rPr>
          </w:rPrChange>
        </w:rPr>
        <w:fldChar w:fldCharType="separate"/>
      </w:r>
      <w:r w:rsidRPr="001A2F08">
        <w:rPr>
          <w:rFonts w:ascii="Times New Roman" w:hAnsi="Times New Roman" w:cs="Times New Roman"/>
          <w:sz w:val="24"/>
          <w:szCs w:val="24"/>
          <w:rPrChange w:id="1206" w:author="Christopher W Kuzawa" w:date="2022-02-22T10:50:00Z">
            <w:rPr/>
          </w:rPrChange>
        </w:rPr>
        <w:t>1.</w:t>
      </w:r>
      <w:r w:rsidRPr="001A2F08">
        <w:rPr>
          <w:rFonts w:ascii="Times New Roman" w:hAnsi="Times New Roman" w:cs="Times New Roman"/>
          <w:sz w:val="24"/>
          <w:szCs w:val="24"/>
          <w:rPrChange w:id="1207" w:author="Christopher W Kuzawa" w:date="2022-02-22T10:50:00Z">
            <w:rPr/>
          </w:rPrChange>
        </w:rPr>
        <w:tab/>
        <w:t xml:space="preserve">Escobar, G.J., R.H. Clark, and J.D. Greene, </w:t>
      </w:r>
      <w:r w:rsidRPr="001A2F08">
        <w:rPr>
          <w:rFonts w:ascii="Times New Roman" w:hAnsi="Times New Roman" w:cs="Times New Roman"/>
          <w:i/>
          <w:sz w:val="24"/>
          <w:szCs w:val="24"/>
          <w:rPrChange w:id="1208" w:author="Christopher W Kuzawa" w:date="2022-02-22T10:50:00Z">
            <w:rPr>
              <w:i/>
            </w:rPr>
          </w:rPrChange>
        </w:rPr>
        <w:t>Short-term outcomes of infants born at 35 and 36 weeks gestation: we need to ask more questions.</w:t>
      </w:r>
      <w:r w:rsidRPr="001A2F08">
        <w:rPr>
          <w:rFonts w:ascii="Times New Roman" w:hAnsi="Times New Roman" w:cs="Times New Roman"/>
          <w:sz w:val="24"/>
          <w:szCs w:val="24"/>
          <w:rPrChange w:id="1209" w:author="Christopher W Kuzawa" w:date="2022-02-22T10:50:00Z">
            <w:rPr/>
          </w:rPrChange>
        </w:rPr>
        <w:t xml:space="preserve"> Semin Perinatol, 2006. </w:t>
      </w:r>
      <w:r w:rsidRPr="001A2F08">
        <w:rPr>
          <w:rFonts w:ascii="Times New Roman" w:hAnsi="Times New Roman" w:cs="Times New Roman"/>
          <w:b/>
          <w:sz w:val="24"/>
          <w:szCs w:val="24"/>
          <w:rPrChange w:id="1210" w:author="Christopher W Kuzawa" w:date="2022-02-22T10:50:00Z">
            <w:rPr>
              <w:b/>
            </w:rPr>
          </w:rPrChange>
        </w:rPr>
        <w:t>30</w:t>
      </w:r>
      <w:r w:rsidRPr="001A2F08">
        <w:rPr>
          <w:rFonts w:ascii="Times New Roman" w:hAnsi="Times New Roman" w:cs="Times New Roman"/>
          <w:sz w:val="24"/>
          <w:szCs w:val="24"/>
          <w:rPrChange w:id="1211" w:author="Christopher W Kuzawa" w:date="2022-02-22T10:50:00Z">
            <w:rPr/>
          </w:rPrChange>
        </w:rPr>
        <w:t>(1): p. 28-33.</w:t>
      </w:r>
    </w:p>
    <w:p w14:paraId="444D6773"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12" w:author="Christopher W Kuzawa" w:date="2022-02-22T10:50:00Z">
            <w:rPr/>
          </w:rPrChange>
        </w:rPr>
      </w:pPr>
      <w:r w:rsidRPr="001A2F08">
        <w:rPr>
          <w:rFonts w:ascii="Times New Roman" w:hAnsi="Times New Roman" w:cs="Times New Roman"/>
          <w:sz w:val="24"/>
          <w:szCs w:val="24"/>
          <w:rPrChange w:id="1213" w:author="Christopher W Kuzawa" w:date="2022-02-22T10:50:00Z">
            <w:rPr/>
          </w:rPrChange>
        </w:rPr>
        <w:t>2.</w:t>
      </w:r>
      <w:r w:rsidRPr="001A2F08">
        <w:rPr>
          <w:rFonts w:ascii="Times New Roman" w:hAnsi="Times New Roman" w:cs="Times New Roman"/>
          <w:sz w:val="24"/>
          <w:szCs w:val="24"/>
          <w:rPrChange w:id="1214" w:author="Christopher W Kuzawa" w:date="2022-02-22T10:50:00Z">
            <w:rPr/>
          </w:rPrChange>
        </w:rPr>
        <w:tab/>
        <w:t xml:space="preserve">Patel, R.M., </w:t>
      </w:r>
      <w:r w:rsidRPr="001A2F08">
        <w:rPr>
          <w:rFonts w:ascii="Times New Roman" w:hAnsi="Times New Roman" w:cs="Times New Roman"/>
          <w:i/>
          <w:sz w:val="24"/>
          <w:szCs w:val="24"/>
          <w:rPrChange w:id="1215" w:author="Christopher W Kuzawa" w:date="2022-02-22T10:50:00Z">
            <w:rPr>
              <w:i/>
            </w:rPr>
          </w:rPrChange>
        </w:rPr>
        <w:t>Short- and Long-Term Outcomes for Extremely Preterm Infants.</w:t>
      </w:r>
      <w:r w:rsidRPr="001A2F08">
        <w:rPr>
          <w:rFonts w:ascii="Times New Roman" w:hAnsi="Times New Roman" w:cs="Times New Roman"/>
          <w:sz w:val="24"/>
          <w:szCs w:val="24"/>
          <w:rPrChange w:id="1216" w:author="Christopher W Kuzawa" w:date="2022-02-22T10:50:00Z">
            <w:rPr/>
          </w:rPrChange>
        </w:rPr>
        <w:t xml:space="preserve"> Am J Perinatol, 2016. </w:t>
      </w:r>
      <w:r w:rsidRPr="001A2F08">
        <w:rPr>
          <w:rFonts w:ascii="Times New Roman" w:hAnsi="Times New Roman" w:cs="Times New Roman"/>
          <w:b/>
          <w:sz w:val="24"/>
          <w:szCs w:val="24"/>
          <w:rPrChange w:id="1217" w:author="Christopher W Kuzawa" w:date="2022-02-22T10:50:00Z">
            <w:rPr>
              <w:b/>
            </w:rPr>
          </w:rPrChange>
        </w:rPr>
        <w:t>33</w:t>
      </w:r>
      <w:r w:rsidRPr="001A2F08">
        <w:rPr>
          <w:rFonts w:ascii="Times New Roman" w:hAnsi="Times New Roman" w:cs="Times New Roman"/>
          <w:sz w:val="24"/>
          <w:szCs w:val="24"/>
          <w:rPrChange w:id="1218" w:author="Christopher W Kuzawa" w:date="2022-02-22T10:50:00Z">
            <w:rPr/>
          </w:rPrChange>
        </w:rPr>
        <w:t>(3): p. 318-28.</w:t>
      </w:r>
    </w:p>
    <w:p w14:paraId="6886887B"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19" w:author="Christopher W Kuzawa" w:date="2022-02-22T10:50:00Z">
            <w:rPr/>
          </w:rPrChange>
        </w:rPr>
      </w:pPr>
      <w:r w:rsidRPr="001A2F08">
        <w:rPr>
          <w:rFonts w:ascii="Times New Roman" w:hAnsi="Times New Roman" w:cs="Times New Roman"/>
          <w:sz w:val="24"/>
          <w:szCs w:val="24"/>
          <w:rPrChange w:id="1220" w:author="Christopher W Kuzawa" w:date="2022-02-22T10:50:00Z">
            <w:rPr/>
          </w:rPrChange>
        </w:rPr>
        <w:t>3.</w:t>
      </w:r>
      <w:r w:rsidRPr="001A2F08">
        <w:rPr>
          <w:rFonts w:ascii="Times New Roman" w:hAnsi="Times New Roman" w:cs="Times New Roman"/>
          <w:sz w:val="24"/>
          <w:szCs w:val="24"/>
          <w:rPrChange w:id="1221" w:author="Christopher W Kuzawa" w:date="2022-02-22T10:50:00Z">
            <w:rPr/>
          </w:rPrChange>
        </w:rPr>
        <w:tab/>
        <w:t xml:space="preserve">Barker, D.J., </w:t>
      </w:r>
      <w:r w:rsidRPr="001A2F08">
        <w:rPr>
          <w:rFonts w:ascii="Times New Roman" w:hAnsi="Times New Roman" w:cs="Times New Roman"/>
          <w:i/>
          <w:sz w:val="24"/>
          <w:szCs w:val="24"/>
          <w:rPrChange w:id="1222" w:author="Christopher W Kuzawa" w:date="2022-02-22T10:50:00Z">
            <w:rPr>
              <w:i/>
            </w:rPr>
          </w:rPrChange>
        </w:rPr>
        <w:t>Birth weight and hypertension.</w:t>
      </w:r>
      <w:r w:rsidRPr="001A2F08">
        <w:rPr>
          <w:rFonts w:ascii="Times New Roman" w:hAnsi="Times New Roman" w:cs="Times New Roman"/>
          <w:sz w:val="24"/>
          <w:szCs w:val="24"/>
          <w:rPrChange w:id="1223" w:author="Christopher W Kuzawa" w:date="2022-02-22T10:50:00Z">
            <w:rPr/>
          </w:rPrChange>
        </w:rPr>
        <w:t xml:space="preserve"> Hypertension, 2006. </w:t>
      </w:r>
      <w:r w:rsidRPr="001A2F08">
        <w:rPr>
          <w:rFonts w:ascii="Times New Roman" w:hAnsi="Times New Roman" w:cs="Times New Roman"/>
          <w:b/>
          <w:sz w:val="24"/>
          <w:szCs w:val="24"/>
          <w:rPrChange w:id="1224" w:author="Christopher W Kuzawa" w:date="2022-02-22T10:50:00Z">
            <w:rPr>
              <w:b/>
            </w:rPr>
          </w:rPrChange>
        </w:rPr>
        <w:t>48</w:t>
      </w:r>
      <w:r w:rsidRPr="001A2F08">
        <w:rPr>
          <w:rFonts w:ascii="Times New Roman" w:hAnsi="Times New Roman" w:cs="Times New Roman"/>
          <w:sz w:val="24"/>
          <w:szCs w:val="24"/>
          <w:rPrChange w:id="1225" w:author="Christopher W Kuzawa" w:date="2022-02-22T10:50:00Z">
            <w:rPr/>
          </w:rPrChange>
        </w:rPr>
        <w:t>(3): p. 357-8.</w:t>
      </w:r>
    </w:p>
    <w:p w14:paraId="0C2ED17F"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26" w:author="Christopher W Kuzawa" w:date="2022-02-22T10:50:00Z">
            <w:rPr/>
          </w:rPrChange>
        </w:rPr>
      </w:pPr>
      <w:r w:rsidRPr="001A2F08">
        <w:rPr>
          <w:rFonts w:ascii="Times New Roman" w:hAnsi="Times New Roman" w:cs="Times New Roman"/>
          <w:sz w:val="24"/>
          <w:szCs w:val="24"/>
          <w:rPrChange w:id="1227" w:author="Christopher W Kuzawa" w:date="2022-02-22T10:50:00Z">
            <w:rPr/>
          </w:rPrChange>
        </w:rPr>
        <w:t>4.</w:t>
      </w:r>
      <w:r w:rsidRPr="001A2F08">
        <w:rPr>
          <w:rFonts w:ascii="Times New Roman" w:hAnsi="Times New Roman" w:cs="Times New Roman"/>
          <w:sz w:val="24"/>
          <w:szCs w:val="24"/>
          <w:rPrChange w:id="1228" w:author="Christopher W Kuzawa" w:date="2022-02-22T10:50:00Z">
            <w:rPr/>
          </w:rPrChange>
        </w:rPr>
        <w:tab/>
        <w:t xml:space="preserve">Knop, M.R., et al., </w:t>
      </w:r>
      <w:r w:rsidRPr="001A2F08">
        <w:rPr>
          <w:rFonts w:ascii="Times New Roman" w:hAnsi="Times New Roman" w:cs="Times New Roman"/>
          <w:i/>
          <w:sz w:val="24"/>
          <w:szCs w:val="24"/>
          <w:rPrChange w:id="1229" w:author="Christopher W Kuzawa" w:date="2022-02-22T10:50:00Z">
            <w:rPr>
              <w:i/>
            </w:rPr>
          </w:rPrChange>
        </w:rPr>
        <w:t>Birth Weight and Risk of Type 2 Diabetes Mellitus, Cardiovascular Disease, and Hypertension in Adults: A Meta-Analysis of 7 646 267 Participants From 135 Studies.</w:t>
      </w:r>
      <w:r w:rsidRPr="001A2F08">
        <w:rPr>
          <w:rFonts w:ascii="Times New Roman" w:hAnsi="Times New Roman" w:cs="Times New Roman"/>
          <w:sz w:val="24"/>
          <w:szCs w:val="24"/>
          <w:rPrChange w:id="1230" w:author="Christopher W Kuzawa" w:date="2022-02-22T10:50:00Z">
            <w:rPr/>
          </w:rPrChange>
        </w:rPr>
        <w:t xml:space="preserve"> J Am Heart Assoc, 2018. </w:t>
      </w:r>
      <w:r w:rsidRPr="001A2F08">
        <w:rPr>
          <w:rFonts w:ascii="Times New Roman" w:hAnsi="Times New Roman" w:cs="Times New Roman"/>
          <w:b/>
          <w:sz w:val="24"/>
          <w:szCs w:val="24"/>
          <w:rPrChange w:id="1231" w:author="Christopher W Kuzawa" w:date="2022-02-22T10:50:00Z">
            <w:rPr>
              <w:b/>
            </w:rPr>
          </w:rPrChange>
        </w:rPr>
        <w:t>7</w:t>
      </w:r>
      <w:r w:rsidRPr="001A2F08">
        <w:rPr>
          <w:rFonts w:ascii="Times New Roman" w:hAnsi="Times New Roman" w:cs="Times New Roman"/>
          <w:sz w:val="24"/>
          <w:szCs w:val="24"/>
          <w:rPrChange w:id="1232" w:author="Christopher W Kuzawa" w:date="2022-02-22T10:50:00Z">
            <w:rPr/>
          </w:rPrChange>
        </w:rPr>
        <w:t>(23): p. e008870.</w:t>
      </w:r>
    </w:p>
    <w:p w14:paraId="7B279D72"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33" w:author="Christopher W Kuzawa" w:date="2022-02-22T10:50:00Z">
            <w:rPr/>
          </w:rPrChange>
        </w:rPr>
      </w:pPr>
      <w:r w:rsidRPr="001A2F08">
        <w:rPr>
          <w:rFonts w:ascii="Times New Roman" w:hAnsi="Times New Roman" w:cs="Times New Roman"/>
          <w:sz w:val="24"/>
          <w:szCs w:val="24"/>
          <w:rPrChange w:id="1234" w:author="Christopher W Kuzawa" w:date="2022-02-22T10:50:00Z">
            <w:rPr/>
          </w:rPrChange>
        </w:rPr>
        <w:t>5.</w:t>
      </w:r>
      <w:r w:rsidRPr="001A2F08">
        <w:rPr>
          <w:rFonts w:ascii="Times New Roman" w:hAnsi="Times New Roman" w:cs="Times New Roman"/>
          <w:sz w:val="24"/>
          <w:szCs w:val="24"/>
          <w:rPrChange w:id="1235" w:author="Christopher W Kuzawa" w:date="2022-02-22T10:50:00Z">
            <w:rPr/>
          </w:rPrChange>
        </w:rPr>
        <w:tab/>
        <w:t xml:space="preserve">Mohseni, R., et al., </w:t>
      </w:r>
      <w:r w:rsidRPr="001A2F08">
        <w:rPr>
          <w:rFonts w:ascii="Times New Roman" w:hAnsi="Times New Roman" w:cs="Times New Roman"/>
          <w:i/>
          <w:sz w:val="24"/>
          <w:szCs w:val="24"/>
          <w:rPrChange w:id="1236" w:author="Christopher W Kuzawa" w:date="2022-02-22T10:50:00Z">
            <w:rPr>
              <w:i/>
            </w:rPr>
          </w:rPrChange>
        </w:rPr>
        <w:t>Birth Weight and Risk of Cardiovascular Disease Incidence in Adulthood: a Dose-Response Meta-analysis.</w:t>
      </w:r>
      <w:r w:rsidRPr="001A2F08">
        <w:rPr>
          <w:rFonts w:ascii="Times New Roman" w:hAnsi="Times New Roman" w:cs="Times New Roman"/>
          <w:sz w:val="24"/>
          <w:szCs w:val="24"/>
          <w:rPrChange w:id="1237" w:author="Christopher W Kuzawa" w:date="2022-02-22T10:50:00Z">
            <w:rPr/>
          </w:rPrChange>
        </w:rPr>
        <w:t xml:space="preserve"> Curr Atheroscler Rep, 2020. </w:t>
      </w:r>
      <w:r w:rsidRPr="001A2F08">
        <w:rPr>
          <w:rFonts w:ascii="Times New Roman" w:hAnsi="Times New Roman" w:cs="Times New Roman"/>
          <w:b/>
          <w:sz w:val="24"/>
          <w:szCs w:val="24"/>
          <w:rPrChange w:id="1238" w:author="Christopher W Kuzawa" w:date="2022-02-22T10:50:00Z">
            <w:rPr>
              <w:b/>
            </w:rPr>
          </w:rPrChange>
        </w:rPr>
        <w:t>22</w:t>
      </w:r>
      <w:r w:rsidRPr="001A2F08">
        <w:rPr>
          <w:rFonts w:ascii="Times New Roman" w:hAnsi="Times New Roman" w:cs="Times New Roman"/>
          <w:sz w:val="24"/>
          <w:szCs w:val="24"/>
          <w:rPrChange w:id="1239" w:author="Christopher W Kuzawa" w:date="2022-02-22T10:50:00Z">
            <w:rPr/>
          </w:rPrChange>
        </w:rPr>
        <w:t>(3): p. 12.</w:t>
      </w:r>
    </w:p>
    <w:p w14:paraId="39D013FA"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40" w:author="Christopher W Kuzawa" w:date="2022-02-22T10:50:00Z">
            <w:rPr/>
          </w:rPrChange>
        </w:rPr>
      </w:pPr>
      <w:r w:rsidRPr="001A2F08">
        <w:rPr>
          <w:rFonts w:ascii="Times New Roman" w:hAnsi="Times New Roman" w:cs="Times New Roman"/>
          <w:sz w:val="24"/>
          <w:szCs w:val="24"/>
          <w:rPrChange w:id="1241" w:author="Christopher W Kuzawa" w:date="2022-02-22T10:50:00Z">
            <w:rPr/>
          </w:rPrChange>
        </w:rPr>
        <w:t>6.</w:t>
      </w:r>
      <w:r w:rsidRPr="001A2F08">
        <w:rPr>
          <w:rFonts w:ascii="Times New Roman" w:hAnsi="Times New Roman" w:cs="Times New Roman"/>
          <w:sz w:val="24"/>
          <w:szCs w:val="24"/>
          <w:rPrChange w:id="1242" w:author="Christopher W Kuzawa" w:date="2022-02-22T10:50:00Z">
            <w:rPr/>
          </w:rPrChange>
        </w:rPr>
        <w:tab/>
        <w:t xml:space="preserve">Gluckman, P.D. and M.A. Hanson, </w:t>
      </w:r>
      <w:r w:rsidRPr="001A2F08">
        <w:rPr>
          <w:rFonts w:ascii="Times New Roman" w:hAnsi="Times New Roman" w:cs="Times New Roman"/>
          <w:i/>
          <w:sz w:val="24"/>
          <w:szCs w:val="24"/>
          <w:rPrChange w:id="1243" w:author="Christopher W Kuzawa" w:date="2022-02-22T10:50:00Z">
            <w:rPr>
              <w:i/>
            </w:rPr>
          </w:rPrChange>
        </w:rPr>
        <w:t>Living with the past: evolution, development, and patterns of disease.</w:t>
      </w:r>
      <w:r w:rsidRPr="001A2F08">
        <w:rPr>
          <w:rFonts w:ascii="Times New Roman" w:hAnsi="Times New Roman" w:cs="Times New Roman"/>
          <w:sz w:val="24"/>
          <w:szCs w:val="24"/>
          <w:rPrChange w:id="1244" w:author="Christopher W Kuzawa" w:date="2022-02-22T10:50:00Z">
            <w:rPr/>
          </w:rPrChange>
        </w:rPr>
        <w:t xml:space="preserve"> Science, 2004. </w:t>
      </w:r>
      <w:r w:rsidRPr="001A2F08">
        <w:rPr>
          <w:rFonts w:ascii="Times New Roman" w:hAnsi="Times New Roman" w:cs="Times New Roman"/>
          <w:b/>
          <w:sz w:val="24"/>
          <w:szCs w:val="24"/>
          <w:rPrChange w:id="1245" w:author="Christopher W Kuzawa" w:date="2022-02-22T10:50:00Z">
            <w:rPr>
              <w:b/>
            </w:rPr>
          </w:rPrChange>
        </w:rPr>
        <w:t>305</w:t>
      </w:r>
      <w:r w:rsidRPr="001A2F08">
        <w:rPr>
          <w:rFonts w:ascii="Times New Roman" w:hAnsi="Times New Roman" w:cs="Times New Roman"/>
          <w:sz w:val="24"/>
          <w:szCs w:val="24"/>
          <w:rPrChange w:id="1246" w:author="Christopher W Kuzawa" w:date="2022-02-22T10:50:00Z">
            <w:rPr/>
          </w:rPrChange>
        </w:rPr>
        <w:t>(5691): p. 1733-6.</w:t>
      </w:r>
    </w:p>
    <w:p w14:paraId="7E9B3782"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47" w:author="Christopher W Kuzawa" w:date="2022-02-22T10:50:00Z">
            <w:rPr/>
          </w:rPrChange>
        </w:rPr>
      </w:pPr>
      <w:r w:rsidRPr="001A2F08">
        <w:rPr>
          <w:rFonts w:ascii="Times New Roman" w:hAnsi="Times New Roman" w:cs="Times New Roman"/>
          <w:sz w:val="24"/>
          <w:szCs w:val="24"/>
          <w:rPrChange w:id="1248" w:author="Christopher W Kuzawa" w:date="2022-02-22T10:50:00Z">
            <w:rPr/>
          </w:rPrChange>
        </w:rPr>
        <w:t>7.</w:t>
      </w:r>
      <w:r w:rsidRPr="001A2F08">
        <w:rPr>
          <w:rFonts w:ascii="Times New Roman" w:hAnsi="Times New Roman" w:cs="Times New Roman"/>
          <w:sz w:val="24"/>
          <w:szCs w:val="24"/>
          <w:rPrChange w:id="1249" w:author="Christopher W Kuzawa" w:date="2022-02-22T10:50:00Z">
            <w:rPr/>
          </w:rPrChange>
        </w:rPr>
        <w:tab/>
        <w:t xml:space="preserve">Bertram, C.E. and M.A. Hanson, </w:t>
      </w:r>
      <w:r w:rsidRPr="001A2F08">
        <w:rPr>
          <w:rFonts w:ascii="Times New Roman" w:hAnsi="Times New Roman" w:cs="Times New Roman"/>
          <w:i/>
          <w:sz w:val="24"/>
          <w:szCs w:val="24"/>
          <w:rPrChange w:id="1250" w:author="Christopher W Kuzawa" w:date="2022-02-22T10:50:00Z">
            <w:rPr>
              <w:i/>
            </w:rPr>
          </w:rPrChange>
        </w:rPr>
        <w:t>Animal models and programming of the metabolic syndrome.</w:t>
      </w:r>
      <w:r w:rsidRPr="001A2F08">
        <w:rPr>
          <w:rFonts w:ascii="Times New Roman" w:hAnsi="Times New Roman" w:cs="Times New Roman"/>
          <w:sz w:val="24"/>
          <w:szCs w:val="24"/>
          <w:rPrChange w:id="1251" w:author="Christopher W Kuzawa" w:date="2022-02-22T10:50:00Z">
            <w:rPr/>
          </w:rPrChange>
        </w:rPr>
        <w:t xml:space="preserve"> Br Med Bull, 2001. </w:t>
      </w:r>
      <w:r w:rsidRPr="001A2F08">
        <w:rPr>
          <w:rFonts w:ascii="Times New Roman" w:hAnsi="Times New Roman" w:cs="Times New Roman"/>
          <w:b/>
          <w:sz w:val="24"/>
          <w:szCs w:val="24"/>
          <w:rPrChange w:id="1252" w:author="Christopher W Kuzawa" w:date="2022-02-22T10:50:00Z">
            <w:rPr>
              <w:b/>
            </w:rPr>
          </w:rPrChange>
        </w:rPr>
        <w:t>60</w:t>
      </w:r>
      <w:r w:rsidRPr="001A2F08">
        <w:rPr>
          <w:rFonts w:ascii="Times New Roman" w:hAnsi="Times New Roman" w:cs="Times New Roman"/>
          <w:sz w:val="24"/>
          <w:szCs w:val="24"/>
          <w:rPrChange w:id="1253" w:author="Christopher W Kuzawa" w:date="2022-02-22T10:50:00Z">
            <w:rPr/>
          </w:rPrChange>
        </w:rPr>
        <w:t>: p. 103-21.</w:t>
      </w:r>
    </w:p>
    <w:p w14:paraId="23AD6054"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54" w:author="Christopher W Kuzawa" w:date="2022-02-22T10:50:00Z">
            <w:rPr/>
          </w:rPrChange>
        </w:rPr>
      </w:pPr>
      <w:r w:rsidRPr="001A2F08">
        <w:rPr>
          <w:rFonts w:ascii="Times New Roman" w:hAnsi="Times New Roman" w:cs="Times New Roman"/>
          <w:sz w:val="24"/>
          <w:szCs w:val="24"/>
          <w:rPrChange w:id="1255" w:author="Christopher W Kuzawa" w:date="2022-02-22T10:50:00Z">
            <w:rPr/>
          </w:rPrChange>
        </w:rPr>
        <w:t>8.</w:t>
      </w:r>
      <w:r w:rsidRPr="001A2F08">
        <w:rPr>
          <w:rFonts w:ascii="Times New Roman" w:hAnsi="Times New Roman" w:cs="Times New Roman"/>
          <w:sz w:val="24"/>
          <w:szCs w:val="24"/>
          <w:rPrChange w:id="1256" w:author="Christopher W Kuzawa" w:date="2022-02-22T10:50:00Z">
            <w:rPr/>
          </w:rPrChange>
        </w:rPr>
        <w:tab/>
        <w:t xml:space="preserve">Langley-Evans, S.C., </w:t>
      </w:r>
      <w:r w:rsidRPr="001A2F08">
        <w:rPr>
          <w:rFonts w:ascii="Times New Roman" w:hAnsi="Times New Roman" w:cs="Times New Roman"/>
          <w:i/>
          <w:sz w:val="24"/>
          <w:szCs w:val="24"/>
          <w:rPrChange w:id="1257" w:author="Christopher W Kuzawa" w:date="2022-02-22T10:50:00Z">
            <w:rPr>
              <w:i/>
            </w:rPr>
          </w:rPrChange>
        </w:rPr>
        <w:t>Metabolic programming in pregnancy: studies in animal models.</w:t>
      </w:r>
      <w:r w:rsidRPr="001A2F08">
        <w:rPr>
          <w:rFonts w:ascii="Times New Roman" w:hAnsi="Times New Roman" w:cs="Times New Roman"/>
          <w:sz w:val="24"/>
          <w:szCs w:val="24"/>
          <w:rPrChange w:id="1258" w:author="Christopher W Kuzawa" w:date="2022-02-22T10:50:00Z">
            <w:rPr/>
          </w:rPrChange>
        </w:rPr>
        <w:t xml:space="preserve"> Genes Nutr, 2007. </w:t>
      </w:r>
      <w:r w:rsidRPr="001A2F08">
        <w:rPr>
          <w:rFonts w:ascii="Times New Roman" w:hAnsi="Times New Roman" w:cs="Times New Roman"/>
          <w:b/>
          <w:sz w:val="24"/>
          <w:szCs w:val="24"/>
          <w:rPrChange w:id="1259" w:author="Christopher W Kuzawa" w:date="2022-02-22T10:50:00Z">
            <w:rPr>
              <w:b/>
            </w:rPr>
          </w:rPrChange>
        </w:rPr>
        <w:t>2</w:t>
      </w:r>
      <w:r w:rsidRPr="001A2F08">
        <w:rPr>
          <w:rFonts w:ascii="Times New Roman" w:hAnsi="Times New Roman" w:cs="Times New Roman"/>
          <w:sz w:val="24"/>
          <w:szCs w:val="24"/>
          <w:rPrChange w:id="1260" w:author="Christopher W Kuzawa" w:date="2022-02-22T10:50:00Z">
            <w:rPr/>
          </w:rPrChange>
        </w:rPr>
        <w:t>(1): p. 33-8.</w:t>
      </w:r>
    </w:p>
    <w:p w14:paraId="4D5531C9"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61" w:author="Christopher W Kuzawa" w:date="2022-02-22T10:50:00Z">
            <w:rPr/>
          </w:rPrChange>
        </w:rPr>
      </w:pPr>
      <w:r w:rsidRPr="001A2F08">
        <w:rPr>
          <w:rFonts w:ascii="Times New Roman" w:hAnsi="Times New Roman" w:cs="Times New Roman"/>
          <w:sz w:val="24"/>
          <w:szCs w:val="24"/>
          <w:rPrChange w:id="1262" w:author="Christopher W Kuzawa" w:date="2022-02-22T10:50:00Z">
            <w:rPr/>
          </w:rPrChange>
        </w:rPr>
        <w:t>9.</w:t>
      </w:r>
      <w:r w:rsidRPr="001A2F08">
        <w:rPr>
          <w:rFonts w:ascii="Times New Roman" w:hAnsi="Times New Roman" w:cs="Times New Roman"/>
          <w:sz w:val="24"/>
          <w:szCs w:val="24"/>
          <w:rPrChange w:id="1263" w:author="Christopher W Kuzawa" w:date="2022-02-22T10:50:00Z">
            <w:rPr/>
          </w:rPrChange>
        </w:rPr>
        <w:tab/>
        <w:t xml:space="preserve">Entringer, S., et al., </w:t>
      </w:r>
      <w:r w:rsidRPr="001A2F08">
        <w:rPr>
          <w:rFonts w:ascii="Times New Roman" w:hAnsi="Times New Roman" w:cs="Times New Roman"/>
          <w:i/>
          <w:sz w:val="24"/>
          <w:szCs w:val="24"/>
          <w:rPrChange w:id="1264" w:author="Christopher W Kuzawa" w:date="2022-02-22T10:50:00Z">
            <w:rPr>
              <w:i/>
            </w:rPr>
          </w:rPrChange>
        </w:rPr>
        <w:t>Fetal programming of body composition, obesity, and metabolic function: the role of intrauterine stress and stress biology.</w:t>
      </w:r>
      <w:r w:rsidRPr="001A2F08">
        <w:rPr>
          <w:rFonts w:ascii="Times New Roman" w:hAnsi="Times New Roman" w:cs="Times New Roman"/>
          <w:sz w:val="24"/>
          <w:szCs w:val="24"/>
          <w:rPrChange w:id="1265" w:author="Christopher W Kuzawa" w:date="2022-02-22T10:50:00Z">
            <w:rPr/>
          </w:rPrChange>
        </w:rPr>
        <w:t xml:space="preserve"> J Nutr Metab, 2012. </w:t>
      </w:r>
      <w:r w:rsidRPr="001A2F08">
        <w:rPr>
          <w:rFonts w:ascii="Times New Roman" w:hAnsi="Times New Roman" w:cs="Times New Roman"/>
          <w:b/>
          <w:sz w:val="24"/>
          <w:szCs w:val="24"/>
          <w:rPrChange w:id="1266" w:author="Christopher W Kuzawa" w:date="2022-02-22T10:50:00Z">
            <w:rPr>
              <w:b/>
            </w:rPr>
          </w:rPrChange>
        </w:rPr>
        <w:t>2012</w:t>
      </w:r>
      <w:r w:rsidRPr="001A2F08">
        <w:rPr>
          <w:rFonts w:ascii="Times New Roman" w:hAnsi="Times New Roman" w:cs="Times New Roman"/>
          <w:sz w:val="24"/>
          <w:szCs w:val="24"/>
          <w:rPrChange w:id="1267" w:author="Christopher W Kuzawa" w:date="2022-02-22T10:50:00Z">
            <w:rPr/>
          </w:rPrChange>
        </w:rPr>
        <w:t>: p. 632548.</w:t>
      </w:r>
    </w:p>
    <w:p w14:paraId="5863B97F"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68" w:author="Christopher W Kuzawa" w:date="2022-02-22T10:50:00Z">
            <w:rPr/>
          </w:rPrChange>
        </w:rPr>
      </w:pPr>
      <w:r w:rsidRPr="001A2F08">
        <w:rPr>
          <w:rFonts w:ascii="Times New Roman" w:hAnsi="Times New Roman" w:cs="Times New Roman"/>
          <w:sz w:val="24"/>
          <w:szCs w:val="24"/>
          <w:rPrChange w:id="1269" w:author="Christopher W Kuzawa" w:date="2022-02-22T10:50:00Z">
            <w:rPr/>
          </w:rPrChange>
        </w:rPr>
        <w:t>10.</w:t>
      </w:r>
      <w:r w:rsidRPr="001A2F08">
        <w:rPr>
          <w:rFonts w:ascii="Times New Roman" w:hAnsi="Times New Roman" w:cs="Times New Roman"/>
          <w:sz w:val="24"/>
          <w:szCs w:val="24"/>
          <w:rPrChange w:id="1270" w:author="Christopher W Kuzawa" w:date="2022-02-22T10:50:00Z">
            <w:rPr/>
          </w:rPrChange>
        </w:rPr>
        <w:tab/>
        <w:t xml:space="preserve">Entringer, S., </w:t>
      </w:r>
      <w:r w:rsidRPr="001A2F08">
        <w:rPr>
          <w:rFonts w:ascii="Times New Roman" w:hAnsi="Times New Roman" w:cs="Times New Roman"/>
          <w:i/>
          <w:sz w:val="24"/>
          <w:szCs w:val="24"/>
          <w:rPrChange w:id="1271" w:author="Christopher W Kuzawa" w:date="2022-02-22T10:50:00Z">
            <w:rPr>
              <w:i/>
            </w:rPr>
          </w:rPrChange>
        </w:rPr>
        <w:t>Impact of stress and stress physiology during pregnancy on child metabolic function and obesity risk.</w:t>
      </w:r>
      <w:r w:rsidRPr="001A2F08">
        <w:rPr>
          <w:rFonts w:ascii="Times New Roman" w:hAnsi="Times New Roman" w:cs="Times New Roman"/>
          <w:sz w:val="24"/>
          <w:szCs w:val="24"/>
          <w:rPrChange w:id="1272" w:author="Christopher W Kuzawa" w:date="2022-02-22T10:50:00Z">
            <w:rPr/>
          </w:rPrChange>
        </w:rPr>
        <w:t xml:space="preserve"> Curr Opin Clin Nutr Metab Care, 2013. </w:t>
      </w:r>
      <w:r w:rsidRPr="001A2F08">
        <w:rPr>
          <w:rFonts w:ascii="Times New Roman" w:hAnsi="Times New Roman" w:cs="Times New Roman"/>
          <w:b/>
          <w:sz w:val="24"/>
          <w:szCs w:val="24"/>
          <w:rPrChange w:id="1273" w:author="Christopher W Kuzawa" w:date="2022-02-22T10:50:00Z">
            <w:rPr>
              <w:b/>
            </w:rPr>
          </w:rPrChange>
        </w:rPr>
        <w:t>16</w:t>
      </w:r>
      <w:r w:rsidRPr="001A2F08">
        <w:rPr>
          <w:rFonts w:ascii="Times New Roman" w:hAnsi="Times New Roman" w:cs="Times New Roman"/>
          <w:sz w:val="24"/>
          <w:szCs w:val="24"/>
          <w:rPrChange w:id="1274" w:author="Christopher W Kuzawa" w:date="2022-02-22T10:50:00Z">
            <w:rPr/>
          </w:rPrChange>
        </w:rPr>
        <w:t>(3): p. 320-7.</w:t>
      </w:r>
    </w:p>
    <w:p w14:paraId="04D00FF0"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75" w:author="Christopher W Kuzawa" w:date="2022-02-22T10:50:00Z">
            <w:rPr/>
          </w:rPrChange>
        </w:rPr>
      </w:pPr>
      <w:r w:rsidRPr="001A2F08">
        <w:rPr>
          <w:rFonts w:ascii="Times New Roman" w:hAnsi="Times New Roman" w:cs="Times New Roman"/>
          <w:sz w:val="24"/>
          <w:szCs w:val="24"/>
          <w:rPrChange w:id="1276" w:author="Christopher W Kuzawa" w:date="2022-02-22T10:50:00Z">
            <w:rPr/>
          </w:rPrChange>
        </w:rPr>
        <w:t>11.</w:t>
      </w:r>
      <w:r w:rsidRPr="001A2F08">
        <w:rPr>
          <w:rFonts w:ascii="Times New Roman" w:hAnsi="Times New Roman" w:cs="Times New Roman"/>
          <w:sz w:val="24"/>
          <w:szCs w:val="24"/>
          <w:rPrChange w:id="1277" w:author="Christopher W Kuzawa" w:date="2022-02-22T10:50:00Z">
            <w:rPr/>
          </w:rPrChange>
        </w:rPr>
        <w:tab/>
        <w:t xml:space="preserve">Diego, M.A., et al., </w:t>
      </w:r>
      <w:r w:rsidRPr="001A2F08">
        <w:rPr>
          <w:rFonts w:ascii="Times New Roman" w:hAnsi="Times New Roman" w:cs="Times New Roman"/>
          <w:i/>
          <w:sz w:val="24"/>
          <w:szCs w:val="24"/>
          <w:rPrChange w:id="1278" w:author="Christopher W Kuzawa" w:date="2022-02-22T10:50:00Z">
            <w:rPr>
              <w:i/>
            </w:rPr>
          </w:rPrChange>
        </w:rPr>
        <w:t>Maternal psychological distress, prenatal cortisol, and fetal weight.</w:t>
      </w:r>
      <w:r w:rsidRPr="001A2F08">
        <w:rPr>
          <w:rFonts w:ascii="Times New Roman" w:hAnsi="Times New Roman" w:cs="Times New Roman"/>
          <w:sz w:val="24"/>
          <w:szCs w:val="24"/>
          <w:rPrChange w:id="1279" w:author="Christopher W Kuzawa" w:date="2022-02-22T10:50:00Z">
            <w:rPr/>
          </w:rPrChange>
        </w:rPr>
        <w:t xml:space="preserve"> Psychosom Med, 2006. </w:t>
      </w:r>
      <w:r w:rsidRPr="001A2F08">
        <w:rPr>
          <w:rFonts w:ascii="Times New Roman" w:hAnsi="Times New Roman" w:cs="Times New Roman"/>
          <w:b/>
          <w:sz w:val="24"/>
          <w:szCs w:val="24"/>
          <w:rPrChange w:id="1280" w:author="Christopher W Kuzawa" w:date="2022-02-22T10:50:00Z">
            <w:rPr>
              <w:b/>
            </w:rPr>
          </w:rPrChange>
        </w:rPr>
        <w:t>68</w:t>
      </w:r>
      <w:r w:rsidRPr="001A2F08">
        <w:rPr>
          <w:rFonts w:ascii="Times New Roman" w:hAnsi="Times New Roman" w:cs="Times New Roman"/>
          <w:sz w:val="24"/>
          <w:szCs w:val="24"/>
          <w:rPrChange w:id="1281" w:author="Christopher W Kuzawa" w:date="2022-02-22T10:50:00Z">
            <w:rPr/>
          </w:rPrChange>
        </w:rPr>
        <w:t>(5): p. 747-53.</w:t>
      </w:r>
    </w:p>
    <w:p w14:paraId="3D0012A6"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82" w:author="Christopher W Kuzawa" w:date="2022-02-22T10:50:00Z">
            <w:rPr/>
          </w:rPrChange>
        </w:rPr>
      </w:pPr>
      <w:r w:rsidRPr="001A2F08">
        <w:rPr>
          <w:rFonts w:ascii="Times New Roman" w:hAnsi="Times New Roman" w:cs="Times New Roman"/>
          <w:sz w:val="24"/>
          <w:szCs w:val="24"/>
          <w:rPrChange w:id="1283" w:author="Christopher W Kuzawa" w:date="2022-02-22T10:50:00Z">
            <w:rPr/>
          </w:rPrChange>
        </w:rPr>
        <w:t>12.</w:t>
      </w:r>
      <w:r w:rsidRPr="001A2F08">
        <w:rPr>
          <w:rFonts w:ascii="Times New Roman" w:hAnsi="Times New Roman" w:cs="Times New Roman"/>
          <w:sz w:val="24"/>
          <w:szCs w:val="24"/>
          <w:rPrChange w:id="1284" w:author="Christopher W Kuzawa" w:date="2022-02-22T10:50:00Z">
            <w:rPr/>
          </w:rPrChange>
        </w:rPr>
        <w:tab/>
        <w:t xml:space="preserve">Field, T. and M. Diego, </w:t>
      </w:r>
      <w:r w:rsidRPr="001A2F08">
        <w:rPr>
          <w:rFonts w:ascii="Times New Roman" w:hAnsi="Times New Roman" w:cs="Times New Roman"/>
          <w:i/>
          <w:sz w:val="24"/>
          <w:szCs w:val="24"/>
          <w:rPrChange w:id="1285" w:author="Christopher W Kuzawa" w:date="2022-02-22T10:50:00Z">
            <w:rPr>
              <w:i/>
            </w:rPr>
          </w:rPrChange>
        </w:rPr>
        <w:t>Cortisol: the culprit prenatal stress variable.</w:t>
      </w:r>
      <w:r w:rsidRPr="001A2F08">
        <w:rPr>
          <w:rFonts w:ascii="Times New Roman" w:hAnsi="Times New Roman" w:cs="Times New Roman"/>
          <w:sz w:val="24"/>
          <w:szCs w:val="24"/>
          <w:rPrChange w:id="1286" w:author="Christopher W Kuzawa" w:date="2022-02-22T10:50:00Z">
            <w:rPr/>
          </w:rPrChange>
        </w:rPr>
        <w:t xml:space="preserve"> Int J Neurosci, 2008. </w:t>
      </w:r>
      <w:r w:rsidRPr="001A2F08">
        <w:rPr>
          <w:rFonts w:ascii="Times New Roman" w:hAnsi="Times New Roman" w:cs="Times New Roman"/>
          <w:b/>
          <w:sz w:val="24"/>
          <w:szCs w:val="24"/>
          <w:rPrChange w:id="1287" w:author="Christopher W Kuzawa" w:date="2022-02-22T10:50:00Z">
            <w:rPr>
              <w:b/>
            </w:rPr>
          </w:rPrChange>
        </w:rPr>
        <w:t>118</w:t>
      </w:r>
      <w:r w:rsidRPr="001A2F08">
        <w:rPr>
          <w:rFonts w:ascii="Times New Roman" w:hAnsi="Times New Roman" w:cs="Times New Roman"/>
          <w:sz w:val="24"/>
          <w:szCs w:val="24"/>
          <w:rPrChange w:id="1288" w:author="Christopher W Kuzawa" w:date="2022-02-22T10:50:00Z">
            <w:rPr/>
          </w:rPrChange>
        </w:rPr>
        <w:t>(8): p. 1181.</w:t>
      </w:r>
    </w:p>
    <w:p w14:paraId="46D84771"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89" w:author="Christopher W Kuzawa" w:date="2022-02-22T10:50:00Z">
            <w:rPr/>
          </w:rPrChange>
        </w:rPr>
      </w:pPr>
      <w:r w:rsidRPr="001A2F08">
        <w:rPr>
          <w:rFonts w:ascii="Times New Roman" w:hAnsi="Times New Roman" w:cs="Times New Roman"/>
          <w:sz w:val="24"/>
          <w:szCs w:val="24"/>
          <w:rPrChange w:id="1290" w:author="Christopher W Kuzawa" w:date="2022-02-22T10:50:00Z">
            <w:rPr/>
          </w:rPrChange>
        </w:rPr>
        <w:t>13.</w:t>
      </w:r>
      <w:r w:rsidRPr="001A2F08">
        <w:rPr>
          <w:rFonts w:ascii="Times New Roman" w:hAnsi="Times New Roman" w:cs="Times New Roman"/>
          <w:sz w:val="24"/>
          <w:szCs w:val="24"/>
          <w:rPrChange w:id="1291" w:author="Christopher W Kuzawa" w:date="2022-02-22T10:50:00Z">
            <w:rPr/>
          </w:rPrChange>
        </w:rPr>
        <w:tab/>
        <w:t xml:space="preserve">Entringer, S., C. Buss, and P.D. Wadhwa, </w:t>
      </w:r>
      <w:r w:rsidRPr="001A2F08">
        <w:rPr>
          <w:rFonts w:ascii="Times New Roman" w:hAnsi="Times New Roman" w:cs="Times New Roman"/>
          <w:i/>
          <w:sz w:val="24"/>
          <w:szCs w:val="24"/>
          <w:rPrChange w:id="1292" w:author="Christopher W Kuzawa" w:date="2022-02-22T10:50:00Z">
            <w:rPr>
              <w:i/>
            </w:rPr>
          </w:rPrChange>
        </w:rPr>
        <w:t>Prenatal stress and developmental programming of human health and disease risk: concepts and integration of empirical findings.</w:t>
      </w:r>
      <w:r w:rsidRPr="001A2F08">
        <w:rPr>
          <w:rFonts w:ascii="Times New Roman" w:hAnsi="Times New Roman" w:cs="Times New Roman"/>
          <w:sz w:val="24"/>
          <w:szCs w:val="24"/>
          <w:rPrChange w:id="1293" w:author="Christopher W Kuzawa" w:date="2022-02-22T10:50:00Z">
            <w:rPr/>
          </w:rPrChange>
        </w:rPr>
        <w:t xml:space="preserve"> Curr Opin Endocrinol Diabetes Obes, 2010. </w:t>
      </w:r>
      <w:r w:rsidRPr="001A2F08">
        <w:rPr>
          <w:rFonts w:ascii="Times New Roman" w:hAnsi="Times New Roman" w:cs="Times New Roman"/>
          <w:b/>
          <w:sz w:val="24"/>
          <w:szCs w:val="24"/>
          <w:rPrChange w:id="1294" w:author="Christopher W Kuzawa" w:date="2022-02-22T10:50:00Z">
            <w:rPr>
              <w:b/>
            </w:rPr>
          </w:rPrChange>
        </w:rPr>
        <w:t>17</w:t>
      </w:r>
      <w:r w:rsidRPr="001A2F08">
        <w:rPr>
          <w:rFonts w:ascii="Times New Roman" w:hAnsi="Times New Roman" w:cs="Times New Roman"/>
          <w:sz w:val="24"/>
          <w:szCs w:val="24"/>
          <w:rPrChange w:id="1295" w:author="Christopher W Kuzawa" w:date="2022-02-22T10:50:00Z">
            <w:rPr/>
          </w:rPrChange>
        </w:rPr>
        <w:t>(6): p. 507-16.</w:t>
      </w:r>
    </w:p>
    <w:p w14:paraId="72398B6C"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296" w:author="Christopher W Kuzawa" w:date="2022-02-22T10:50:00Z">
            <w:rPr/>
          </w:rPrChange>
        </w:rPr>
      </w:pPr>
      <w:r w:rsidRPr="001A2F08">
        <w:rPr>
          <w:rFonts w:ascii="Times New Roman" w:hAnsi="Times New Roman" w:cs="Times New Roman"/>
          <w:sz w:val="24"/>
          <w:szCs w:val="24"/>
          <w:rPrChange w:id="1297" w:author="Christopher W Kuzawa" w:date="2022-02-22T10:50:00Z">
            <w:rPr/>
          </w:rPrChange>
        </w:rPr>
        <w:t>14.</w:t>
      </w:r>
      <w:r w:rsidRPr="001A2F08">
        <w:rPr>
          <w:rFonts w:ascii="Times New Roman" w:hAnsi="Times New Roman" w:cs="Times New Roman"/>
          <w:sz w:val="24"/>
          <w:szCs w:val="24"/>
          <w:rPrChange w:id="1298" w:author="Christopher W Kuzawa" w:date="2022-02-22T10:50:00Z">
            <w:rPr/>
          </w:rPrChange>
        </w:rPr>
        <w:tab/>
        <w:t xml:space="preserve">LaMarca, B.D., et al., </w:t>
      </w:r>
      <w:r w:rsidRPr="001A2F08">
        <w:rPr>
          <w:rFonts w:ascii="Times New Roman" w:hAnsi="Times New Roman" w:cs="Times New Roman"/>
          <w:i/>
          <w:sz w:val="24"/>
          <w:szCs w:val="24"/>
          <w:rPrChange w:id="1299" w:author="Christopher W Kuzawa" w:date="2022-02-22T10:50:00Z">
            <w:rPr>
              <w:i/>
            </w:rPr>
          </w:rPrChange>
        </w:rPr>
        <w:t>Inflammatory cytokines in the pathophysiology of hypertension during preeclampsia.</w:t>
      </w:r>
      <w:r w:rsidRPr="001A2F08">
        <w:rPr>
          <w:rFonts w:ascii="Times New Roman" w:hAnsi="Times New Roman" w:cs="Times New Roman"/>
          <w:sz w:val="24"/>
          <w:szCs w:val="24"/>
          <w:rPrChange w:id="1300" w:author="Christopher W Kuzawa" w:date="2022-02-22T10:50:00Z">
            <w:rPr/>
          </w:rPrChange>
        </w:rPr>
        <w:t xml:space="preserve"> Curr Hypertens Rep, 2007. </w:t>
      </w:r>
      <w:r w:rsidRPr="001A2F08">
        <w:rPr>
          <w:rFonts w:ascii="Times New Roman" w:hAnsi="Times New Roman" w:cs="Times New Roman"/>
          <w:b/>
          <w:sz w:val="24"/>
          <w:szCs w:val="24"/>
          <w:rPrChange w:id="1301" w:author="Christopher W Kuzawa" w:date="2022-02-22T10:50:00Z">
            <w:rPr>
              <w:b/>
            </w:rPr>
          </w:rPrChange>
        </w:rPr>
        <w:t>9</w:t>
      </w:r>
      <w:r w:rsidRPr="001A2F08">
        <w:rPr>
          <w:rFonts w:ascii="Times New Roman" w:hAnsi="Times New Roman" w:cs="Times New Roman"/>
          <w:sz w:val="24"/>
          <w:szCs w:val="24"/>
          <w:rPrChange w:id="1302" w:author="Christopher W Kuzawa" w:date="2022-02-22T10:50:00Z">
            <w:rPr/>
          </w:rPrChange>
        </w:rPr>
        <w:t>(6): p. 480-5.</w:t>
      </w:r>
    </w:p>
    <w:p w14:paraId="24A6921E"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303" w:author="Christopher W Kuzawa" w:date="2022-02-22T10:50:00Z">
            <w:rPr/>
          </w:rPrChange>
        </w:rPr>
      </w:pPr>
      <w:r w:rsidRPr="001A2F08">
        <w:rPr>
          <w:rFonts w:ascii="Times New Roman" w:hAnsi="Times New Roman" w:cs="Times New Roman"/>
          <w:sz w:val="24"/>
          <w:szCs w:val="24"/>
          <w:rPrChange w:id="1304" w:author="Christopher W Kuzawa" w:date="2022-02-22T10:50:00Z">
            <w:rPr/>
          </w:rPrChange>
        </w:rPr>
        <w:t>15.</w:t>
      </w:r>
      <w:r w:rsidRPr="001A2F08">
        <w:rPr>
          <w:rFonts w:ascii="Times New Roman" w:hAnsi="Times New Roman" w:cs="Times New Roman"/>
          <w:sz w:val="24"/>
          <w:szCs w:val="24"/>
          <w:rPrChange w:id="1305" w:author="Christopher W Kuzawa" w:date="2022-02-22T10:50:00Z">
            <w:rPr/>
          </w:rPrChange>
        </w:rPr>
        <w:tab/>
        <w:t xml:space="preserve">Fraser, D., et al., </w:t>
      </w:r>
      <w:r w:rsidRPr="001A2F08">
        <w:rPr>
          <w:rFonts w:ascii="Times New Roman" w:hAnsi="Times New Roman" w:cs="Times New Roman"/>
          <w:i/>
          <w:sz w:val="24"/>
          <w:szCs w:val="24"/>
          <w:rPrChange w:id="1306" w:author="Christopher W Kuzawa" w:date="2022-02-22T10:50:00Z">
            <w:rPr>
              <w:i/>
            </w:rPr>
          </w:rPrChange>
        </w:rPr>
        <w:t>Factors influencing birth weight in newborns of diabetic and non-diabetic women. A population based study.</w:t>
      </w:r>
      <w:r w:rsidRPr="001A2F08">
        <w:rPr>
          <w:rFonts w:ascii="Times New Roman" w:hAnsi="Times New Roman" w:cs="Times New Roman"/>
          <w:sz w:val="24"/>
          <w:szCs w:val="24"/>
          <w:rPrChange w:id="1307" w:author="Christopher W Kuzawa" w:date="2022-02-22T10:50:00Z">
            <w:rPr/>
          </w:rPrChange>
        </w:rPr>
        <w:t xml:space="preserve"> Eur J Epidemiol, 1990. </w:t>
      </w:r>
      <w:r w:rsidRPr="001A2F08">
        <w:rPr>
          <w:rFonts w:ascii="Times New Roman" w:hAnsi="Times New Roman" w:cs="Times New Roman"/>
          <w:b/>
          <w:sz w:val="24"/>
          <w:szCs w:val="24"/>
          <w:rPrChange w:id="1308" w:author="Christopher W Kuzawa" w:date="2022-02-22T10:50:00Z">
            <w:rPr>
              <w:b/>
            </w:rPr>
          </w:rPrChange>
        </w:rPr>
        <w:t>6</w:t>
      </w:r>
      <w:r w:rsidRPr="001A2F08">
        <w:rPr>
          <w:rFonts w:ascii="Times New Roman" w:hAnsi="Times New Roman" w:cs="Times New Roman"/>
          <w:sz w:val="24"/>
          <w:szCs w:val="24"/>
          <w:rPrChange w:id="1309" w:author="Christopher W Kuzawa" w:date="2022-02-22T10:50:00Z">
            <w:rPr/>
          </w:rPrChange>
        </w:rPr>
        <w:t>(4): p. 427-31.</w:t>
      </w:r>
    </w:p>
    <w:p w14:paraId="25404152"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310" w:author="Christopher W Kuzawa" w:date="2022-02-22T10:50:00Z">
            <w:rPr/>
          </w:rPrChange>
        </w:rPr>
      </w:pPr>
      <w:r w:rsidRPr="001A2F08">
        <w:rPr>
          <w:rFonts w:ascii="Times New Roman" w:hAnsi="Times New Roman" w:cs="Times New Roman"/>
          <w:sz w:val="24"/>
          <w:szCs w:val="24"/>
          <w:rPrChange w:id="1311" w:author="Christopher W Kuzawa" w:date="2022-02-22T10:50:00Z">
            <w:rPr/>
          </w:rPrChange>
        </w:rPr>
        <w:t>16.</w:t>
      </w:r>
      <w:r w:rsidRPr="001A2F08">
        <w:rPr>
          <w:rFonts w:ascii="Times New Roman" w:hAnsi="Times New Roman" w:cs="Times New Roman"/>
          <w:sz w:val="24"/>
          <w:szCs w:val="24"/>
          <w:rPrChange w:id="1312" w:author="Christopher W Kuzawa" w:date="2022-02-22T10:50:00Z">
            <w:rPr/>
          </w:rPrChange>
        </w:rPr>
        <w:tab/>
        <w:t xml:space="preserve">Gillman, M.W., et al., </w:t>
      </w:r>
      <w:r w:rsidRPr="001A2F08">
        <w:rPr>
          <w:rFonts w:ascii="Times New Roman" w:hAnsi="Times New Roman" w:cs="Times New Roman"/>
          <w:i/>
          <w:sz w:val="24"/>
          <w:szCs w:val="24"/>
          <w:rPrChange w:id="1313" w:author="Christopher W Kuzawa" w:date="2022-02-22T10:50:00Z">
            <w:rPr>
              <w:i/>
            </w:rPr>
          </w:rPrChange>
        </w:rPr>
        <w:t>Maternal gestational diabetes, birth weight, and adolescent obesity.</w:t>
      </w:r>
      <w:r w:rsidRPr="001A2F08">
        <w:rPr>
          <w:rFonts w:ascii="Times New Roman" w:hAnsi="Times New Roman" w:cs="Times New Roman"/>
          <w:sz w:val="24"/>
          <w:szCs w:val="24"/>
          <w:rPrChange w:id="1314" w:author="Christopher W Kuzawa" w:date="2022-02-22T10:50:00Z">
            <w:rPr/>
          </w:rPrChange>
        </w:rPr>
        <w:t xml:space="preserve"> Pediatrics, 2003. </w:t>
      </w:r>
      <w:r w:rsidRPr="001A2F08">
        <w:rPr>
          <w:rFonts w:ascii="Times New Roman" w:hAnsi="Times New Roman" w:cs="Times New Roman"/>
          <w:b/>
          <w:sz w:val="24"/>
          <w:szCs w:val="24"/>
          <w:rPrChange w:id="1315" w:author="Christopher W Kuzawa" w:date="2022-02-22T10:50:00Z">
            <w:rPr>
              <w:b/>
            </w:rPr>
          </w:rPrChange>
        </w:rPr>
        <w:t>111</w:t>
      </w:r>
      <w:r w:rsidRPr="001A2F08">
        <w:rPr>
          <w:rFonts w:ascii="Times New Roman" w:hAnsi="Times New Roman" w:cs="Times New Roman"/>
          <w:sz w:val="24"/>
          <w:szCs w:val="24"/>
          <w:rPrChange w:id="1316" w:author="Christopher W Kuzawa" w:date="2022-02-22T10:50:00Z">
            <w:rPr/>
          </w:rPrChange>
        </w:rPr>
        <w:t>(3): p. e221-6.</w:t>
      </w:r>
    </w:p>
    <w:p w14:paraId="2D16B803"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317" w:author="Christopher W Kuzawa" w:date="2022-02-22T10:50:00Z">
            <w:rPr/>
          </w:rPrChange>
        </w:rPr>
      </w:pPr>
      <w:r w:rsidRPr="001A2F08">
        <w:rPr>
          <w:rFonts w:ascii="Times New Roman" w:hAnsi="Times New Roman" w:cs="Times New Roman"/>
          <w:sz w:val="24"/>
          <w:szCs w:val="24"/>
          <w:rPrChange w:id="1318" w:author="Christopher W Kuzawa" w:date="2022-02-22T10:50:00Z">
            <w:rPr/>
          </w:rPrChange>
        </w:rPr>
        <w:t>17.</w:t>
      </w:r>
      <w:r w:rsidRPr="001A2F08">
        <w:rPr>
          <w:rFonts w:ascii="Times New Roman" w:hAnsi="Times New Roman" w:cs="Times New Roman"/>
          <w:sz w:val="24"/>
          <w:szCs w:val="24"/>
          <w:rPrChange w:id="1319" w:author="Christopher W Kuzawa" w:date="2022-02-22T10:50:00Z">
            <w:rPr/>
          </w:rPrChange>
        </w:rPr>
        <w:tab/>
        <w:t xml:space="preserve">Ross, K.M., et al., </w:t>
      </w:r>
      <w:r w:rsidRPr="001A2F08">
        <w:rPr>
          <w:rFonts w:ascii="Times New Roman" w:hAnsi="Times New Roman" w:cs="Times New Roman"/>
          <w:i/>
          <w:sz w:val="24"/>
          <w:szCs w:val="24"/>
          <w:rPrChange w:id="1320" w:author="Christopher W Kuzawa" w:date="2022-02-22T10:50:00Z">
            <w:rPr>
              <w:i/>
            </w:rPr>
          </w:rPrChange>
        </w:rPr>
        <w:t>Epigenetic age and pregnancy outcomes: GrimAge acceleration is associated with shorter gestational length and lower birthweight.</w:t>
      </w:r>
      <w:r w:rsidRPr="001A2F08">
        <w:rPr>
          <w:rFonts w:ascii="Times New Roman" w:hAnsi="Times New Roman" w:cs="Times New Roman"/>
          <w:sz w:val="24"/>
          <w:szCs w:val="24"/>
          <w:rPrChange w:id="1321" w:author="Christopher W Kuzawa" w:date="2022-02-22T10:50:00Z">
            <w:rPr/>
          </w:rPrChange>
        </w:rPr>
        <w:t xml:space="preserve"> Clin Epigenetics, 2020. </w:t>
      </w:r>
      <w:r w:rsidRPr="001A2F08">
        <w:rPr>
          <w:rFonts w:ascii="Times New Roman" w:hAnsi="Times New Roman" w:cs="Times New Roman"/>
          <w:b/>
          <w:sz w:val="24"/>
          <w:szCs w:val="24"/>
          <w:rPrChange w:id="1322" w:author="Christopher W Kuzawa" w:date="2022-02-22T10:50:00Z">
            <w:rPr>
              <w:b/>
            </w:rPr>
          </w:rPrChange>
        </w:rPr>
        <w:t>12</w:t>
      </w:r>
      <w:r w:rsidRPr="001A2F08">
        <w:rPr>
          <w:rFonts w:ascii="Times New Roman" w:hAnsi="Times New Roman" w:cs="Times New Roman"/>
          <w:sz w:val="24"/>
          <w:szCs w:val="24"/>
          <w:rPrChange w:id="1323" w:author="Christopher W Kuzawa" w:date="2022-02-22T10:50:00Z">
            <w:rPr/>
          </w:rPrChange>
        </w:rPr>
        <w:t>(1): p. 120.</w:t>
      </w:r>
    </w:p>
    <w:p w14:paraId="5B9E2108"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324" w:author="Christopher W Kuzawa" w:date="2022-02-22T10:50:00Z">
            <w:rPr/>
          </w:rPrChange>
        </w:rPr>
      </w:pPr>
      <w:r w:rsidRPr="001A2F08">
        <w:rPr>
          <w:rFonts w:ascii="Times New Roman" w:hAnsi="Times New Roman" w:cs="Times New Roman"/>
          <w:sz w:val="24"/>
          <w:szCs w:val="24"/>
          <w:rPrChange w:id="1325" w:author="Christopher W Kuzawa" w:date="2022-02-22T10:50:00Z">
            <w:rPr/>
          </w:rPrChange>
        </w:rPr>
        <w:lastRenderedPageBreak/>
        <w:t>18.</w:t>
      </w:r>
      <w:r w:rsidRPr="001A2F08">
        <w:rPr>
          <w:rFonts w:ascii="Times New Roman" w:hAnsi="Times New Roman" w:cs="Times New Roman"/>
          <w:sz w:val="24"/>
          <w:szCs w:val="24"/>
          <w:rPrChange w:id="1326" w:author="Christopher W Kuzawa" w:date="2022-02-22T10:50:00Z">
            <w:rPr/>
          </w:rPrChange>
        </w:rPr>
        <w:tab/>
        <w:t xml:space="preserve">Adair, L.S., et al., </w:t>
      </w:r>
      <w:r w:rsidRPr="001A2F08">
        <w:rPr>
          <w:rFonts w:ascii="Times New Roman" w:hAnsi="Times New Roman" w:cs="Times New Roman"/>
          <w:i/>
          <w:sz w:val="24"/>
          <w:szCs w:val="24"/>
          <w:rPrChange w:id="1327" w:author="Christopher W Kuzawa" w:date="2022-02-22T10:50:00Z">
            <w:rPr>
              <w:i/>
            </w:rPr>
          </w:rPrChange>
        </w:rPr>
        <w:t>Cohort profile: the Cebu longitudinal health and nutrition survey.</w:t>
      </w:r>
      <w:r w:rsidRPr="001A2F08">
        <w:rPr>
          <w:rFonts w:ascii="Times New Roman" w:hAnsi="Times New Roman" w:cs="Times New Roman"/>
          <w:sz w:val="24"/>
          <w:szCs w:val="24"/>
          <w:rPrChange w:id="1328" w:author="Christopher W Kuzawa" w:date="2022-02-22T10:50:00Z">
            <w:rPr/>
          </w:rPrChange>
        </w:rPr>
        <w:t xml:space="preserve"> Int J Epidemiol, 2011. </w:t>
      </w:r>
      <w:r w:rsidRPr="001A2F08">
        <w:rPr>
          <w:rFonts w:ascii="Times New Roman" w:hAnsi="Times New Roman" w:cs="Times New Roman"/>
          <w:b/>
          <w:sz w:val="24"/>
          <w:szCs w:val="24"/>
          <w:rPrChange w:id="1329" w:author="Christopher W Kuzawa" w:date="2022-02-22T10:50:00Z">
            <w:rPr>
              <w:b/>
            </w:rPr>
          </w:rPrChange>
        </w:rPr>
        <w:t>40</w:t>
      </w:r>
      <w:r w:rsidRPr="001A2F08">
        <w:rPr>
          <w:rFonts w:ascii="Times New Roman" w:hAnsi="Times New Roman" w:cs="Times New Roman"/>
          <w:sz w:val="24"/>
          <w:szCs w:val="24"/>
          <w:rPrChange w:id="1330" w:author="Christopher W Kuzawa" w:date="2022-02-22T10:50:00Z">
            <w:rPr/>
          </w:rPrChange>
        </w:rPr>
        <w:t>(3): p. 619-25.</w:t>
      </w:r>
    </w:p>
    <w:p w14:paraId="5C6616DB"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331" w:author="Christopher W Kuzawa" w:date="2022-02-22T10:50:00Z">
            <w:rPr/>
          </w:rPrChange>
        </w:rPr>
      </w:pPr>
      <w:r w:rsidRPr="001A2F08">
        <w:rPr>
          <w:rFonts w:ascii="Times New Roman" w:hAnsi="Times New Roman" w:cs="Times New Roman"/>
          <w:sz w:val="24"/>
          <w:szCs w:val="24"/>
          <w:rPrChange w:id="1332" w:author="Christopher W Kuzawa" w:date="2022-02-22T10:50:00Z">
            <w:rPr/>
          </w:rPrChange>
        </w:rPr>
        <w:t>19.</w:t>
      </w:r>
      <w:r w:rsidRPr="001A2F08">
        <w:rPr>
          <w:rFonts w:ascii="Times New Roman" w:hAnsi="Times New Roman" w:cs="Times New Roman"/>
          <w:sz w:val="24"/>
          <w:szCs w:val="24"/>
          <w:rPrChange w:id="1333" w:author="Christopher W Kuzawa" w:date="2022-02-22T10:50:00Z">
            <w:rPr/>
          </w:rPrChange>
        </w:rPr>
        <w:tab/>
        <w:t xml:space="preserve">Levine, M.E., et al., </w:t>
      </w:r>
      <w:r w:rsidRPr="001A2F08">
        <w:rPr>
          <w:rFonts w:ascii="Times New Roman" w:hAnsi="Times New Roman" w:cs="Times New Roman"/>
          <w:i/>
          <w:sz w:val="24"/>
          <w:szCs w:val="24"/>
          <w:rPrChange w:id="1334" w:author="Christopher W Kuzawa" w:date="2022-02-22T10:50:00Z">
            <w:rPr>
              <w:i/>
            </w:rPr>
          </w:rPrChange>
        </w:rPr>
        <w:t>An epigenetic biomarker of aging for lifespan and healthspan.</w:t>
      </w:r>
      <w:r w:rsidRPr="001A2F08">
        <w:rPr>
          <w:rFonts w:ascii="Times New Roman" w:hAnsi="Times New Roman" w:cs="Times New Roman"/>
          <w:sz w:val="24"/>
          <w:szCs w:val="24"/>
          <w:rPrChange w:id="1335" w:author="Christopher W Kuzawa" w:date="2022-02-22T10:50:00Z">
            <w:rPr/>
          </w:rPrChange>
        </w:rPr>
        <w:t xml:space="preserve"> Aging (Albany NY), 2018. </w:t>
      </w:r>
      <w:r w:rsidRPr="001A2F08">
        <w:rPr>
          <w:rFonts w:ascii="Times New Roman" w:hAnsi="Times New Roman" w:cs="Times New Roman"/>
          <w:b/>
          <w:sz w:val="24"/>
          <w:szCs w:val="24"/>
          <w:rPrChange w:id="1336" w:author="Christopher W Kuzawa" w:date="2022-02-22T10:50:00Z">
            <w:rPr>
              <w:b/>
            </w:rPr>
          </w:rPrChange>
        </w:rPr>
        <w:t>10</w:t>
      </w:r>
      <w:r w:rsidRPr="001A2F08">
        <w:rPr>
          <w:rFonts w:ascii="Times New Roman" w:hAnsi="Times New Roman" w:cs="Times New Roman"/>
          <w:sz w:val="24"/>
          <w:szCs w:val="24"/>
          <w:rPrChange w:id="1337" w:author="Christopher W Kuzawa" w:date="2022-02-22T10:50:00Z">
            <w:rPr/>
          </w:rPrChange>
        </w:rPr>
        <w:t>(4): p. 573-591.</w:t>
      </w:r>
    </w:p>
    <w:p w14:paraId="5387BF6D"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338" w:author="Christopher W Kuzawa" w:date="2022-02-22T10:50:00Z">
            <w:rPr/>
          </w:rPrChange>
        </w:rPr>
      </w:pPr>
      <w:r w:rsidRPr="001A2F08">
        <w:rPr>
          <w:rFonts w:ascii="Times New Roman" w:hAnsi="Times New Roman" w:cs="Times New Roman"/>
          <w:sz w:val="24"/>
          <w:szCs w:val="24"/>
          <w:rPrChange w:id="1339" w:author="Christopher W Kuzawa" w:date="2022-02-22T10:50:00Z">
            <w:rPr/>
          </w:rPrChange>
        </w:rPr>
        <w:t>20.</w:t>
      </w:r>
      <w:r w:rsidRPr="001A2F08">
        <w:rPr>
          <w:rFonts w:ascii="Times New Roman" w:hAnsi="Times New Roman" w:cs="Times New Roman"/>
          <w:sz w:val="24"/>
          <w:szCs w:val="24"/>
          <w:rPrChange w:id="1340" w:author="Christopher W Kuzawa" w:date="2022-02-22T10:50:00Z">
            <w:rPr/>
          </w:rPrChange>
        </w:rPr>
        <w:tab/>
        <w:t xml:space="preserve">Hillary, R.F., et al., </w:t>
      </w:r>
      <w:r w:rsidRPr="001A2F08">
        <w:rPr>
          <w:rFonts w:ascii="Times New Roman" w:hAnsi="Times New Roman" w:cs="Times New Roman"/>
          <w:i/>
          <w:sz w:val="24"/>
          <w:szCs w:val="24"/>
          <w:rPrChange w:id="1341" w:author="Christopher W Kuzawa" w:date="2022-02-22T10:50:00Z">
            <w:rPr>
              <w:i/>
            </w:rPr>
          </w:rPrChange>
        </w:rPr>
        <w:t>Epigenetic measures of ageing predict the prevalence and incidence of leading causes of death and disease burden.</w:t>
      </w:r>
      <w:r w:rsidRPr="001A2F08">
        <w:rPr>
          <w:rFonts w:ascii="Times New Roman" w:hAnsi="Times New Roman" w:cs="Times New Roman"/>
          <w:sz w:val="24"/>
          <w:szCs w:val="24"/>
          <w:rPrChange w:id="1342" w:author="Christopher W Kuzawa" w:date="2022-02-22T10:50:00Z">
            <w:rPr/>
          </w:rPrChange>
        </w:rPr>
        <w:t xml:space="preserve"> Clin Epigenetics, 2020. </w:t>
      </w:r>
      <w:r w:rsidRPr="001A2F08">
        <w:rPr>
          <w:rFonts w:ascii="Times New Roman" w:hAnsi="Times New Roman" w:cs="Times New Roman"/>
          <w:b/>
          <w:sz w:val="24"/>
          <w:szCs w:val="24"/>
          <w:rPrChange w:id="1343" w:author="Christopher W Kuzawa" w:date="2022-02-22T10:50:00Z">
            <w:rPr>
              <w:b/>
            </w:rPr>
          </w:rPrChange>
        </w:rPr>
        <w:t>12</w:t>
      </w:r>
      <w:r w:rsidRPr="001A2F08">
        <w:rPr>
          <w:rFonts w:ascii="Times New Roman" w:hAnsi="Times New Roman" w:cs="Times New Roman"/>
          <w:sz w:val="24"/>
          <w:szCs w:val="24"/>
          <w:rPrChange w:id="1344" w:author="Christopher W Kuzawa" w:date="2022-02-22T10:50:00Z">
            <w:rPr/>
          </w:rPrChange>
        </w:rPr>
        <w:t>(1): p. 115.</w:t>
      </w:r>
    </w:p>
    <w:p w14:paraId="19C799B5"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345" w:author="Christopher W Kuzawa" w:date="2022-02-22T10:50:00Z">
            <w:rPr/>
          </w:rPrChange>
        </w:rPr>
      </w:pPr>
      <w:r w:rsidRPr="001A2F08">
        <w:rPr>
          <w:rFonts w:ascii="Times New Roman" w:hAnsi="Times New Roman" w:cs="Times New Roman"/>
          <w:sz w:val="24"/>
          <w:szCs w:val="24"/>
          <w:rPrChange w:id="1346" w:author="Christopher W Kuzawa" w:date="2022-02-22T10:50:00Z">
            <w:rPr/>
          </w:rPrChange>
        </w:rPr>
        <w:t>21.</w:t>
      </w:r>
      <w:r w:rsidRPr="001A2F08">
        <w:rPr>
          <w:rFonts w:ascii="Times New Roman" w:hAnsi="Times New Roman" w:cs="Times New Roman"/>
          <w:sz w:val="24"/>
          <w:szCs w:val="24"/>
          <w:rPrChange w:id="1347" w:author="Christopher W Kuzawa" w:date="2022-02-22T10:50:00Z">
            <w:rPr/>
          </w:rPrChange>
        </w:rPr>
        <w:tab/>
        <w:t xml:space="preserve">Lu, A.T., et al., </w:t>
      </w:r>
      <w:r w:rsidRPr="001A2F08">
        <w:rPr>
          <w:rFonts w:ascii="Times New Roman" w:hAnsi="Times New Roman" w:cs="Times New Roman"/>
          <w:i/>
          <w:sz w:val="24"/>
          <w:szCs w:val="24"/>
          <w:rPrChange w:id="1348" w:author="Christopher W Kuzawa" w:date="2022-02-22T10:50:00Z">
            <w:rPr>
              <w:i/>
            </w:rPr>
          </w:rPrChange>
        </w:rPr>
        <w:t>DNA methylation GrimAge strongly predicts lifespan and healthspan.</w:t>
      </w:r>
      <w:r w:rsidRPr="001A2F08">
        <w:rPr>
          <w:rFonts w:ascii="Times New Roman" w:hAnsi="Times New Roman" w:cs="Times New Roman"/>
          <w:sz w:val="24"/>
          <w:szCs w:val="24"/>
          <w:rPrChange w:id="1349" w:author="Christopher W Kuzawa" w:date="2022-02-22T10:50:00Z">
            <w:rPr/>
          </w:rPrChange>
        </w:rPr>
        <w:t xml:space="preserve"> Aging (Albany NY), 2019. </w:t>
      </w:r>
      <w:r w:rsidRPr="001A2F08">
        <w:rPr>
          <w:rFonts w:ascii="Times New Roman" w:hAnsi="Times New Roman" w:cs="Times New Roman"/>
          <w:b/>
          <w:sz w:val="24"/>
          <w:szCs w:val="24"/>
          <w:rPrChange w:id="1350" w:author="Christopher W Kuzawa" w:date="2022-02-22T10:50:00Z">
            <w:rPr>
              <w:b/>
            </w:rPr>
          </w:rPrChange>
        </w:rPr>
        <w:t>11</w:t>
      </w:r>
      <w:r w:rsidRPr="001A2F08">
        <w:rPr>
          <w:rFonts w:ascii="Times New Roman" w:hAnsi="Times New Roman" w:cs="Times New Roman"/>
          <w:sz w:val="24"/>
          <w:szCs w:val="24"/>
          <w:rPrChange w:id="1351" w:author="Christopher W Kuzawa" w:date="2022-02-22T10:50:00Z">
            <w:rPr/>
          </w:rPrChange>
        </w:rPr>
        <w:t>(2): p. 303-327.</w:t>
      </w:r>
    </w:p>
    <w:p w14:paraId="196077D1"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352" w:author="Christopher W Kuzawa" w:date="2022-02-22T10:50:00Z">
            <w:rPr/>
          </w:rPrChange>
        </w:rPr>
      </w:pPr>
      <w:r w:rsidRPr="001A2F08">
        <w:rPr>
          <w:rFonts w:ascii="Times New Roman" w:hAnsi="Times New Roman" w:cs="Times New Roman"/>
          <w:sz w:val="24"/>
          <w:szCs w:val="24"/>
          <w:rPrChange w:id="1353" w:author="Christopher W Kuzawa" w:date="2022-02-22T10:50:00Z">
            <w:rPr/>
          </w:rPrChange>
        </w:rPr>
        <w:t>22.</w:t>
      </w:r>
      <w:r w:rsidRPr="001A2F08">
        <w:rPr>
          <w:rFonts w:ascii="Times New Roman" w:hAnsi="Times New Roman" w:cs="Times New Roman"/>
          <w:sz w:val="24"/>
          <w:szCs w:val="24"/>
          <w:rPrChange w:id="1354" w:author="Christopher W Kuzawa" w:date="2022-02-22T10:50:00Z">
            <w:rPr/>
          </w:rPrChange>
        </w:rPr>
        <w:tab/>
        <w:t xml:space="preserve">Chen, B.H., et al., </w:t>
      </w:r>
      <w:r w:rsidRPr="001A2F08">
        <w:rPr>
          <w:rFonts w:ascii="Times New Roman" w:hAnsi="Times New Roman" w:cs="Times New Roman"/>
          <w:i/>
          <w:sz w:val="24"/>
          <w:szCs w:val="24"/>
          <w:rPrChange w:id="1355" w:author="Christopher W Kuzawa" w:date="2022-02-22T10:50:00Z">
            <w:rPr>
              <w:i/>
            </w:rPr>
          </w:rPrChange>
        </w:rPr>
        <w:t>DNA methylation-based measures of biological age: meta-analysis predicting time to death.</w:t>
      </w:r>
      <w:r w:rsidRPr="001A2F08">
        <w:rPr>
          <w:rFonts w:ascii="Times New Roman" w:hAnsi="Times New Roman" w:cs="Times New Roman"/>
          <w:sz w:val="24"/>
          <w:szCs w:val="24"/>
          <w:rPrChange w:id="1356" w:author="Christopher W Kuzawa" w:date="2022-02-22T10:50:00Z">
            <w:rPr/>
          </w:rPrChange>
        </w:rPr>
        <w:t xml:space="preserve"> Aging (Albany NY), 2016. </w:t>
      </w:r>
      <w:r w:rsidRPr="001A2F08">
        <w:rPr>
          <w:rFonts w:ascii="Times New Roman" w:hAnsi="Times New Roman" w:cs="Times New Roman"/>
          <w:b/>
          <w:sz w:val="24"/>
          <w:szCs w:val="24"/>
          <w:rPrChange w:id="1357" w:author="Christopher W Kuzawa" w:date="2022-02-22T10:50:00Z">
            <w:rPr>
              <w:b/>
            </w:rPr>
          </w:rPrChange>
        </w:rPr>
        <w:t>8</w:t>
      </w:r>
      <w:r w:rsidRPr="001A2F08">
        <w:rPr>
          <w:rFonts w:ascii="Times New Roman" w:hAnsi="Times New Roman" w:cs="Times New Roman"/>
          <w:sz w:val="24"/>
          <w:szCs w:val="24"/>
          <w:rPrChange w:id="1358" w:author="Christopher W Kuzawa" w:date="2022-02-22T10:50:00Z">
            <w:rPr/>
          </w:rPrChange>
        </w:rPr>
        <w:t>(9): p. 1844-1865.</w:t>
      </w:r>
    </w:p>
    <w:p w14:paraId="24E15635"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359" w:author="Christopher W Kuzawa" w:date="2022-02-22T10:50:00Z">
            <w:rPr/>
          </w:rPrChange>
        </w:rPr>
      </w:pPr>
      <w:r w:rsidRPr="001A2F08">
        <w:rPr>
          <w:rFonts w:ascii="Times New Roman" w:hAnsi="Times New Roman" w:cs="Times New Roman"/>
          <w:sz w:val="24"/>
          <w:szCs w:val="24"/>
          <w:rPrChange w:id="1360" w:author="Christopher W Kuzawa" w:date="2022-02-22T10:50:00Z">
            <w:rPr/>
          </w:rPrChange>
        </w:rPr>
        <w:t>23.</w:t>
      </w:r>
      <w:r w:rsidRPr="001A2F08">
        <w:rPr>
          <w:rFonts w:ascii="Times New Roman" w:hAnsi="Times New Roman" w:cs="Times New Roman"/>
          <w:sz w:val="24"/>
          <w:szCs w:val="24"/>
          <w:rPrChange w:id="1361" w:author="Christopher W Kuzawa" w:date="2022-02-22T10:50:00Z">
            <w:rPr/>
          </w:rPrChange>
        </w:rPr>
        <w:tab/>
        <w:t xml:space="preserve">Breitling, L.P., et al., </w:t>
      </w:r>
      <w:r w:rsidRPr="001A2F08">
        <w:rPr>
          <w:rFonts w:ascii="Times New Roman" w:hAnsi="Times New Roman" w:cs="Times New Roman"/>
          <w:i/>
          <w:sz w:val="24"/>
          <w:szCs w:val="24"/>
          <w:rPrChange w:id="1362" w:author="Christopher W Kuzawa" w:date="2022-02-22T10:50:00Z">
            <w:rPr>
              <w:i/>
            </w:rPr>
          </w:rPrChange>
        </w:rPr>
        <w:t>Frailty is associated with the epigenetic clock but not with telomere length in a German cohort.</w:t>
      </w:r>
      <w:r w:rsidRPr="001A2F08">
        <w:rPr>
          <w:rFonts w:ascii="Times New Roman" w:hAnsi="Times New Roman" w:cs="Times New Roman"/>
          <w:sz w:val="24"/>
          <w:szCs w:val="24"/>
          <w:rPrChange w:id="1363" w:author="Christopher W Kuzawa" w:date="2022-02-22T10:50:00Z">
            <w:rPr/>
          </w:rPrChange>
        </w:rPr>
        <w:t xml:space="preserve"> Clin Epigenetics, 2016. </w:t>
      </w:r>
      <w:r w:rsidRPr="001A2F08">
        <w:rPr>
          <w:rFonts w:ascii="Times New Roman" w:hAnsi="Times New Roman" w:cs="Times New Roman"/>
          <w:b/>
          <w:sz w:val="24"/>
          <w:szCs w:val="24"/>
          <w:rPrChange w:id="1364" w:author="Christopher W Kuzawa" w:date="2022-02-22T10:50:00Z">
            <w:rPr>
              <w:b/>
            </w:rPr>
          </w:rPrChange>
        </w:rPr>
        <w:t>8</w:t>
      </w:r>
      <w:r w:rsidRPr="001A2F08">
        <w:rPr>
          <w:rFonts w:ascii="Times New Roman" w:hAnsi="Times New Roman" w:cs="Times New Roman"/>
          <w:sz w:val="24"/>
          <w:szCs w:val="24"/>
          <w:rPrChange w:id="1365" w:author="Christopher W Kuzawa" w:date="2022-02-22T10:50:00Z">
            <w:rPr/>
          </w:rPrChange>
        </w:rPr>
        <w:t>: p. 21.</w:t>
      </w:r>
    </w:p>
    <w:p w14:paraId="73B4FB74" w14:textId="77777777" w:rsidR="00D3439B" w:rsidRPr="001A2F08" w:rsidRDefault="00D3439B" w:rsidP="00D3439B">
      <w:pPr>
        <w:pStyle w:val="EndNoteBibliography"/>
        <w:spacing w:after="0"/>
        <w:ind w:left="720" w:hanging="720"/>
        <w:rPr>
          <w:rFonts w:ascii="Times New Roman" w:hAnsi="Times New Roman" w:cs="Times New Roman"/>
          <w:sz w:val="24"/>
          <w:szCs w:val="24"/>
          <w:rPrChange w:id="1366" w:author="Christopher W Kuzawa" w:date="2022-02-22T10:50:00Z">
            <w:rPr/>
          </w:rPrChange>
        </w:rPr>
      </w:pPr>
      <w:r w:rsidRPr="001A2F08">
        <w:rPr>
          <w:rFonts w:ascii="Times New Roman" w:hAnsi="Times New Roman" w:cs="Times New Roman"/>
          <w:sz w:val="24"/>
          <w:szCs w:val="24"/>
          <w:rPrChange w:id="1367" w:author="Christopher W Kuzawa" w:date="2022-02-22T10:50:00Z">
            <w:rPr/>
          </w:rPrChange>
        </w:rPr>
        <w:t>24.</w:t>
      </w:r>
      <w:r w:rsidRPr="001A2F08">
        <w:rPr>
          <w:rFonts w:ascii="Times New Roman" w:hAnsi="Times New Roman" w:cs="Times New Roman"/>
          <w:sz w:val="24"/>
          <w:szCs w:val="24"/>
          <w:rPrChange w:id="1368" w:author="Christopher W Kuzawa" w:date="2022-02-22T10:50:00Z">
            <w:rPr/>
          </w:rPrChange>
        </w:rPr>
        <w:tab/>
        <w:t xml:space="preserve">Marioni, R.E., et al., </w:t>
      </w:r>
      <w:r w:rsidRPr="001A2F08">
        <w:rPr>
          <w:rFonts w:ascii="Times New Roman" w:hAnsi="Times New Roman" w:cs="Times New Roman"/>
          <w:i/>
          <w:sz w:val="24"/>
          <w:szCs w:val="24"/>
          <w:rPrChange w:id="1369" w:author="Christopher W Kuzawa" w:date="2022-02-22T10:50:00Z">
            <w:rPr>
              <w:i/>
            </w:rPr>
          </w:rPrChange>
        </w:rPr>
        <w:t>DNA methylation age of blood predicts all-cause mortality in later life.</w:t>
      </w:r>
      <w:r w:rsidRPr="001A2F08">
        <w:rPr>
          <w:rFonts w:ascii="Times New Roman" w:hAnsi="Times New Roman" w:cs="Times New Roman"/>
          <w:sz w:val="24"/>
          <w:szCs w:val="24"/>
          <w:rPrChange w:id="1370" w:author="Christopher W Kuzawa" w:date="2022-02-22T10:50:00Z">
            <w:rPr/>
          </w:rPrChange>
        </w:rPr>
        <w:t xml:space="preserve"> Genome Biol, 2015. </w:t>
      </w:r>
      <w:r w:rsidRPr="001A2F08">
        <w:rPr>
          <w:rFonts w:ascii="Times New Roman" w:hAnsi="Times New Roman" w:cs="Times New Roman"/>
          <w:b/>
          <w:sz w:val="24"/>
          <w:szCs w:val="24"/>
          <w:rPrChange w:id="1371" w:author="Christopher W Kuzawa" w:date="2022-02-22T10:50:00Z">
            <w:rPr>
              <w:b/>
            </w:rPr>
          </w:rPrChange>
        </w:rPr>
        <w:t>16</w:t>
      </w:r>
      <w:r w:rsidRPr="001A2F08">
        <w:rPr>
          <w:rFonts w:ascii="Times New Roman" w:hAnsi="Times New Roman" w:cs="Times New Roman"/>
          <w:sz w:val="24"/>
          <w:szCs w:val="24"/>
          <w:rPrChange w:id="1372" w:author="Christopher W Kuzawa" w:date="2022-02-22T10:50:00Z">
            <w:rPr/>
          </w:rPrChange>
        </w:rPr>
        <w:t>: p. 25.</w:t>
      </w:r>
    </w:p>
    <w:p w14:paraId="011F86EF" w14:textId="77777777" w:rsidR="00D3439B" w:rsidRPr="001A2F08" w:rsidRDefault="00D3439B" w:rsidP="00D3439B">
      <w:pPr>
        <w:pStyle w:val="EndNoteBibliography"/>
        <w:ind w:left="720" w:hanging="720"/>
        <w:rPr>
          <w:rFonts w:ascii="Times New Roman" w:hAnsi="Times New Roman" w:cs="Times New Roman"/>
          <w:sz w:val="24"/>
          <w:szCs w:val="24"/>
          <w:rPrChange w:id="1373" w:author="Christopher W Kuzawa" w:date="2022-02-22T10:50:00Z">
            <w:rPr/>
          </w:rPrChange>
        </w:rPr>
      </w:pPr>
      <w:r w:rsidRPr="001A2F08">
        <w:rPr>
          <w:rFonts w:ascii="Times New Roman" w:hAnsi="Times New Roman" w:cs="Times New Roman"/>
          <w:sz w:val="24"/>
          <w:szCs w:val="24"/>
          <w:rPrChange w:id="1374" w:author="Christopher W Kuzawa" w:date="2022-02-22T10:50:00Z">
            <w:rPr/>
          </w:rPrChange>
        </w:rPr>
        <w:t>25.</w:t>
      </w:r>
      <w:r w:rsidRPr="001A2F08">
        <w:rPr>
          <w:rFonts w:ascii="Times New Roman" w:hAnsi="Times New Roman" w:cs="Times New Roman"/>
          <w:sz w:val="24"/>
          <w:szCs w:val="24"/>
          <w:rPrChange w:id="1375" w:author="Christopher W Kuzawa" w:date="2022-02-22T10:50:00Z">
            <w:rPr/>
          </w:rPrChange>
        </w:rPr>
        <w:tab/>
        <w:t xml:space="preserve">Tekola-Ayele, F., et al., </w:t>
      </w:r>
      <w:r w:rsidRPr="001A2F08">
        <w:rPr>
          <w:rFonts w:ascii="Times New Roman" w:hAnsi="Times New Roman" w:cs="Times New Roman"/>
          <w:i/>
          <w:sz w:val="24"/>
          <w:szCs w:val="24"/>
          <w:rPrChange w:id="1376" w:author="Christopher W Kuzawa" w:date="2022-02-22T10:50:00Z">
            <w:rPr>
              <w:i/>
            </w:rPr>
          </w:rPrChange>
        </w:rPr>
        <w:t>Sex differences in the associations of placental epigenetic aging with fetal growth.</w:t>
      </w:r>
      <w:r w:rsidRPr="001A2F08">
        <w:rPr>
          <w:rFonts w:ascii="Times New Roman" w:hAnsi="Times New Roman" w:cs="Times New Roman"/>
          <w:sz w:val="24"/>
          <w:szCs w:val="24"/>
          <w:rPrChange w:id="1377" w:author="Christopher W Kuzawa" w:date="2022-02-22T10:50:00Z">
            <w:rPr/>
          </w:rPrChange>
        </w:rPr>
        <w:t xml:space="preserve"> Aging (Albany NY), 2019. </w:t>
      </w:r>
      <w:r w:rsidRPr="001A2F08">
        <w:rPr>
          <w:rFonts w:ascii="Times New Roman" w:hAnsi="Times New Roman" w:cs="Times New Roman"/>
          <w:b/>
          <w:sz w:val="24"/>
          <w:szCs w:val="24"/>
          <w:rPrChange w:id="1378" w:author="Christopher W Kuzawa" w:date="2022-02-22T10:50:00Z">
            <w:rPr>
              <w:b/>
            </w:rPr>
          </w:rPrChange>
        </w:rPr>
        <w:t>11</w:t>
      </w:r>
      <w:r w:rsidRPr="001A2F08">
        <w:rPr>
          <w:rFonts w:ascii="Times New Roman" w:hAnsi="Times New Roman" w:cs="Times New Roman"/>
          <w:sz w:val="24"/>
          <w:szCs w:val="24"/>
          <w:rPrChange w:id="1379" w:author="Christopher W Kuzawa" w:date="2022-02-22T10:50:00Z">
            <w:rPr/>
          </w:rPrChange>
        </w:rPr>
        <w:t>(15): p. 5412-5432.</w:t>
      </w:r>
    </w:p>
    <w:p w14:paraId="5DA87F90" w14:textId="3188209E" w:rsidR="00D3439B" w:rsidRPr="001A2F08" w:rsidRDefault="00D3439B" w:rsidP="00D3439B">
      <w:pPr>
        <w:widowControl w:val="0"/>
        <w:autoSpaceDE w:val="0"/>
        <w:autoSpaceDN w:val="0"/>
        <w:adjustRightInd w:val="0"/>
        <w:spacing w:line="240" w:lineRule="auto"/>
        <w:rPr>
          <w:rFonts w:ascii="Times New Roman" w:hAnsi="Times New Roman" w:cs="Times New Roman"/>
          <w:sz w:val="24"/>
          <w:szCs w:val="24"/>
          <w:rPrChange w:id="1380" w:author="Christopher W Kuzawa" w:date="2022-02-22T10:50:00Z">
            <w:rPr>
              <w:rFonts w:cstheme="minorHAnsi"/>
            </w:rPr>
          </w:rPrChange>
        </w:rPr>
      </w:pPr>
      <w:r w:rsidRPr="001A2F08">
        <w:rPr>
          <w:rFonts w:ascii="Times New Roman" w:hAnsi="Times New Roman" w:cs="Times New Roman"/>
          <w:sz w:val="24"/>
          <w:szCs w:val="24"/>
          <w:rPrChange w:id="1381" w:author="Christopher W Kuzawa" w:date="2022-02-22T10:50:00Z">
            <w:rPr/>
          </w:rPrChange>
        </w:rPr>
        <w:fldChar w:fldCharType="end"/>
      </w:r>
    </w:p>
    <w:p w14:paraId="36102F0B" w14:textId="77777777" w:rsidR="00CC6929" w:rsidRPr="001A2F08" w:rsidRDefault="00CC6929" w:rsidP="00CC6929">
      <w:pPr>
        <w:spacing w:line="240" w:lineRule="auto"/>
        <w:rPr>
          <w:rFonts w:ascii="Times New Roman" w:hAnsi="Times New Roman" w:cs="Times New Roman"/>
          <w:sz w:val="24"/>
          <w:szCs w:val="24"/>
          <w:rPrChange w:id="1382" w:author="Christopher W Kuzawa" w:date="2022-02-22T10:50:00Z">
            <w:rPr>
              <w:rFonts w:cstheme="minorHAnsi"/>
            </w:rPr>
          </w:rPrChange>
        </w:rPr>
      </w:pPr>
      <w:r w:rsidRPr="001A2F08">
        <w:rPr>
          <w:rFonts w:ascii="Times New Roman" w:hAnsi="Times New Roman" w:cs="Times New Roman"/>
          <w:sz w:val="24"/>
          <w:szCs w:val="24"/>
          <w:rPrChange w:id="1383" w:author="Christopher W Kuzawa" w:date="2022-02-22T10:50:00Z">
            <w:rPr>
              <w:rFonts w:cstheme="minorHAnsi"/>
            </w:rPr>
          </w:rPrChange>
        </w:rPr>
        <w:fldChar w:fldCharType="begin"/>
      </w:r>
      <w:r w:rsidRPr="001A2F08">
        <w:rPr>
          <w:rFonts w:ascii="Times New Roman" w:hAnsi="Times New Roman" w:cs="Times New Roman"/>
          <w:sz w:val="24"/>
          <w:szCs w:val="24"/>
          <w:rPrChange w:id="1384" w:author="Christopher W Kuzawa" w:date="2022-02-22T10:50:00Z">
            <w:rPr>
              <w:rFonts w:cstheme="minorHAnsi"/>
            </w:rPr>
          </w:rPrChange>
        </w:rPr>
        <w:instrText xml:space="preserve"> ADDIN EN.REFLIST </w:instrText>
      </w:r>
      <w:r w:rsidRPr="001A2F08">
        <w:rPr>
          <w:rFonts w:ascii="Times New Roman" w:hAnsi="Times New Roman" w:cs="Times New Roman"/>
          <w:sz w:val="24"/>
          <w:szCs w:val="24"/>
          <w:rPrChange w:id="1385" w:author="Christopher W Kuzawa" w:date="2022-02-22T10:50:00Z">
            <w:rPr>
              <w:rFonts w:cstheme="minorHAnsi"/>
            </w:rPr>
          </w:rPrChange>
        </w:rPr>
        <w:fldChar w:fldCharType="end"/>
      </w:r>
    </w:p>
    <w:p w14:paraId="15B35384" w14:textId="77777777" w:rsidR="00B67ECB" w:rsidRPr="001A2F08" w:rsidRDefault="00B67ECB" w:rsidP="00CC6929">
      <w:pPr>
        <w:spacing w:line="240" w:lineRule="auto"/>
        <w:rPr>
          <w:rFonts w:ascii="Times New Roman" w:hAnsi="Times New Roman" w:cs="Times New Roman"/>
          <w:sz w:val="24"/>
          <w:szCs w:val="24"/>
          <w:rPrChange w:id="1386" w:author="Christopher W Kuzawa" w:date="2022-02-22T10:50:00Z">
            <w:rPr>
              <w:rFonts w:cstheme="minorHAnsi"/>
            </w:rPr>
          </w:rPrChange>
        </w:rPr>
      </w:pPr>
    </w:p>
    <w:sectPr w:rsidR="00B67ECB" w:rsidRPr="001A2F08" w:rsidSect="001509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len Patrick Ryan" w:date="2022-02-25T15:31:00Z" w:initials="CPR">
    <w:p w14:paraId="2C87CA49" w14:textId="6D776000" w:rsidR="000B63AD" w:rsidRDefault="000B63AD">
      <w:pPr>
        <w:pStyle w:val="CommentText"/>
      </w:pPr>
      <w:r>
        <w:rPr>
          <w:rStyle w:val="CommentReference"/>
        </w:rPr>
        <w:annotationRef/>
      </w:r>
      <w:proofErr w:type="spellStart"/>
      <w:r>
        <w:t>Kobor</w:t>
      </w:r>
      <w:proofErr w:type="spellEnd"/>
      <w:r>
        <w:t xml:space="preserve"> Grant?</w:t>
      </w:r>
    </w:p>
  </w:comment>
  <w:comment w:id="4" w:author="Calen Patrick Ryan" w:date="2022-01-04T14:25:00Z" w:initials="CPR">
    <w:p w14:paraId="33A74D3C" w14:textId="77777777" w:rsidR="00557C76" w:rsidRDefault="00557C76" w:rsidP="00557C76">
      <w:pPr>
        <w:pStyle w:val="CommentText"/>
      </w:pPr>
      <w:r>
        <w:rPr>
          <w:rStyle w:val="CommentReference"/>
        </w:rPr>
        <w:annotationRef/>
      </w:r>
      <w:r>
        <w:t>Once I have the document with refs, I’ll need to add a bunch in here.</w:t>
      </w:r>
    </w:p>
  </w:comment>
  <w:comment w:id="90" w:author="Christopher W Kuzawa" w:date="2022-02-17T13:44:00Z" w:initials="CWK">
    <w:p w14:paraId="43C57621" w14:textId="23DA14BF" w:rsidR="0009203F" w:rsidRDefault="0009203F">
      <w:pPr>
        <w:pStyle w:val="CommentText"/>
      </w:pPr>
      <w:r>
        <w:rPr>
          <w:rStyle w:val="CommentReference"/>
        </w:rPr>
        <w:annotationRef/>
      </w:r>
      <w:r>
        <w:t>Using which clock/s?</w:t>
      </w:r>
    </w:p>
  </w:comment>
  <w:comment w:id="113" w:author="Christopher W Kuzawa" w:date="2022-02-17T13:46:00Z" w:initials="CWK">
    <w:p w14:paraId="2B91F8B1" w14:textId="798E875B" w:rsidR="0009203F" w:rsidRDefault="0009203F">
      <w:pPr>
        <w:pStyle w:val="CommentText"/>
      </w:pPr>
      <w:r>
        <w:rPr>
          <w:rStyle w:val="CommentReference"/>
        </w:rPr>
        <w:annotationRef/>
      </w:r>
      <w:r>
        <w:t xml:space="preserve">Wait to introduce 13 until down below – it feels a bit </w:t>
      </w:r>
      <w:proofErr w:type="spellStart"/>
      <w:r>
        <w:t>harring</w:t>
      </w:r>
      <w:proofErr w:type="spellEnd"/>
      <w:r>
        <w:t xml:space="preserve">/arbitrary to jump right into the number of clocks.  Below they are </w:t>
      </w:r>
      <w:proofErr w:type="gramStart"/>
      <w:r>
        <w:t>introduced</w:t>
      </w:r>
      <w:proofErr w:type="gramEnd"/>
      <w:r>
        <w:t xml:space="preserve"> and the idea of replication is brought in.</w:t>
      </w:r>
    </w:p>
  </w:comment>
  <w:comment w:id="130" w:author="Calen Patrick Ryan" w:date="2021-11-02T14:47:00Z" w:initials="CPR">
    <w:p w14:paraId="77484548" w14:textId="3A684C8D" w:rsidR="000430F6" w:rsidRDefault="000430F6">
      <w:pPr>
        <w:pStyle w:val="CommentText"/>
      </w:pPr>
      <w:r>
        <w:rPr>
          <w:rStyle w:val="CommentReference"/>
        </w:rPr>
        <w:annotationRef/>
      </w:r>
      <w:r>
        <w:t xml:space="preserve">We will include the analyses, but not sure if we should have it in the introduction. Might be cleaner just to push to the supplementary files and only mention briefly. </w:t>
      </w:r>
    </w:p>
  </w:comment>
  <w:comment w:id="131" w:author="Christopher W Kuzawa" w:date="2022-02-17T13:47:00Z" w:initials="CWK">
    <w:p w14:paraId="3268C0B0" w14:textId="77777777" w:rsidR="00E94CA0" w:rsidRDefault="00E94CA0">
      <w:pPr>
        <w:pStyle w:val="CommentText"/>
      </w:pPr>
      <w:r>
        <w:rPr>
          <w:rStyle w:val="CommentReference"/>
        </w:rPr>
        <w:annotationRef/>
      </w:r>
      <w:r>
        <w:t>I think maybe keep it here – but yes push the non-findings to supplement and with brief mention</w:t>
      </w:r>
    </w:p>
    <w:p w14:paraId="6A7A3B95" w14:textId="2222F6F4" w:rsidR="00B70C9A" w:rsidRDefault="00B70C9A">
      <w:pPr>
        <w:pStyle w:val="CommentText"/>
      </w:pPr>
    </w:p>
  </w:comment>
  <w:comment w:id="132" w:author="Calen Patrick Ryan" w:date="2022-02-25T15:56:00Z" w:initials="CPR">
    <w:p w14:paraId="67FE7746" w14:textId="148D5045" w:rsidR="00B70C9A" w:rsidRDefault="00B70C9A">
      <w:pPr>
        <w:pStyle w:val="CommentText"/>
      </w:pPr>
      <w:r>
        <w:rPr>
          <w:rStyle w:val="CommentReference"/>
        </w:rPr>
        <w:annotationRef/>
      </w:r>
      <w:r>
        <w:t xml:space="preserve">I’ve just whittled down the Supplementary Tables to our two variables of interest. If we decide we want the others </w:t>
      </w:r>
      <w:proofErr w:type="spellStart"/>
      <w:proofErr w:type="gramStart"/>
      <w:r>
        <w:t>I”ll</w:t>
      </w:r>
      <w:proofErr w:type="spellEnd"/>
      <w:proofErr w:type="gramEnd"/>
      <w:r>
        <w:t xml:space="preserve"> need to regenerate them to include the senescent T-cells and Horvath Clock and make the tables.</w:t>
      </w:r>
    </w:p>
  </w:comment>
  <w:comment w:id="128" w:author="Raviraj Jayanta Rege" w:date="2021-09-17T04:17:00Z" w:initials="RJR">
    <w:p w14:paraId="2E24733A" w14:textId="558C027C" w:rsidR="000430F6" w:rsidRDefault="00B67ECB" w:rsidP="00B67ECB">
      <w:pPr>
        <w:pStyle w:val="CommentText"/>
      </w:pPr>
      <w:r>
        <w:rPr>
          <w:rStyle w:val="CommentReference"/>
        </w:rPr>
        <w:annotationRef/>
      </w:r>
      <w:r>
        <w:t>Do we still include this?</w:t>
      </w:r>
    </w:p>
  </w:comment>
  <w:comment w:id="435" w:author="Christopher W Kuzawa" w:date="2022-02-22T12:17:00Z" w:initials="CWK">
    <w:p w14:paraId="2228A903" w14:textId="41ED6E63" w:rsidR="005357FF" w:rsidRDefault="005357FF">
      <w:pPr>
        <w:pStyle w:val="CommentText"/>
      </w:pPr>
      <w:r>
        <w:rPr>
          <w:rStyle w:val="CommentReference"/>
        </w:rPr>
        <w:annotationRef/>
      </w:r>
      <w:r w:rsidR="00E732EE">
        <w:rPr>
          <w:noProof/>
        </w:rPr>
        <w:t>report this in weeks</w:t>
      </w:r>
    </w:p>
  </w:comment>
  <w:comment w:id="454" w:author="Christopher W Kuzawa" w:date="2022-02-22T14:25:00Z" w:initials="CWK">
    <w:p w14:paraId="2F85347E" w14:textId="18B71D12" w:rsidR="000167FB" w:rsidRDefault="000167FB">
      <w:pPr>
        <w:pStyle w:val="CommentText"/>
      </w:pPr>
      <w:r>
        <w:rPr>
          <w:rStyle w:val="CommentReference"/>
        </w:rPr>
        <w:annotationRef/>
      </w:r>
      <w:r w:rsidR="00E732EE">
        <w:rPr>
          <w:noProof/>
        </w:rPr>
        <w:t>Do we also report whether the leptin clock remained sinificant after multiple testing correction?  I imagine it will not might given that it was 0.009 and there were 30 tests (p~0.3).  OR - given that we are replicating an existing set of findings is this less relevant?</w:t>
      </w:r>
    </w:p>
  </w:comment>
  <w:comment w:id="462" w:author="Christopher W Kuzawa" w:date="2022-02-22T14:18:00Z" w:initials="CWK">
    <w:p w14:paraId="147C4223" w14:textId="76CC5E2D" w:rsidR="00CA2392" w:rsidRDefault="00CA2392">
      <w:pPr>
        <w:pStyle w:val="CommentText"/>
      </w:pPr>
      <w:r>
        <w:rPr>
          <w:rStyle w:val="CommentReference"/>
        </w:rPr>
        <w:annotationRef/>
      </w:r>
      <w:r w:rsidR="00E732EE">
        <w:rPr>
          <w:noProof/>
        </w:rPr>
        <w:t>Run models linking GA and BW to DNAmAge and Senescent T Cells (if the latter is available)b</w:t>
      </w:r>
    </w:p>
  </w:comment>
  <w:comment w:id="805" w:author="Calen Patrick Ryan" w:date="2022-01-04T14:25:00Z" w:initials="CPR">
    <w:p w14:paraId="6731A904" w14:textId="6C72DF2C" w:rsidR="0074077F" w:rsidRDefault="0074077F">
      <w:pPr>
        <w:pStyle w:val="CommentText"/>
      </w:pPr>
      <w:r>
        <w:rPr>
          <w:rStyle w:val="CommentReference"/>
        </w:rPr>
        <w:annotationRef/>
      </w:r>
      <w:r>
        <w:t>Once I have the document with refs, I’ll need to add a bunch in here.</w:t>
      </w:r>
    </w:p>
  </w:comment>
  <w:comment w:id="901" w:author="Calen Patrick Ryan" w:date="2021-11-02T18:44:00Z" w:initials="CPR">
    <w:p w14:paraId="475ED267"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Shinozaki, H., Aoki, H., Kasahara, Y., </w:t>
      </w:r>
      <w:proofErr w:type="spellStart"/>
      <w:r w:rsidRPr="004E2C59">
        <w:rPr>
          <w:rFonts w:ascii="Times New Roman" w:eastAsia="Times New Roman" w:hAnsi="Times New Roman" w:cs="Times New Roman"/>
          <w:sz w:val="24"/>
          <w:szCs w:val="24"/>
        </w:rPr>
        <w:t>Kangawa</w:t>
      </w:r>
      <w:proofErr w:type="spellEnd"/>
      <w:r w:rsidRPr="004E2C59">
        <w:rPr>
          <w:rFonts w:ascii="Times New Roman" w:eastAsia="Times New Roman" w:hAnsi="Times New Roman" w:cs="Times New Roman"/>
          <w:sz w:val="24"/>
          <w:szCs w:val="24"/>
        </w:rPr>
        <w:t xml:space="preserve">, K., &amp; Minegishi, T. (2010). Plasma Adrenomedullin Levels during Multiple Pregnancy. </w:t>
      </w:r>
      <w:r w:rsidRPr="004E2C59">
        <w:rPr>
          <w:rFonts w:ascii="Times New Roman" w:eastAsia="Times New Roman" w:hAnsi="Times New Roman" w:cs="Times New Roman"/>
          <w:i/>
          <w:iCs/>
          <w:sz w:val="24"/>
          <w:szCs w:val="24"/>
        </w:rPr>
        <w:t>Gynecologic and Obstetric Investigation</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69</w:t>
      </w:r>
      <w:r w:rsidRPr="004E2C59">
        <w:rPr>
          <w:rFonts w:ascii="Times New Roman" w:eastAsia="Times New Roman" w:hAnsi="Times New Roman" w:cs="Times New Roman"/>
          <w:sz w:val="24"/>
          <w:szCs w:val="24"/>
        </w:rPr>
        <w:t xml:space="preserve">(3), 169–173. </w:t>
      </w:r>
      <w:hyperlink r:id="rId1" w:history="1">
        <w:r w:rsidRPr="004E2C59">
          <w:rPr>
            <w:rFonts w:ascii="Times New Roman" w:eastAsia="Times New Roman" w:hAnsi="Times New Roman" w:cs="Times New Roman"/>
            <w:color w:val="0000FF"/>
            <w:sz w:val="24"/>
            <w:szCs w:val="24"/>
            <w:u w:val="single"/>
          </w:rPr>
          <w:t>https://doi.org/10.1159/000265526</w:t>
        </w:r>
      </w:hyperlink>
    </w:p>
  </w:comment>
  <w:comment w:id="905" w:author="Calen Patrick Ryan" w:date="2021-11-02T18:46:00Z" w:initials="CPR">
    <w:p w14:paraId="1BBA8938"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Li, H., </w:t>
      </w:r>
      <w:proofErr w:type="spellStart"/>
      <w:r w:rsidRPr="004E2C59">
        <w:rPr>
          <w:rFonts w:ascii="Times New Roman" w:eastAsia="Times New Roman" w:hAnsi="Times New Roman" w:cs="Times New Roman"/>
          <w:sz w:val="24"/>
          <w:szCs w:val="24"/>
        </w:rPr>
        <w:t>Dakour</w:t>
      </w:r>
      <w:proofErr w:type="spellEnd"/>
      <w:r w:rsidRPr="004E2C59">
        <w:rPr>
          <w:rFonts w:ascii="Times New Roman" w:eastAsia="Times New Roman" w:hAnsi="Times New Roman" w:cs="Times New Roman"/>
          <w:sz w:val="24"/>
          <w:szCs w:val="24"/>
        </w:rPr>
        <w:t xml:space="preserve">, J., Kaufman, S., Guilbert, L. J., Winkler-Lowen, B., &amp; Morrish, D. W. (2003). Adrenomedullin is decreased in preeclampsia because of failed response to epidermal growth factor and impaired </w:t>
      </w:r>
      <w:proofErr w:type="spellStart"/>
      <w:r w:rsidRPr="004E2C59">
        <w:rPr>
          <w:rFonts w:ascii="Times New Roman" w:eastAsia="Times New Roman" w:hAnsi="Times New Roman" w:cs="Times New Roman"/>
          <w:sz w:val="24"/>
          <w:szCs w:val="24"/>
        </w:rPr>
        <w:t>syncytialization</w:t>
      </w:r>
      <w:proofErr w:type="spellEnd"/>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Hypertension</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42</w:t>
      </w:r>
      <w:r w:rsidRPr="004E2C59">
        <w:rPr>
          <w:rFonts w:ascii="Times New Roman" w:eastAsia="Times New Roman" w:hAnsi="Times New Roman" w:cs="Times New Roman"/>
          <w:sz w:val="24"/>
          <w:szCs w:val="24"/>
        </w:rPr>
        <w:t xml:space="preserve">(5), 895–900. </w:t>
      </w:r>
      <w:hyperlink r:id="rId2" w:history="1">
        <w:r w:rsidRPr="004E2C59">
          <w:rPr>
            <w:rFonts w:ascii="Times New Roman" w:eastAsia="Times New Roman" w:hAnsi="Times New Roman" w:cs="Times New Roman"/>
            <w:color w:val="0000FF"/>
            <w:sz w:val="24"/>
            <w:szCs w:val="24"/>
            <w:u w:val="single"/>
          </w:rPr>
          <w:t>https://doi.org/10.1161/01.HYP.0000095613.41961.6E</w:t>
        </w:r>
      </w:hyperlink>
    </w:p>
  </w:comment>
  <w:comment w:id="911" w:author="Calen Patrick Ryan" w:date="2021-11-03T17:28:00Z" w:initials="CPR">
    <w:p w14:paraId="5E2EEDFA" w14:textId="77777777" w:rsidR="0023536C" w:rsidRPr="002E5617"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Albrecht, E. D., &amp; Pepe, G. J. (2015). Chapter 40—Placental Endocrine Function and Hormone Action. In T. M. Plant &amp; A. J. Zeleznik (Eds.), </w:t>
      </w:r>
      <w:proofErr w:type="spellStart"/>
      <w:r w:rsidRPr="002E5617">
        <w:rPr>
          <w:rFonts w:ascii="Times New Roman" w:eastAsia="Times New Roman" w:hAnsi="Times New Roman" w:cs="Times New Roman"/>
          <w:i/>
          <w:iCs/>
          <w:sz w:val="24"/>
          <w:szCs w:val="24"/>
        </w:rPr>
        <w:t>Knobil</w:t>
      </w:r>
      <w:proofErr w:type="spellEnd"/>
      <w:r w:rsidRPr="002E5617">
        <w:rPr>
          <w:rFonts w:ascii="Times New Roman" w:eastAsia="Times New Roman" w:hAnsi="Times New Roman" w:cs="Times New Roman"/>
          <w:i/>
          <w:iCs/>
          <w:sz w:val="24"/>
          <w:szCs w:val="24"/>
        </w:rPr>
        <w:t xml:space="preserve"> and Neill’s Physiology of Reproduction (Fourth Edition)</w:t>
      </w:r>
      <w:r w:rsidRPr="002E5617">
        <w:rPr>
          <w:rFonts w:ascii="Times New Roman" w:eastAsia="Times New Roman" w:hAnsi="Times New Roman" w:cs="Times New Roman"/>
          <w:sz w:val="24"/>
          <w:szCs w:val="24"/>
        </w:rPr>
        <w:t xml:space="preserve"> (pp. 1783–1834). San Diego: Academic Press. </w:t>
      </w:r>
      <w:hyperlink r:id="rId3" w:history="1">
        <w:r w:rsidRPr="002E5617">
          <w:rPr>
            <w:rFonts w:ascii="Times New Roman" w:eastAsia="Times New Roman" w:hAnsi="Times New Roman" w:cs="Times New Roman"/>
            <w:color w:val="0000FF"/>
            <w:sz w:val="24"/>
            <w:szCs w:val="24"/>
            <w:u w:val="single"/>
          </w:rPr>
          <w:t>https://doi.org/10.1016/B978-0-12-397175-3.00040-5</w:t>
        </w:r>
      </w:hyperlink>
    </w:p>
  </w:comment>
  <w:comment w:id="915" w:author="Calen Patrick Ryan" w:date="2021-11-02T18:50:00Z" w:initials="CPR">
    <w:p w14:paraId="496C7858"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Marinoni, E., </w:t>
      </w:r>
      <w:proofErr w:type="spellStart"/>
      <w:r w:rsidRPr="004E2C59">
        <w:rPr>
          <w:rFonts w:ascii="Times New Roman" w:eastAsia="Times New Roman" w:hAnsi="Times New Roman" w:cs="Times New Roman"/>
          <w:sz w:val="24"/>
          <w:szCs w:val="24"/>
        </w:rPr>
        <w:t>Pacioni</w:t>
      </w:r>
      <w:proofErr w:type="spellEnd"/>
      <w:r w:rsidRPr="004E2C59">
        <w:rPr>
          <w:rFonts w:ascii="Times New Roman" w:eastAsia="Times New Roman" w:hAnsi="Times New Roman" w:cs="Times New Roman"/>
          <w:sz w:val="24"/>
          <w:szCs w:val="24"/>
        </w:rPr>
        <w:t xml:space="preserve">, K., </w:t>
      </w:r>
      <w:proofErr w:type="spellStart"/>
      <w:r w:rsidRPr="004E2C59">
        <w:rPr>
          <w:rFonts w:ascii="Times New Roman" w:eastAsia="Times New Roman" w:hAnsi="Times New Roman" w:cs="Times New Roman"/>
          <w:sz w:val="24"/>
          <w:szCs w:val="24"/>
        </w:rPr>
        <w:t>Sambuchini</w:t>
      </w:r>
      <w:proofErr w:type="spellEnd"/>
      <w:r w:rsidRPr="004E2C59">
        <w:rPr>
          <w:rFonts w:ascii="Times New Roman" w:eastAsia="Times New Roman" w:hAnsi="Times New Roman" w:cs="Times New Roman"/>
          <w:sz w:val="24"/>
          <w:szCs w:val="24"/>
        </w:rPr>
        <w:t xml:space="preserve">, A., </w:t>
      </w:r>
      <w:proofErr w:type="spellStart"/>
      <w:r w:rsidRPr="004E2C59">
        <w:rPr>
          <w:rFonts w:ascii="Times New Roman" w:eastAsia="Times New Roman" w:hAnsi="Times New Roman" w:cs="Times New Roman"/>
          <w:sz w:val="24"/>
          <w:szCs w:val="24"/>
        </w:rPr>
        <w:t>Moscarini</w:t>
      </w:r>
      <w:proofErr w:type="spellEnd"/>
      <w:r w:rsidRPr="004E2C59">
        <w:rPr>
          <w:rFonts w:ascii="Times New Roman" w:eastAsia="Times New Roman" w:hAnsi="Times New Roman" w:cs="Times New Roman"/>
          <w:sz w:val="24"/>
          <w:szCs w:val="24"/>
        </w:rPr>
        <w:t xml:space="preserve">, M., Letizia, C., &amp; DI Iorio, R. (2011). Regulation by hypoxia of adrenomedullin output and expression in human trophoblast cells. </w:t>
      </w:r>
      <w:r w:rsidRPr="004E2C59">
        <w:rPr>
          <w:rFonts w:ascii="Times New Roman" w:eastAsia="Times New Roman" w:hAnsi="Times New Roman" w:cs="Times New Roman"/>
          <w:i/>
          <w:iCs/>
          <w:sz w:val="24"/>
          <w:szCs w:val="24"/>
        </w:rPr>
        <w:t>European Journal of Obstetrics &amp; Gynecology and Reproductive Biology</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154</w:t>
      </w:r>
      <w:r w:rsidRPr="004E2C59">
        <w:rPr>
          <w:rFonts w:ascii="Times New Roman" w:eastAsia="Times New Roman" w:hAnsi="Times New Roman" w:cs="Times New Roman"/>
          <w:sz w:val="24"/>
          <w:szCs w:val="24"/>
        </w:rPr>
        <w:t xml:space="preserve">(2), 146–150. </w:t>
      </w:r>
      <w:hyperlink r:id="rId4" w:history="1">
        <w:r w:rsidRPr="004E2C59">
          <w:rPr>
            <w:rFonts w:ascii="Times New Roman" w:eastAsia="Times New Roman" w:hAnsi="Times New Roman" w:cs="Times New Roman"/>
            <w:color w:val="0000FF"/>
            <w:sz w:val="24"/>
            <w:szCs w:val="24"/>
            <w:u w:val="single"/>
          </w:rPr>
          <w:t>https://doi.org/10.1016/j.ejogrb.2010.10.013</w:t>
        </w:r>
      </w:hyperlink>
    </w:p>
  </w:comment>
  <w:comment w:id="948" w:author="Calen Patrick Ryan" w:date="2021-11-03T17:28:00Z" w:initials="CPR">
    <w:p w14:paraId="66593DB1" w14:textId="77777777" w:rsidR="002E5617" w:rsidRPr="002E5617" w:rsidRDefault="002E5617" w:rsidP="002E5617">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Albrecht, E. D., &amp; Pepe, G. J. (2015). Chapter 40—Placental Endocrine Function and Hormone Action. In T. M. Plant &amp; A. J. Zeleznik (Eds.), </w:t>
      </w:r>
      <w:proofErr w:type="spellStart"/>
      <w:r w:rsidRPr="002E5617">
        <w:rPr>
          <w:rFonts w:ascii="Times New Roman" w:eastAsia="Times New Roman" w:hAnsi="Times New Roman" w:cs="Times New Roman"/>
          <w:i/>
          <w:iCs/>
          <w:sz w:val="24"/>
          <w:szCs w:val="24"/>
        </w:rPr>
        <w:t>Knobil</w:t>
      </w:r>
      <w:proofErr w:type="spellEnd"/>
      <w:r w:rsidRPr="002E5617">
        <w:rPr>
          <w:rFonts w:ascii="Times New Roman" w:eastAsia="Times New Roman" w:hAnsi="Times New Roman" w:cs="Times New Roman"/>
          <w:i/>
          <w:iCs/>
          <w:sz w:val="24"/>
          <w:szCs w:val="24"/>
        </w:rPr>
        <w:t xml:space="preserve"> and Neill’s Physiology of Reproduction (Fourth Edition)</w:t>
      </w:r>
      <w:r w:rsidRPr="002E5617">
        <w:rPr>
          <w:rFonts w:ascii="Times New Roman" w:eastAsia="Times New Roman" w:hAnsi="Times New Roman" w:cs="Times New Roman"/>
          <w:sz w:val="24"/>
          <w:szCs w:val="24"/>
        </w:rPr>
        <w:t xml:space="preserve"> (pp. 1783–1834). San Diego: Academic Press. </w:t>
      </w:r>
      <w:hyperlink r:id="rId5" w:history="1">
        <w:r w:rsidRPr="002E5617">
          <w:rPr>
            <w:rFonts w:ascii="Times New Roman" w:eastAsia="Times New Roman" w:hAnsi="Times New Roman" w:cs="Times New Roman"/>
            <w:color w:val="0000FF"/>
            <w:sz w:val="24"/>
            <w:szCs w:val="24"/>
            <w:u w:val="single"/>
          </w:rPr>
          <w:t>https://doi.org/10.1016/B978-0-12-397175-3.00040-5</w:t>
        </w:r>
      </w:hyperlink>
    </w:p>
  </w:comment>
  <w:comment w:id="956" w:author="Calen Patrick Ryan" w:date="2021-11-03T17:31:00Z" w:initials="CPR">
    <w:p w14:paraId="17B7BD83" w14:textId="094A25C0" w:rsidR="002E5617" w:rsidRPr="002E5617" w:rsidRDefault="002E5617" w:rsidP="002E5617">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Tessier, D. R., Ferraro, Z. M., &amp; </w:t>
      </w:r>
      <w:proofErr w:type="spellStart"/>
      <w:r w:rsidRPr="002E5617">
        <w:rPr>
          <w:rFonts w:ascii="Times New Roman" w:eastAsia="Times New Roman" w:hAnsi="Times New Roman" w:cs="Times New Roman"/>
          <w:sz w:val="24"/>
          <w:szCs w:val="24"/>
        </w:rPr>
        <w:t>Gruslin</w:t>
      </w:r>
      <w:proofErr w:type="spellEnd"/>
      <w:r w:rsidRPr="002E5617">
        <w:rPr>
          <w:rFonts w:ascii="Times New Roman" w:eastAsia="Times New Roman" w:hAnsi="Times New Roman" w:cs="Times New Roman"/>
          <w:sz w:val="24"/>
          <w:szCs w:val="24"/>
        </w:rPr>
        <w:t xml:space="preserve">, A. (2013). Role of leptin in pregnancy: Consequences of maternal obesity. </w:t>
      </w:r>
      <w:r w:rsidRPr="002E5617">
        <w:rPr>
          <w:rFonts w:ascii="Times New Roman" w:eastAsia="Times New Roman" w:hAnsi="Times New Roman" w:cs="Times New Roman"/>
          <w:i/>
          <w:iCs/>
          <w:sz w:val="24"/>
          <w:szCs w:val="24"/>
        </w:rPr>
        <w:t>Placenta</w:t>
      </w:r>
      <w:r w:rsidRPr="002E5617">
        <w:rPr>
          <w:rFonts w:ascii="Times New Roman" w:eastAsia="Times New Roman" w:hAnsi="Times New Roman" w:cs="Times New Roman"/>
          <w:sz w:val="24"/>
          <w:szCs w:val="24"/>
        </w:rPr>
        <w:t xml:space="preserve">, </w:t>
      </w:r>
      <w:r w:rsidRPr="002E5617">
        <w:rPr>
          <w:rFonts w:ascii="Times New Roman" w:eastAsia="Times New Roman" w:hAnsi="Times New Roman" w:cs="Times New Roman"/>
          <w:i/>
          <w:iCs/>
          <w:sz w:val="24"/>
          <w:szCs w:val="24"/>
        </w:rPr>
        <w:t>34</w:t>
      </w:r>
      <w:r w:rsidRPr="002E5617">
        <w:rPr>
          <w:rFonts w:ascii="Times New Roman" w:eastAsia="Times New Roman" w:hAnsi="Times New Roman" w:cs="Times New Roman"/>
          <w:sz w:val="24"/>
          <w:szCs w:val="24"/>
        </w:rPr>
        <w:t xml:space="preserve">(3), 205–211. </w:t>
      </w:r>
      <w:hyperlink r:id="rId6" w:history="1">
        <w:r w:rsidRPr="002E5617">
          <w:rPr>
            <w:rFonts w:ascii="Times New Roman" w:eastAsia="Times New Roman" w:hAnsi="Times New Roman" w:cs="Times New Roman"/>
            <w:color w:val="0000FF"/>
            <w:sz w:val="24"/>
            <w:szCs w:val="24"/>
            <w:u w:val="single"/>
          </w:rPr>
          <w:t>https://doi.org/10.1016/j.placenta.2012.11.035</w:t>
        </w:r>
      </w:hyperlink>
    </w:p>
  </w:comment>
  <w:comment w:id="1090" w:author="Christopher W Kuzawa" w:date="2022-02-22T12:26:00Z" w:initials="CWK">
    <w:p w14:paraId="5BFFBC9D" w14:textId="588F0751" w:rsidR="001178C5" w:rsidRDefault="001178C5">
      <w:pPr>
        <w:pStyle w:val="CommentText"/>
      </w:pPr>
      <w:r>
        <w:rPr>
          <w:rStyle w:val="CommentReference"/>
        </w:rPr>
        <w:annotationRef/>
      </w:r>
      <w:r w:rsidR="00E732EE">
        <w:rPr>
          <w:noProof/>
        </w:rPr>
        <w:t>did we do this?  We need to</w:t>
      </w:r>
    </w:p>
  </w:comment>
  <w:comment w:id="1085" w:author="Calen Patrick Ryan" w:date="2021-11-09T18:01:00Z" w:initials="CPR">
    <w:p w14:paraId="0636561F" w14:textId="4991161C" w:rsidR="00BF5A1A" w:rsidRDefault="00BF5A1A">
      <w:pPr>
        <w:pStyle w:val="CommentText"/>
      </w:pPr>
      <w:r>
        <w:rPr>
          <w:rStyle w:val="CommentReference"/>
        </w:rPr>
        <w:annotationRef/>
      </w:r>
      <w:r>
        <w:t xml:space="preserve">We didn’t control for </w:t>
      </w:r>
      <w:proofErr w:type="spellStart"/>
      <w:r>
        <w:t>preg</w:t>
      </w:r>
      <w:proofErr w:type="spellEnd"/>
      <w:r>
        <w:t xml:space="preserve"> weeks, even though we found several clocks were affected by which week pregnant (</w:t>
      </w:r>
      <w:proofErr w:type="gramStart"/>
      <w:r>
        <w:t>i.e.</w:t>
      </w:r>
      <w:proofErr w:type="gramEnd"/>
      <w:r>
        <w:t xml:space="preserve"> </w:t>
      </w:r>
      <w:proofErr w:type="spellStart"/>
      <w:r>
        <w:t>GrimAge</w:t>
      </w:r>
      <w:proofErr w:type="spellEnd"/>
      <w:r>
        <w:t xml:space="preserve">). Should I rerun? </w:t>
      </w:r>
    </w:p>
  </w:comment>
  <w:comment w:id="1086" w:author="Christopher W Kuzawa" w:date="2022-02-17T14:08:00Z" w:initials="CWK">
    <w:p w14:paraId="222A51A3" w14:textId="157A37A4" w:rsidR="00742DEA" w:rsidRDefault="00742DEA">
      <w:pPr>
        <w:pStyle w:val="CommentText"/>
      </w:pPr>
      <w:r>
        <w:rPr>
          <w:rStyle w:val="CommentReference"/>
        </w:rPr>
        <w:annotationRef/>
      </w:r>
      <w:r>
        <w:t xml:space="preserve">If you re-run, it should be the clocks adjusted for week of pregnancy (or residuals) – prior to </w:t>
      </w:r>
      <w:proofErr w:type="gramStart"/>
      <w:r>
        <w:t>entering into</w:t>
      </w:r>
      <w:proofErr w:type="gramEnd"/>
      <w:r>
        <w:t xml:space="preserve"> the model, right?  There is no reason to think that the age of blood sampling per se should predict birth weight of baby (what we would be modeling by entering gestational age at blood sampling to the models).  You could try pre-adjusting key clocks for gestational age of blood collection and see if it does anything to the findings – if not, perhaps ignore?</w:t>
      </w:r>
    </w:p>
  </w:comment>
  <w:comment w:id="1140" w:author="Calen Patrick Ryan" w:date="2021-09-21T11:55:00Z" w:initials="CPR">
    <w:p w14:paraId="132B106C" w14:textId="1E34C982" w:rsidR="00D3439B" w:rsidRDefault="00D3439B">
      <w:pPr>
        <w:pStyle w:val="CommentText"/>
      </w:pPr>
      <w:r>
        <w:rPr>
          <w:rStyle w:val="CommentReference"/>
        </w:rPr>
        <w:annotationRef/>
      </w:r>
      <w:r>
        <w:t xml:space="preserve">This is me thinking out loud, but please read this and think through this with me a bit. Add questions or thoughts on it, and we should be able to whip it up pretty quick. </w:t>
      </w:r>
    </w:p>
  </w:comment>
  <w:comment w:id="1199" w:author="Calen Patrick Ryan" w:date="2021-09-21T11:48:00Z" w:initials="CPR">
    <w:p w14:paraId="0718B3C7" w14:textId="3A140410" w:rsidR="00D3439B" w:rsidRDefault="00D3439B">
      <w:pPr>
        <w:pStyle w:val="CommentText"/>
      </w:pPr>
      <w:r>
        <w:rPr>
          <w:rStyle w:val="CommentReference"/>
        </w:rPr>
        <w:annotationRef/>
      </w:r>
      <w:r>
        <w:t>Let’s put the references at the end where they will end up eventually. Also, I’m not sure the format that the journal wants, but I like having the names of the references in (not numbered) until the very end so I can make sure I’m citing the right thing in the right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87CA49" w15:done="0"/>
  <w15:commentEx w15:paraId="33A74D3C" w15:done="0"/>
  <w15:commentEx w15:paraId="43C57621" w15:done="0"/>
  <w15:commentEx w15:paraId="2B91F8B1" w15:done="0"/>
  <w15:commentEx w15:paraId="77484548" w15:done="0"/>
  <w15:commentEx w15:paraId="6A7A3B95" w15:paraIdParent="77484548" w15:done="0"/>
  <w15:commentEx w15:paraId="67FE7746" w15:paraIdParent="77484548" w15:done="0"/>
  <w15:commentEx w15:paraId="2E24733A" w15:done="0"/>
  <w15:commentEx w15:paraId="2228A903" w15:done="0"/>
  <w15:commentEx w15:paraId="2F85347E" w15:done="0"/>
  <w15:commentEx w15:paraId="147C4223" w15:done="0"/>
  <w15:commentEx w15:paraId="6731A904" w15:done="0"/>
  <w15:commentEx w15:paraId="475ED267" w15:done="0"/>
  <w15:commentEx w15:paraId="1BBA8938" w15:done="0"/>
  <w15:commentEx w15:paraId="5E2EEDFA" w15:done="0"/>
  <w15:commentEx w15:paraId="496C7858" w15:done="0"/>
  <w15:commentEx w15:paraId="66593DB1" w15:done="0"/>
  <w15:commentEx w15:paraId="17B7BD83" w15:done="0"/>
  <w15:commentEx w15:paraId="5BFFBC9D" w15:done="0"/>
  <w15:commentEx w15:paraId="0636561F" w15:done="0"/>
  <w15:commentEx w15:paraId="222A51A3" w15:paraIdParent="0636561F" w15:done="0"/>
  <w15:commentEx w15:paraId="132B106C" w15:done="0"/>
  <w15:commentEx w15:paraId="0718B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374BE" w16cex:dateUtc="2022-02-25T20:31:00Z"/>
  <w16cex:commentExtensible w16cex:durableId="25BA3588" w16cex:dateUtc="2022-01-04T19:25:00Z"/>
  <w16cex:commentExtensible w16cex:durableId="25B8C199" w16cex:dateUtc="2022-02-17T18:44:00Z"/>
  <w16cex:commentExtensible w16cex:durableId="25B8C21D" w16cex:dateUtc="2022-02-17T18:46:00Z"/>
  <w16cex:commentExtensible w16cex:durableId="252BBFD7" w16cex:dateUtc="2021-11-02T18:47:00Z"/>
  <w16cex:commentExtensible w16cex:durableId="25B8C272" w16cex:dateUtc="2022-02-17T18:47:00Z"/>
  <w16cex:commentExtensible w16cex:durableId="25C37AA6" w16cex:dateUtc="2022-02-25T20:56:00Z"/>
  <w16cex:commentExtensible w16cex:durableId="24EE8742" w16cex:dateUtc="2021-09-17T08:17:00Z"/>
  <w16cex:commentExtensible w16cex:durableId="25BF44B3" w16cex:dateUtc="2022-02-22T17:17:00Z"/>
  <w16cex:commentExtensible w16cex:durableId="25BF62AE" w16cex:dateUtc="2022-02-22T19:25:00Z"/>
  <w16cex:commentExtensible w16cex:durableId="25BF612D" w16cex:dateUtc="2022-02-22T19:18:00Z"/>
  <w16cex:commentExtensible w16cex:durableId="257EC94E" w16cex:dateUtc="2022-01-04T19:25:00Z"/>
  <w16cex:commentExtensible w16cex:durableId="252BF795" w16cex:dateUtc="2021-11-02T22:44:00Z"/>
  <w16cex:commentExtensible w16cex:durableId="252BF7F9" w16cex:dateUtc="2021-11-02T22:46:00Z"/>
  <w16cex:commentExtensible w16cex:durableId="252D3735" w16cex:dateUtc="2021-11-03T21:28:00Z"/>
  <w16cex:commentExtensible w16cex:durableId="252BF8D9" w16cex:dateUtc="2021-11-02T22:50:00Z"/>
  <w16cex:commentExtensible w16cex:durableId="252D3785" w16cex:dateUtc="2021-11-03T21:28:00Z"/>
  <w16cex:commentExtensible w16cex:durableId="252D37EA" w16cex:dateUtc="2021-11-03T21:31:00Z"/>
  <w16cex:commentExtensible w16cex:durableId="25BF46E8" w16cex:dateUtc="2022-02-22T17:26:00Z"/>
  <w16cex:commentExtensible w16cex:durableId="25352804" w16cex:dateUtc="2021-11-09T23:01:00Z"/>
  <w16cex:commentExtensible w16cex:durableId="25B8C73B" w16cex:dateUtc="2022-02-17T19:08:00Z"/>
  <w16cex:commentExtensible w16cex:durableId="24F42AA1" w16cex:dateUtc="2021-09-21T15:55:00Z"/>
  <w16cex:commentExtensible w16cex:durableId="24F428DF" w16cex:dateUtc="2021-09-21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87CA49" w16cid:durableId="25C374BE"/>
  <w16cid:commentId w16cid:paraId="33A74D3C" w16cid:durableId="25BA3588"/>
  <w16cid:commentId w16cid:paraId="43C57621" w16cid:durableId="25B8C199"/>
  <w16cid:commentId w16cid:paraId="2B91F8B1" w16cid:durableId="25B8C21D"/>
  <w16cid:commentId w16cid:paraId="77484548" w16cid:durableId="252BBFD7"/>
  <w16cid:commentId w16cid:paraId="6A7A3B95" w16cid:durableId="25B8C272"/>
  <w16cid:commentId w16cid:paraId="67FE7746" w16cid:durableId="25C37AA6"/>
  <w16cid:commentId w16cid:paraId="2E24733A" w16cid:durableId="24EE8742"/>
  <w16cid:commentId w16cid:paraId="2228A903" w16cid:durableId="25BF44B3"/>
  <w16cid:commentId w16cid:paraId="2F85347E" w16cid:durableId="25BF62AE"/>
  <w16cid:commentId w16cid:paraId="147C4223" w16cid:durableId="25BF612D"/>
  <w16cid:commentId w16cid:paraId="6731A904" w16cid:durableId="257EC94E"/>
  <w16cid:commentId w16cid:paraId="475ED267" w16cid:durableId="252BF795"/>
  <w16cid:commentId w16cid:paraId="1BBA8938" w16cid:durableId="252BF7F9"/>
  <w16cid:commentId w16cid:paraId="5E2EEDFA" w16cid:durableId="252D3735"/>
  <w16cid:commentId w16cid:paraId="496C7858" w16cid:durableId="252BF8D9"/>
  <w16cid:commentId w16cid:paraId="66593DB1" w16cid:durableId="252D3785"/>
  <w16cid:commentId w16cid:paraId="17B7BD83" w16cid:durableId="252D37EA"/>
  <w16cid:commentId w16cid:paraId="5BFFBC9D" w16cid:durableId="25BF46E8"/>
  <w16cid:commentId w16cid:paraId="0636561F" w16cid:durableId="25352804"/>
  <w16cid:commentId w16cid:paraId="222A51A3" w16cid:durableId="25B8C73B"/>
  <w16cid:commentId w16cid:paraId="132B106C" w16cid:durableId="24F42AA1"/>
  <w16cid:commentId w16cid:paraId="0718B3C7" w16cid:durableId="24F428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2E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26B5F"/>
    <w:multiLevelType w:val="hybridMultilevel"/>
    <w:tmpl w:val="EC5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5FFF"/>
    <w:multiLevelType w:val="hybridMultilevel"/>
    <w:tmpl w:val="F0B4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E5E82"/>
    <w:multiLevelType w:val="hybridMultilevel"/>
    <w:tmpl w:val="BC20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en Patrick Ryan">
    <w15:presenceInfo w15:providerId="AD" w15:userId="S::cpr183@ads.northwestern.edu::9657553f-4ee3-473a-8af3-3bcdebfc2e09"/>
  </w15:person>
  <w15:person w15:author="Christopher W Kuzawa">
    <w15:presenceInfo w15:providerId="AD" w15:userId="S::cwk453@ads.northwestern.edu::a87fe68f-cd71-4645-8a0e-76dbc2749e0c"/>
  </w15:person>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CD"/>
    <w:rsid w:val="00004BCB"/>
    <w:rsid w:val="000167FB"/>
    <w:rsid w:val="000430F6"/>
    <w:rsid w:val="00062C0F"/>
    <w:rsid w:val="00062E58"/>
    <w:rsid w:val="00072172"/>
    <w:rsid w:val="00083C4D"/>
    <w:rsid w:val="00091FAF"/>
    <w:rsid w:val="0009203F"/>
    <w:rsid w:val="000B63AD"/>
    <w:rsid w:val="000E17BC"/>
    <w:rsid w:val="000F4054"/>
    <w:rsid w:val="00110DFC"/>
    <w:rsid w:val="001130F1"/>
    <w:rsid w:val="001178C5"/>
    <w:rsid w:val="001319F2"/>
    <w:rsid w:val="00135033"/>
    <w:rsid w:val="00135273"/>
    <w:rsid w:val="0015093C"/>
    <w:rsid w:val="00167867"/>
    <w:rsid w:val="001921FD"/>
    <w:rsid w:val="001A2F08"/>
    <w:rsid w:val="001C6592"/>
    <w:rsid w:val="00222C35"/>
    <w:rsid w:val="00225AFD"/>
    <w:rsid w:val="00227D49"/>
    <w:rsid w:val="0023536C"/>
    <w:rsid w:val="00244753"/>
    <w:rsid w:val="00271DB1"/>
    <w:rsid w:val="00276ED8"/>
    <w:rsid w:val="00284CBE"/>
    <w:rsid w:val="00291B2B"/>
    <w:rsid w:val="002A26C7"/>
    <w:rsid w:val="002B1222"/>
    <w:rsid w:val="002B538A"/>
    <w:rsid w:val="002C03A3"/>
    <w:rsid w:val="002D0CC8"/>
    <w:rsid w:val="002D3641"/>
    <w:rsid w:val="002E5617"/>
    <w:rsid w:val="002E7373"/>
    <w:rsid w:val="002F20E4"/>
    <w:rsid w:val="00306AFE"/>
    <w:rsid w:val="0033121D"/>
    <w:rsid w:val="003318C5"/>
    <w:rsid w:val="00340D2F"/>
    <w:rsid w:val="0034101E"/>
    <w:rsid w:val="00356587"/>
    <w:rsid w:val="0036251A"/>
    <w:rsid w:val="00365479"/>
    <w:rsid w:val="00380DAE"/>
    <w:rsid w:val="003C142A"/>
    <w:rsid w:val="003F00FE"/>
    <w:rsid w:val="003F6815"/>
    <w:rsid w:val="00407364"/>
    <w:rsid w:val="00427100"/>
    <w:rsid w:val="004649D5"/>
    <w:rsid w:val="00474883"/>
    <w:rsid w:val="00482807"/>
    <w:rsid w:val="004E2C59"/>
    <w:rsid w:val="004F37EF"/>
    <w:rsid w:val="00515B1D"/>
    <w:rsid w:val="005161AB"/>
    <w:rsid w:val="00516955"/>
    <w:rsid w:val="005357FF"/>
    <w:rsid w:val="00541B75"/>
    <w:rsid w:val="005558D5"/>
    <w:rsid w:val="00557C76"/>
    <w:rsid w:val="00572F30"/>
    <w:rsid w:val="00576400"/>
    <w:rsid w:val="00587E66"/>
    <w:rsid w:val="005913E7"/>
    <w:rsid w:val="005C0EE9"/>
    <w:rsid w:val="005C1698"/>
    <w:rsid w:val="005D6BBF"/>
    <w:rsid w:val="00623FB6"/>
    <w:rsid w:val="006377FE"/>
    <w:rsid w:val="0065599D"/>
    <w:rsid w:val="0066600B"/>
    <w:rsid w:val="0066665A"/>
    <w:rsid w:val="006777ED"/>
    <w:rsid w:val="006A3A28"/>
    <w:rsid w:val="006C5F31"/>
    <w:rsid w:val="006F56DB"/>
    <w:rsid w:val="0073087A"/>
    <w:rsid w:val="00740621"/>
    <w:rsid w:val="0074077F"/>
    <w:rsid w:val="00742DEA"/>
    <w:rsid w:val="00744B4B"/>
    <w:rsid w:val="007457CC"/>
    <w:rsid w:val="0079347B"/>
    <w:rsid w:val="0079581C"/>
    <w:rsid w:val="007D3147"/>
    <w:rsid w:val="00814E97"/>
    <w:rsid w:val="00836F63"/>
    <w:rsid w:val="00882800"/>
    <w:rsid w:val="008C4A3A"/>
    <w:rsid w:val="008C5D76"/>
    <w:rsid w:val="009523A7"/>
    <w:rsid w:val="009579BF"/>
    <w:rsid w:val="0096558A"/>
    <w:rsid w:val="009735CB"/>
    <w:rsid w:val="009820FD"/>
    <w:rsid w:val="009973DB"/>
    <w:rsid w:val="009A41D3"/>
    <w:rsid w:val="009E1C76"/>
    <w:rsid w:val="009F3364"/>
    <w:rsid w:val="00A001E6"/>
    <w:rsid w:val="00A04F27"/>
    <w:rsid w:val="00A55DFA"/>
    <w:rsid w:val="00A94315"/>
    <w:rsid w:val="00AA7460"/>
    <w:rsid w:val="00AC5E05"/>
    <w:rsid w:val="00AE49AB"/>
    <w:rsid w:val="00B326A6"/>
    <w:rsid w:val="00B33C88"/>
    <w:rsid w:val="00B37DDB"/>
    <w:rsid w:val="00B67ECB"/>
    <w:rsid w:val="00B70C9A"/>
    <w:rsid w:val="00BA200F"/>
    <w:rsid w:val="00BA4672"/>
    <w:rsid w:val="00BA4A1D"/>
    <w:rsid w:val="00BD5BE2"/>
    <w:rsid w:val="00BE1AE5"/>
    <w:rsid w:val="00BF5A1A"/>
    <w:rsid w:val="00C06BCD"/>
    <w:rsid w:val="00C13691"/>
    <w:rsid w:val="00C71A8C"/>
    <w:rsid w:val="00C85C23"/>
    <w:rsid w:val="00CA2392"/>
    <w:rsid w:val="00CB2135"/>
    <w:rsid w:val="00CB4168"/>
    <w:rsid w:val="00CC4917"/>
    <w:rsid w:val="00CC5162"/>
    <w:rsid w:val="00CC6929"/>
    <w:rsid w:val="00CF2FD5"/>
    <w:rsid w:val="00CF5048"/>
    <w:rsid w:val="00D046CF"/>
    <w:rsid w:val="00D2008E"/>
    <w:rsid w:val="00D30B89"/>
    <w:rsid w:val="00D3439B"/>
    <w:rsid w:val="00D51542"/>
    <w:rsid w:val="00D8001E"/>
    <w:rsid w:val="00D85010"/>
    <w:rsid w:val="00DB159D"/>
    <w:rsid w:val="00DC4355"/>
    <w:rsid w:val="00DD2A7D"/>
    <w:rsid w:val="00DD3358"/>
    <w:rsid w:val="00DF7E67"/>
    <w:rsid w:val="00E732EE"/>
    <w:rsid w:val="00E94CA0"/>
    <w:rsid w:val="00EF52E8"/>
    <w:rsid w:val="00F11EE7"/>
    <w:rsid w:val="00F32D38"/>
    <w:rsid w:val="00F55BDF"/>
    <w:rsid w:val="00F621E8"/>
    <w:rsid w:val="00F80625"/>
    <w:rsid w:val="00FA1927"/>
    <w:rsid w:val="00FD4232"/>
    <w:rsid w:val="00FD47BE"/>
    <w:rsid w:val="00FF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2A5"/>
  <w15:chartTrackingRefBased/>
  <w15:docId w15:val="{589FDD43-F530-4651-822D-49301B87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B67EC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67ECB"/>
    <w:rPr>
      <w:rFonts w:ascii="Calibri" w:hAnsi="Calibri" w:cs="Calibri"/>
      <w:noProof/>
    </w:rPr>
  </w:style>
  <w:style w:type="character" w:styleId="CommentReference">
    <w:name w:val="annotation reference"/>
    <w:basedOn w:val="DefaultParagraphFont"/>
    <w:uiPriority w:val="99"/>
    <w:semiHidden/>
    <w:unhideWhenUsed/>
    <w:rsid w:val="00B67ECB"/>
    <w:rPr>
      <w:sz w:val="16"/>
      <w:szCs w:val="16"/>
    </w:rPr>
  </w:style>
  <w:style w:type="paragraph" w:styleId="CommentText">
    <w:name w:val="annotation text"/>
    <w:basedOn w:val="Normal"/>
    <w:link w:val="CommentTextChar"/>
    <w:uiPriority w:val="99"/>
    <w:semiHidden/>
    <w:unhideWhenUsed/>
    <w:rsid w:val="00B67ECB"/>
    <w:pPr>
      <w:spacing w:line="240" w:lineRule="auto"/>
    </w:pPr>
    <w:rPr>
      <w:sz w:val="20"/>
      <w:szCs w:val="20"/>
    </w:rPr>
  </w:style>
  <w:style w:type="character" w:customStyle="1" w:styleId="CommentTextChar">
    <w:name w:val="Comment Text Char"/>
    <w:basedOn w:val="DefaultParagraphFont"/>
    <w:link w:val="CommentText"/>
    <w:uiPriority w:val="99"/>
    <w:semiHidden/>
    <w:rsid w:val="00B67ECB"/>
    <w:rPr>
      <w:sz w:val="20"/>
      <w:szCs w:val="20"/>
    </w:rPr>
  </w:style>
  <w:style w:type="paragraph" w:styleId="ListParagraph">
    <w:name w:val="List Paragraph"/>
    <w:basedOn w:val="Normal"/>
    <w:uiPriority w:val="34"/>
    <w:qFormat/>
    <w:rsid w:val="00CC6929"/>
    <w:pPr>
      <w:ind w:left="720"/>
      <w:contextualSpacing/>
    </w:pPr>
  </w:style>
  <w:style w:type="paragraph" w:styleId="BalloonText">
    <w:name w:val="Balloon Text"/>
    <w:basedOn w:val="Normal"/>
    <w:link w:val="BalloonTextChar"/>
    <w:uiPriority w:val="99"/>
    <w:semiHidden/>
    <w:unhideWhenUsed/>
    <w:rsid w:val="003C14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142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3439B"/>
    <w:rPr>
      <w:b/>
      <w:bCs/>
    </w:rPr>
  </w:style>
  <w:style w:type="character" w:customStyle="1" w:styleId="CommentSubjectChar">
    <w:name w:val="Comment Subject Char"/>
    <w:basedOn w:val="CommentTextChar"/>
    <w:link w:val="CommentSubject"/>
    <w:uiPriority w:val="99"/>
    <w:semiHidden/>
    <w:rsid w:val="00D3439B"/>
    <w:rPr>
      <w:b/>
      <w:bCs/>
      <w:sz w:val="20"/>
      <w:szCs w:val="20"/>
    </w:rPr>
  </w:style>
  <w:style w:type="character" w:styleId="Hyperlink">
    <w:name w:val="Hyperlink"/>
    <w:basedOn w:val="DefaultParagraphFont"/>
    <w:uiPriority w:val="99"/>
    <w:semiHidden/>
    <w:unhideWhenUsed/>
    <w:rsid w:val="00222C35"/>
    <w:rPr>
      <w:color w:val="0000FF"/>
      <w:u w:val="single"/>
    </w:rPr>
  </w:style>
  <w:style w:type="paragraph" w:styleId="NormalWeb">
    <w:name w:val="Normal (Web)"/>
    <w:basedOn w:val="Normal"/>
    <w:uiPriority w:val="99"/>
    <w:unhideWhenUsed/>
    <w:rsid w:val="0036251A"/>
    <w:rPr>
      <w:rFonts w:ascii="Times New Roman" w:hAnsi="Times New Roman" w:cs="Times New Roman"/>
      <w:sz w:val="24"/>
      <w:szCs w:val="24"/>
    </w:rPr>
  </w:style>
  <w:style w:type="character" w:styleId="Strong">
    <w:name w:val="Strong"/>
    <w:basedOn w:val="DefaultParagraphFont"/>
    <w:uiPriority w:val="22"/>
    <w:qFormat/>
    <w:rsid w:val="002C03A3"/>
    <w:rPr>
      <w:b/>
      <w:bCs/>
    </w:rPr>
  </w:style>
  <w:style w:type="paragraph" w:styleId="Revision">
    <w:name w:val="Revision"/>
    <w:hidden/>
    <w:uiPriority w:val="99"/>
    <w:semiHidden/>
    <w:rsid w:val="0009203F"/>
    <w:pPr>
      <w:spacing w:after="0" w:line="240" w:lineRule="auto"/>
    </w:pPr>
  </w:style>
  <w:style w:type="paragraph" w:styleId="Footer">
    <w:name w:val="footer"/>
    <w:basedOn w:val="Normal"/>
    <w:link w:val="FooterChar"/>
    <w:uiPriority w:val="99"/>
    <w:unhideWhenUsed/>
    <w:rsid w:val="006A3A28"/>
    <w:pPr>
      <w:tabs>
        <w:tab w:val="center" w:pos="4320"/>
        <w:tab w:val="right" w:pos="8640"/>
      </w:tabs>
      <w:spacing w:after="0" w:line="240" w:lineRule="auto"/>
    </w:pPr>
    <w:rPr>
      <w:rFonts w:ascii="Cambria" w:eastAsia="Cambria" w:hAnsi="Cambria" w:cs="Times New Roman"/>
      <w:sz w:val="24"/>
      <w:szCs w:val="24"/>
    </w:rPr>
  </w:style>
  <w:style w:type="character" w:customStyle="1" w:styleId="FooterChar">
    <w:name w:val="Footer Char"/>
    <w:basedOn w:val="DefaultParagraphFont"/>
    <w:link w:val="Footer"/>
    <w:uiPriority w:val="99"/>
    <w:rsid w:val="006A3A28"/>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927">
      <w:bodyDiv w:val="1"/>
      <w:marLeft w:val="0"/>
      <w:marRight w:val="0"/>
      <w:marTop w:val="0"/>
      <w:marBottom w:val="0"/>
      <w:divBdr>
        <w:top w:val="none" w:sz="0" w:space="0" w:color="auto"/>
        <w:left w:val="none" w:sz="0" w:space="0" w:color="auto"/>
        <w:bottom w:val="none" w:sz="0" w:space="0" w:color="auto"/>
        <w:right w:val="none" w:sz="0" w:space="0" w:color="auto"/>
      </w:divBdr>
      <w:divsChild>
        <w:div w:id="445779385">
          <w:marLeft w:val="480"/>
          <w:marRight w:val="0"/>
          <w:marTop w:val="0"/>
          <w:marBottom w:val="0"/>
          <w:divBdr>
            <w:top w:val="none" w:sz="0" w:space="0" w:color="auto"/>
            <w:left w:val="none" w:sz="0" w:space="0" w:color="auto"/>
            <w:bottom w:val="none" w:sz="0" w:space="0" w:color="auto"/>
            <w:right w:val="none" w:sz="0" w:space="0" w:color="auto"/>
          </w:divBdr>
          <w:divsChild>
            <w:div w:id="6455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50">
      <w:bodyDiv w:val="1"/>
      <w:marLeft w:val="0"/>
      <w:marRight w:val="0"/>
      <w:marTop w:val="0"/>
      <w:marBottom w:val="0"/>
      <w:divBdr>
        <w:top w:val="none" w:sz="0" w:space="0" w:color="auto"/>
        <w:left w:val="none" w:sz="0" w:space="0" w:color="auto"/>
        <w:bottom w:val="none" w:sz="0" w:space="0" w:color="auto"/>
        <w:right w:val="none" w:sz="0" w:space="0" w:color="auto"/>
      </w:divBdr>
    </w:div>
    <w:div w:id="140388868">
      <w:bodyDiv w:val="1"/>
      <w:marLeft w:val="0"/>
      <w:marRight w:val="0"/>
      <w:marTop w:val="0"/>
      <w:marBottom w:val="0"/>
      <w:divBdr>
        <w:top w:val="none" w:sz="0" w:space="0" w:color="auto"/>
        <w:left w:val="none" w:sz="0" w:space="0" w:color="auto"/>
        <w:bottom w:val="none" w:sz="0" w:space="0" w:color="auto"/>
        <w:right w:val="none" w:sz="0" w:space="0" w:color="auto"/>
      </w:divBdr>
    </w:div>
    <w:div w:id="200942605">
      <w:bodyDiv w:val="1"/>
      <w:marLeft w:val="0"/>
      <w:marRight w:val="0"/>
      <w:marTop w:val="0"/>
      <w:marBottom w:val="0"/>
      <w:divBdr>
        <w:top w:val="none" w:sz="0" w:space="0" w:color="auto"/>
        <w:left w:val="none" w:sz="0" w:space="0" w:color="auto"/>
        <w:bottom w:val="none" w:sz="0" w:space="0" w:color="auto"/>
        <w:right w:val="none" w:sz="0" w:space="0" w:color="auto"/>
      </w:divBdr>
    </w:div>
    <w:div w:id="240916628">
      <w:bodyDiv w:val="1"/>
      <w:marLeft w:val="0"/>
      <w:marRight w:val="0"/>
      <w:marTop w:val="0"/>
      <w:marBottom w:val="0"/>
      <w:divBdr>
        <w:top w:val="none" w:sz="0" w:space="0" w:color="auto"/>
        <w:left w:val="none" w:sz="0" w:space="0" w:color="auto"/>
        <w:bottom w:val="none" w:sz="0" w:space="0" w:color="auto"/>
        <w:right w:val="none" w:sz="0" w:space="0" w:color="auto"/>
      </w:divBdr>
      <w:divsChild>
        <w:div w:id="1390962542">
          <w:marLeft w:val="480"/>
          <w:marRight w:val="0"/>
          <w:marTop w:val="0"/>
          <w:marBottom w:val="0"/>
          <w:divBdr>
            <w:top w:val="none" w:sz="0" w:space="0" w:color="auto"/>
            <w:left w:val="none" w:sz="0" w:space="0" w:color="auto"/>
            <w:bottom w:val="none" w:sz="0" w:space="0" w:color="auto"/>
            <w:right w:val="none" w:sz="0" w:space="0" w:color="auto"/>
          </w:divBdr>
          <w:divsChild>
            <w:div w:id="477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2087">
      <w:bodyDiv w:val="1"/>
      <w:marLeft w:val="0"/>
      <w:marRight w:val="0"/>
      <w:marTop w:val="0"/>
      <w:marBottom w:val="0"/>
      <w:divBdr>
        <w:top w:val="none" w:sz="0" w:space="0" w:color="auto"/>
        <w:left w:val="none" w:sz="0" w:space="0" w:color="auto"/>
        <w:bottom w:val="none" w:sz="0" w:space="0" w:color="auto"/>
        <w:right w:val="none" w:sz="0" w:space="0" w:color="auto"/>
      </w:divBdr>
      <w:divsChild>
        <w:div w:id="1424958280">
          <w:marLeft w:val="480"/>
          <w:marRight w:val="0"/>
          <w:marTop w:val="0"/>
          <w:marBottom w:val="0"/>
          <w:divBdr>
            <w:top w:val="none" w:sz="0" w:space="0" w:color="auto"/>
            <w:left w:val="none" w:sz="0" w:space="0" w:color="auto"/>
            <w:bottom w:val="none" w:sz="0" w:space="0" w:color="auto"/>
            <w:right w:val="none" w:sz="0" w:space="0" w:color="auto"/>
          </w:divBdr>
          <w:divsChild>
            <w:div w:id="1090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706">
      <w:bodyDiv w:val="1"/>
      <w:marLeft w:val="0"/>
      <w:marRight w:val="0"/>
      <w:marTop w:val="0"/>
      <w:marBottom w:val="0"/>
      <w:divBdr>
        <w:top w:val="none" w:sz="0" w:space="0" w:color="auto"/>
        <w:left w:val="none" w:sz="0" w:space="0" w:color="auto"/>
        <w:bottom w:val="none" w:sz="0" w:space="0" w:color="auto"/>
        <w:right w:val="none" w:sz="0" w:space="0" w:color="auto"/>
      </w:divBdr>
    </w:div>
    <w:div w:id="346370310">
      <w:bodyDiv w:val="1"/>
      <w:marLeft w:val="0"/>
      <w:marRight w:val="0"/>
      <w:marTop w:val="0"/>
      <w:marBottom w:val="0"/>
      <w:divBdr>
        <w:top w:val="none" w:sz="0" w:space="0" w:color="auto"/>
        <w:left w:val="none" w:sz="0" w:space="0" w:color="auto"/>
        <w:bottom w:val="none" w:sz="0" w:space="0" w:color="auto"/>
        <w:right w:val="none" w:sz="0" w:space="0" w:color="auto"/>
      </w:divBdr>
      <w:divsChild>
        <w:div w:id="1845243397">
          <w:marLeft w:val="480"/>
          <w:marRight w:val="0"/>
          <w:marTop w:val="0"/>
          <w:marBottom w:val="0"/>
          <w:divBdr>
            <w:top w:val="none" w:sz="0" w:space="0" w:color="auto"/>
            <w:left w:val="none" w:sz="0" w:space="0" w:color="auto"/>
            <w:bottom w:val="none" w:sz="0" w:space="0" w:color="auto"/>
            <w:right w:val="none" w:sz="0" w:space="0" w:color="auto"/>
          </w:divBdr>
          <w:divsChild>
            <w:div w:id="14041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4917">
      <w:bodyDiv w:val="1"/>
      <w:marLeft w:val="0"/>
      <w:marRight w:val="0"/>
      <w:marTop w:val="0"/>
      <w:marBottom w:val="0"/>
      <w:divBdr>
        <w:top w:val="none" w:sz="0" w:space="0" w:color="auto"/>
        <w:left w:val="none" w:sz="0" w:space="0" w:color="auto"/>
        <w:bottom w:val="none" w:sz="0" w:space="0" w:color="auto"/>
        <w:right w:val="none" w:sz="0" w:space="0" w:color="auto"/>
      </w:divBdr>
      <w:divsChild>
        <w:div w:id="1572080321">
          <w:marLeft w:val="0"/>
          <w:marRight w:val="0"/>
          <w:marTop w:val="0"/>
          <w:marBottom w:val="0"/>
          <w:divBdr>
            <w:top w:val="none" w:sz="0" w:space="0" w:color="auto"/>
            <w:left w:val="none" w:sz="0" w:space="0" w:color="auto"/>
            <w:bottom w:val="none" w:sz="0" w:space="0" w:color="auto"/>
            <w:right w:val="none" w:sz="0" w:space="0" w:color="auto"/>
          </w:divBdr>
          <w:divsChild>
            <w:div w:id="632105242">
              <w:marLeft w:val="0"/>
              <w:marRight w:val="0"/>
              <w:marTop w:val="0"/>
              <w:marBottom w:val="0"/>
              <w:divBdr>
                <w:top w:val="none" w:sz="0" w:space="0" w:color="auto"/>
                <w:left w:val="none" w:sz="0" w:space="0" w:color="auto"/>
                <w:bottom w:val="none" w:sz="0" w:space="0" w:color="auto"/>
                <w:right w:val="none" w:sz="0" w:space="0" w:color="auto"/>
              </w:divBdr>
              <w:divsChild>
                <w:div w:id="4292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4147">
      <w:bodyDiv w:val="1"/>
      <w:marLeft w:val="0"/>
      <w:marRight w:val="0"/>
      <w:marTop w:val="0"/>
      <w:marBottom w:val="0"/>
      <w:divBdr>
        <w:top w:val="none" w:sz="0" w:space="0" w:color="auto"/>
        <w:left w:val="none" w:sz="0" w:space="0" w:color="auto"/>
        <w:bottom w:val="none" w:sz="0" w:space="0" w:color="auto"/>
        <w:right w:val="none" w:sz="0" w:space="0" w:color="auto"/>
      </w:divBdr>
      <w:divsChild>
        <w:div w:id="1965692660">
          <w:marLeft w:val="0"/>
          <w:marRight w:val="0"/>
          <w:marTop w:val="0"/>
          <w:marBottom w:val="0"/>
          <w:divBdr>
            <w:top w:val="none" w:sz="0" w:space="0" w:color="auto"/>
            <w:left w:val="none" w:sz="0" w:space="0" w:color="auto"/>
            <w:bottom w:val="none" w:sz="0" w:space="0" w:color="auto"/>
            <w:right w:val="none" w:sz="0" w:space="0" w:color="auto"/>
          </w:divBdr>
          <w:divsChild>
            <w:div w:id="1398242849">
              <w:marLeft w:val="0"/>
              <w:marRight w:val="0"/>
              <w:marTop w:val="0"/>
              <w:marBottom w:val="0"/>
              <w:divBdr>
                <w:top w:val="none" w:sz="0" w:space="0" w:color="auto"/>
                <w:left w:val="none" w:sz="0" w:space="0" w:color="auto"/>
                <w:bottom w:val="none" w:sz="0" w:space="0" w:color="auto"/>
                <w:right w:val="none" w:sz="0" w:space="0" w:color="auto"/>
              </w:divBdr>
              <w:divsChild>
                <w:div w:id="17032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9535">
      <w:bodyDiv w:val="1"/>
      <w:marLeft w:val="0"/>
      <w:marRight w:val="0"/>
      <w:marTop w:val="0"/>
      <w:marBottom w:val="0"/>
      <w:divBdr>
        <w:top w:val="none" w:sz="0" w:space="0" w:color="auto"/>
        <w:left w:val="none" w:sz="0" w:space="0" w:color="auto"/>
        <w:bottom w:val="none" w:sz="0" w:space="0" w:color="auto"/>
        <w:right w:val="none" w:sz="0" w:space="0" w:color="auto"/>
      </w:divBdr>
      <w:divsChild>
        <w:div w:id="878129299">
          <w:marLeft w:val="480"/>
          <w:marRight w:val="0"/>
          <w:marTop w:val="0"/>
          <w:marBottom w:val="0"/>
          <w:divBdr>
            <w:top w:val="none" w:sz="0" w:space="0" w:color="auto"/>
            <w:left w:val="none" w:sz="0" w:space="0" w:color="auto"/>
            <w:bottom w:val="none" w:sz="0" w:space="0" w:color="auto"/>
            <w:right w:val="none" w:sz="0" w:space="0" w:color="auto"/>
          </w:divBdr>
          <w:divsChild>
            <w:div w:id="3876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299">
      <w:bodyDiv w:val="1"/>
      <w:marLeft w:val="0"/>
      <w:marRight w:val="0"/>
      <w:marTop w:val="0"/>
      <w:marBottom w:val="0"/>
      <w:divBdr>
        <w:top w:val="none" w:sz="0" w:space="0" w:color="auto"/>
        <w:left w:val="none" w:sz="0" w:space="0" w:color="auto"/>
        <w:bottom w:val="none" w:sz="0" w:space="0" w:color="auto"/>
        <w:right w:val="none" w:sz="0" w:space="0" w:color="auto"/>
      </w:divBdr>
    </w:div>
    <w:div w:id="664211773">
      <w:bodyDiv w:val="1"/>
      <w:marLeft w:val="0"/>
      <w:marRight w:val="0"/>
      <w:marTop w:val="0"/>
      <w:marBottom w:val="0"/>
      <w:divBdr>
        <w:top w:val="none" w:sz="0" w:space="0" w:color="auto"/>
        <w:left w:val="none" w:sz="0" w:space="0" w:color="auto"/>
        <w:bottom w:val="none" w:sz="0" w:space="0" w:color="auto"/>
        <w:right w:val="none" w:sz="0" w:space="0" w:color="auto"/>
      </w:divBdr>
      <w:divsChild>
        <w:div w:id="832455669">
          <w:marLeft w:val="480"/>
          <w:marRight w:val="0"/>
          <w:marTop w:val="0"/>
          <w:marBottom w:val="0"/>
          <w:divBdr>
            <w:top w:val="none" w:sz="0" w:space="0" w:color="auto"/>
            <w:left w:val="none" w:sz="0" w:space="0" w:color="auto"/>
            <w:bottom w:val="none" w:sz="0" w:space="0" w:color="auto"/>
            <w:right w:val="none" w:sz="0" w:space="0" w:color="auto"/>
          </w:divBdr>
          <w:divsChild>
            <w:div w:id="220480383">
              <w:marLeft w:val="0"/>
              <w:marRight w:val="0"/>
              <w:marTop w:val="0"/>
              <w:marBottom w:val="0"/>
              <w:divBdr>
                <w:top w:val="none" w:sz="0" w:space="0" w:color="auto"/>
                <w:left w:val="none" w:sz="0" w:space="0" w:color="auto"/>
                <w:bottom w:val="none" w:sz="0" w:space="0" w:color="auto"/>
                <w:right w:val="none" w:sz="0" w:space="0" w:color="auto"/>
              </w:divBdr>
            </w:div>
            <w:div w:id="19177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4534">
      <w:bodyDiv w:val="1"/>
      <w:marLeft w:val="0"/>
      <w:marRight w:val="0"/>
      <w:marTop w:val="0"/>
      <w:marBottom w:val="0"/>
      <w:divBdr>
        <w:top w:val="none" w:sz="0" w:space="0" w:color="auto"/>
        <w:left w:val="none" w:sz="0" w:space="0" w:color="auto"/>
        <w:bottom w:val="none" w:sz="0" w:space="0" w:color="auto"/>
        <w:right w:val="none" w:sz="0" w:space="0" w:color="auto"/>
      </w:divBdr>
    </w:div>
    <w:div w:id="760562397">
      <w:bodyDiv w:val="1"/>
      <w:marLeft w:val="0"/>
      <w:marRight w:val="0"/>
      <w:marTop w:val="0"/>
      <w:marBottom w:val="0"/>
      <w:divBdr>
        <w:top w:val="none" w:sz="0" w:space="0" w:color="auto"/>
        <w:left w:val="none" w:sz="0" w:space="0" w:color="auto"/>
        <w:bottom w:val="none" w:sz="0" w:space="0" w:color="auto"/>
        <w:right w:val="none" w:sz="0" w:space="0" w:color="auto"/>
      </w:divBdr>
    </w:div>
    <w:div w:id="779835910">
      <w:bodyDiv w:val="1"/>
      <w:marLeft w:val="0"/>
      <w:marRight w:val="0"/>
      <w:marTop w:val="0"/>
      <w:marBottom w:val="0"/>
      <w:divBdr>
        <w:top w:val="none" w:sz="0" w:space="0" w:color="auto"/>
        <w:left w:val="none" w:sz="0" w:space="0" w:color="auto"/>
        <w:bottom w:val="none" w:sz="0" w:space="0" w:color="auto"/>
        <w:right w:val="none" w:sz="0" w:space="0" w:color="auto"/>
      </w:divBdr>
    </w:div>
    <w:div w:id="820344767">
      <w:bodyDiv w:val="1"/>
      <w:marLeft w:val="0"/>
      <w:marRight w:val="0"/>
      <w:marTop w:val="0"/>
      <w:marBottom w:val="0"/>
      <w:divBdr>
        <w:top w:val="none" w:sz="0" w:space="0" w:color="auto"/>
        <w:left w:val="none" w:sz="0" w:space="0" w:color="auto"/>
        <w:bottom w:val="none" w:sz="0" w:space="0" w:color="auto"/>
        <w:right w:val="none" w:sz="0" w:space="0" w:color="auto"/>
      </w:divBdr>
    </w:div>
    <w:div w:id="909316938">
      <w:bodyDiv w:val="1"/>
      <w:marLeft w:val="0"/>
      <w:marRight w:val="0"/>
      <w:marTop w:val="0"/>
      <w:marBottom w:val="0"/>
      <w:divBdr>
        <w:top w:val="none" w:sz="0" w:space="0" w:color="auto"/>
        <w:left w:val="none" w:sz="0" w:space="0" w:color="auto"/>
        <w:bottom w:val="none" w:sz="0" w:space="0" w:color="auto"/>
        <w:right w:val="none" w:sz="0" w:space="0" w:color="auto"/>
      </w:divBdr>
      <w:divsChild>
        <w:div w:id="305209458">
          <w:marLeft w:val="0"/>
          <w:marRight w:val="0"/>
          <w:marTop w:val="0"/>
          <w:marBottom w:val="0"/>
          <w:divBdr>
            <w:top w:val="none" w:sz="0" w:space="0" w:color="auto"/>
            <w:left w:val="none" w:sz="0" w:space="0" w:color="auto"/>
            <w:bottom w:val="none" w:sz="0" w:space="0" w:color="auto"/>
            <w:right w:val="none" w:sz="0" w:space="0" w:color="auto"/>
          </w:divBdr>
          <w:divsChild>
            <w:div w:id="1608779406">
              <w:marLeft w:val="0"/>
              <w:marRight w:val="0"/>
              <w:marTop w:val="0"/>
              <w:marBottom w:val="0"/>
              <w:divBdr>
                <w:top w:val="none" w:sz="0" w:space="0" w:color="auto"/>
                <w:left w:val="none" w:sz="0" w:space="0" w:color="auto"/>
                <w:bottom w:val="none" w:sz="0" w:space="0" w:color="auto"/>
                <w:right w:val="none" w:sz="0" w:space="0" w:color="auto"/>
              </w:divBdr>
              <w:divsChild>
                <w:div w:id="1185896460">
                  <w:marLeft w:val="0"/>
                  <w:marRight w:val="0"/>
                  <w:marTop w:val="0"/>
                  <w:marBottom w:val="0"/>
                  <w:divBdr>
                    <w:top w:val="none" w:sz="0" w:space="0" w:color="auto"/>
                    <w:left w:val="none" w:sz="0" w:space="0" w:color="auto"/>
                    <w:bottom w:val="none" w:sz="0" w:space="0" w:color="auto"/>
                    <w:right w:val="none" w:sz="0" w:space="0" w:color="auto"/>
                  </w:divBdr>
                  <w:divsChild>
                    <w:div w:id="1243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64439">
      <w:bodyDiv w:val="1"/>
      <w:marLeft w:val="0"/>
      <w:marRight w:val="0"/>
      <w:marTop w:val="0"/>
      <w:marBottom w:val="0"/>
      <w:divBdr>
        <w:top w:val="none" w:sz="0" w:space="0" w:color="auto"/>
        <w:left w:val="none" w:sz="0" w:space="0" w:color="auto"/>
        <w:bottom w:val="none" w:sz="0" w:space="0" w:color="auto"/>
        <w:right w:val="none" w:sz="0" w:space="0" w:color="auto"/>
      </w:divBdr>
      <w:divsChild>
        <w:div w:id="1046610348">
          <w:marLeft w:val="480"/>
          <w:marRight w:val="0"/>
          <w:marTop w:val="0"/>
          <w:marBottom w:val="0"/>
          <w:divBdr>
            <w:top w:val="none" w:sz="0" w:space="0" w:color="auto"/>
            <w:left w:val="none" w:sz="0" w:space="0" w:color="auto"/>
            <w:bottom w:val="none" w:sz="0" w:space="0" w:color="auto"/>
            <w:right w:val="none" w:sz="0" w:space="0" w:color="auto"/>
          </w:divBdr>
          <w:divsChild>
            <w:div w:id="19342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0590">
      <w:bodyDiv w:val="1"/>
      <w:marLeft w:val="0"/>
      <w:marRight w:val="0"/>
      <w:marTop w:val="0"/>
      <w:marBottom w:val="0"/>
      <w:divBdr>
        <w:top w:val="none" w:sz="0" w:space="0" w:color="auto"/>
        <w:left w:val="none" w:sz="0" w:space="0" w:color="auto"/>
        <w:bottom w:val="none" w:sz="0" w:space="0" w:color="auto"/>
        <w:right w:val="none" w:sz="0" w:space="0" w:color="auto"/>
      </w:divBdr>
      <w:divsChild>
        <w:div w:id="1936015426">
          <w:marLeft w:val="0"/>
          <w:marRight w:val="0"/>
          <w:marTop w:val="0"/>
          <w:marBottom w:val="0"/>
          <w:divBdr>
            <w:top w:val="none" w:sz="0" w:space="0" w:color="auto"/>
            <w:left w:val="none" w:sz="0" w:space="0" w:color="auto"/>
            <w:bottom w:val="none" w:sz="0" w:space="0" w:color="auto"/>
            <w:right w:val="none" w:sz="0" w:space="0" w:color="auto"/>
          </w:divBdr>
          <w:divsChild>
            <w:div w:id="351810159">
              <w:marLeft w:val="0"/>
              <w:marRight w:val="0"/>
              <w:marTop w:val="0"/>
              <w:marBottom w:val="0"/>
              <w:divBdr>
                <w:top w:val="none" w:sz="0" w:space="0" w:color="auto"/>
                <w:left w:val="none" w:sz="0" w:space="0" w:color="auto"/>
                <w:bottom w:val="none" w:sz="0" w:space="0" w:color="auto"/>
                <w:right w:val="none" w:sz="0" w:space="0" w:color="auto"/>
              </w:divBdr>
              <w:divsChild>
                <w:div w:id="2098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6548">
      <w:bodyDiv w:val="1"/>
      <w:marLeft w:val="0"/>
      <w:marRight w:val="0"/>
      <w:marTop w:val="0"/>
      <w:marBottom w:val="0"/>
      <w:divBdr>
        <w:top w:val="none" w:sz="0" w:space="0" w:color="auto"/>
        <w:left w:val="none" w:sz="0" w:space="0" w:color="auto"/>
        <w:bottom w:val="none" w:sz="0" w:space="0" w:color="auto"/>
        <w:right w:val="none" w:sz="0" w:space="0" w:color="auto"/>
      </w:divBdr>
      <w:divsChild>
        <w:div w:id="388191176">
          <w:marLeft w:val="0"/>
          <w:marRight w:val="0"/>
          <w:marTop w:val="0"/>
          <w:marBottom w:val="0"/>
          <w:divBdr>
            <w:top w:val="none" w:sz="0" w:space="0" w:color="auto"/>
            <w:left w:val="none" w:sz="0" w:space="0" w:color="auto"/>
            <w:bottom w:val="none" w:sz="0" w:space="0" w:color="auto"/>
            <w:right w:val="none" w:sz="0" w:space="0" w:color="auto"/>
          </w:divBdr>
        </w:div>
      </w:divsChild>
    </w:div>
    <w:div w:id="1175538622">
      <w:bodyDiv w:val="1"/>
      <w:marLeft w:val="0"/>
      <w:marRight w:val="0"/>
      <w:marTop w:val="0"/>
      <w:marBottom w:val="0"/>
      <w:divBdr>
        <w:top w:val="none" w:sz="0" w:space="0" w:color="auto"/>
        <w:left w:val="none" w:sz="0" w:space="0" w:color="auto"/>
        <w:bottom w:val="none" w:sz="0" w:space="0" w:color="auto"/>
        <w:right w:val="none" w:sz="0" w:space="0" w:color="auto"/>
      </w:divBdr>
      <w:divsChild>
        <w:div w:id="1966691219">
          <w:marLeft w:val="480"/>
          <w:marRight w:val="0"/>
          <w:marTop w:val="0"/>
          <w:marBottom w:val="0"/>
          <w:divBdr>
            <w:top w:val="none" w:sz="0" w:space="0" w:color="auto"/>
            <w:left w:val="none" w:sz="0" w:space="0" w:color="auto"/>
            <w:bottom w:val="none" w:sz="0" w:space="0" w:color="auto"/>
            <w:right w:val="none" w:sz="0" w:space="0" w:color="auto"/>
          </w:divBdr>
          <w:divsChild>
            <w:div w:id="16442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269">
      <w:bodyDiv w:val="1"/>
      <w:marLeft w:val="0"/>
      <w:marRight w:val="0"/>
      <w:marTop w:val="0"/>
      <w:marBottom w:val="0"/>
      <w:divBdr>
        <w:top w:val="none" w:sz="0" w:space="0" w:color="auto"/>
        <w:left w:val="none" w:sz="0" w:space="0" w:color="auto"/>
        <w:bottom w:val="none" w:sz="0" w:space="0" w:color="auto"/>
        <w:right w:val="none" w:sz="0" w:space="0" w:color="auto"/>
      </w:divBdr>
      <w:divsChild>
        <w:div w:id="606353847">
          <w:marLeft w:val="480"/>
          <w:marRight w:val="0"/>
          <w:marTop w:val="0"/>
          <w:marBottom w:val="0"/>
          <w:divBdr>
            <w:top w:val="none" w:sz="0" w:space="0" w:color="auto"/>
            <w:left w:val="none" w:sz="0" w:space="0" w:color="auto"/>
            <w:bottom w:val="none" w:sz="0" w:space="0" w:color="auto"/>
            <w:right w:val="none" w:sz="0" w:space="0" w:color="auto"/>
          </w:divBdr>
          <w:divsChild>
            <w:div w:id="1705443901">
              <w:marLeft w:val="0"/>
              <w:marRight w:val="0"/>
              <w:marTop w:val="0"/>
              <w:marBottom w:val="0"/>
              <w:divBdr>
                <w:top w:val="none" w:sz="0" w:space="0" w:color="auto"/>
                <w:left w:val="none" w:sz="0" w:space="0" w:color="auto"/>
                <w:bottom w:val="none" w:sz="0" w:space="0" w:color="auto"/>
                <w:right w:val="none" w:sz="0" w:space="0" w:color="auto"/>
              </w:divBdr>
            </w:div>
            <w:div w:id="14153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629">
      <w:bodyDiv w:val="1"/>
      <w:marLeft w:val="0"/>
      <w:marRight w:val="0"/>
      <w:marTop w:val="0"/>
      <w:marBottom w:val="0"/>
      <w:divBdr>
        <w:top w:val="none" w:sz="0" w:space="0" w:color="auto"/>
        <w:left w:val="none" w:sz="0" w:space="0" w:color="auto"/>
        <w:bottom w:val="none" w:sz="0" w:space="0" w:color="auto"/>
        <w:right w:val="none" w:sz="0" w:space="0" w:color="auto"/>
      </w:divBdr>
      <w:divsChild>
        <w:div w:id="819345394">
          <w:marLeft w:val="480"/>
          <w:marRight w:val="0"/>
          <w:marTop w:val="0"/>
          <w:marBottom w:val="0"/>
          <w:divBdr>
            <w:top w:val="none" w:sz="0" w:space="0" w:color="auto"/>
            <w:left w:val="none" w:sz="0" w:space="0" w:color="auto"/>
            <w:bottom w:val="none" w:sz="0" w:space="0" w:color="auto"/>
            <w:right w:val="none" w:sz="0" w:space="0" w:color="auto"/>
          </w:divBdr>
          <w:divsChild>
            <w:div w:id="7051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278">
      <w:bodyDiv w:val="1"/>
      <w:marLeft w:val="0"/>
      <w:marRight w:val="0"/>
      <w:marTop w:val="0"/>
      <w:marBottom w:val="0"/>
      <w:divBdr>
        <w:top w:val="none" w:sz="0" w:space="0" w:color="auto"/>
        <w:left w:val="none" w:sz="0" w:space="0" w:color="auto"/>
        <w:bottom w:val="none" w:sz="0" w:space="0" w:color="auto"/>
        <w:right w:val="none" w:sz="0" w:space="0" w:color="auto"/>
      </w:divBdr>
    </w:div>
    <w:div w:id="1605380233">
      <w:bodyDiv w:val="1"/>
      <w:marLeft w:val="0"/>
      <w:marRight w:val="0"/>
      <w:marTop w:val="0"/>
      <w:marBottom w:val="0"/>
      <w:divBdr>
        <w:top w:val="none" w:sz="0" w:space="0" w:color="auto"/>
        <w:left w:val="none" w:sz="0" w:space="0" w:color="auto"/>
        <w:bottom w:val="none" w:sz="0" w:space="0" w:color="auto"/>
        <w:right w:val="none" w:sz="0" w:space="0" w:color="auto"/>
      </w:divBdr>
    </w:div>
    <w:div w:id="1788573615">
      <w:bodyDiv w:val="1"/>
      <w:marLeft w:val="0"/>
      <w:marRight w:val="0"/>
      <w:marTop w:val="0"/>
      <w:marBottom w:val="0"/>
      <w:divBdr>
        <w:top w:val="none" w:sz="0" w:space="0" w:color="auto"/>
        <w:left w:val="none" w:sz="0" w:space="0" w:color="auto"/>
        <w:bottom w:val="none" w:sz="0" w:space="0" w:color="auto"/>
        <w:right w:val="none" w:sz="0" w:space="0" w:color="auto"/>
      </w:divBdr>
    </w:div>
    <w:div w:id="1815559329">
      <w:bodyDiv w:val="1"/>
      <w:marLeft w:val="0"/>
      <w:marRight w:val="0"/>
      <w:marTop w:val="0"/>
      <w:marBottom w:val="0"/>
      <w:divBdr>
        <w:top w:val="none" w:sz="0" w:space="0" w:color="auto"/>
        <w:left w:val="none" w:sz="0" w:space="0" w:color="auto"/>
        <w:bottom w:val="none" w:sz="0" w:space="0" w:color="auto"/>
        <w:right w:val="none" w:sz="0" w:space="0" w:color="auto"/>
      </w:divBdr>
      <w:divsChild>
        <w:div w:id="1248995851">
          <w:marLeft w:val="480"/>
          <w:marRight w:val="0"/>
          <w:marTop w:val="0"/>
          <w:marBottom w:val="0"/>
          <w:divBdr>
            <w:top w:val="none" w:sz="0" w:space="0" w:color="auto"/>
            <w:left w:val="none" w:sz="0" w:space="0" w:color="auto"/>
            <w:bottom w:val="none" w:sz="0" w:space="0" w:color="auto"/>
            <w:right w:val="none" w:sz="0" w:space="0" w:color="auto"/>
          </w:divBdr>
          <w:divsChild>
            <w:div w:id="15731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3663">
      <w:bodyDiv w:val="1"/>
      <w:marLeft w:val="0"/>
      <w:marRight w:val="0"/>
      <w:marTop w:val="0"/>
      <w:marBottom w:val="0"/>
      <w:divBdr>
        <w:top w:val="none" w:sz="0" w:space="0" w:color="auto"/>
        <w:left w:val="none" w:sz="0" w:space="0" w:color="auto"/>
        <w:bottom w:val="none" w:sz="0" w:space="0" w:color="auto"/>
        <w:right w:val="none" w:sz="0" w:space="0" w:color="auto"/>
      </w:divBdr>
    </w:div>
    <w:div w:id="2052728931">
      <w:bodyDiv w:val="1"/>
      <w:marLeft w:val="0"/>
      <w:marRight w:val="0"/>
      <w:marTop w:val="0"/>
      <w:marBottom w:val="0"/>
      <w:divBdr>
        <w:top w:val="none" w:sz="0" w:space="0" w:color="auto"/>
        <w:left w:val="none" w:sz="0" w:space="0" w:color="auto"/>
        <w:bottom w:val="none" w:sz="0" w:space="0" w:color="auto"/>
        <w:right w:val="none" w:sz="0" w:space="0" w:color="auto"/>
      </w:divBdr>
    </w:div>
    <w:div w:id="2098751025">
      <w:bodyDiv w:val="1"/>
      <w:marLeft w:val="0"/>
      <w:marRight w:val="0"/>
      <w:marTop w:val="0"/>
      <w:marBottom w:val="0"/>
      <w:divBdr>
        <w:top w:val="none" w:sz="0" w:space="0" w:color="auto"/>
        <w:left w:val="none" w:sz="0" w:space="0" w:color="auto"/>
        <w:bottom w:val="none" w:sz="0" w:space="0" w:color="auto"/>
        <w:right w:val="none" w:sz="0" w:space="0" w:color="auto"/>
      </w:divBdr>
      <w:divsChild>
        <w:div w:id="1511992553">
          <w:marLeft w:val="0"/>
          <w:marRight w:val="0"/>
          <w:marTop w:val="0"/>
          <w:marBottom w:val="0"/>
          <w:divBdr>
            <w:top w:val="none" w:sz="0" w:space="0" w:color="auto"/>
            <w:left w:val="none" w:sz="0" w:space="0" w:color="auto"/>
            <w:bottom w:val="none" w:sz="0" w:space="0" w:color="auto"/>
            <w:right w:val="none" w:sz="0" w:space="0" w:color="auto"/>
          </w:divBdr>
          <w:divsChild>
            <w:div w:id="747189587">
              <w:marLeft w:val="0"/>
              <w:marRight w:val="0"/>
              <w:marTop w:val="0"/>
              <w:marBottom w:val="0"/>
              <w:divBdr>
                <w:top w:val="none" w:sz="0" w:space="0" w:color="auto"/>
                <w:left w:val="none" w:sz="0" w:space="0" w:color="auto"/>
                <w:bottom w:val="none" w:sz="0" w:space="0" w:color="auto"/>
                <w:right w:val="none" w:sz="0" w:space="0" w:color="auto"/>
              </w:divBdr>
              <w:divsChild>
                <w:div w:id="16162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B978-0-12-397175-3.00040-5" TargetMode="External"/><Relationship Id="rId2" Type="http://schemas.openxmlformats.org/officeDocument/2006/relationships/hyperlink" Target="https://doi.org/10.1161/01.HYP.0000095613.41961.6E" TargetMode="External"/><Relationship Id="rId1" Type="http://schemas.openxmlformats.org/officeDocument/2006/relationships/hyperlink" Target="https://doi.org/10.1159/000265526" TargetMode="External"/><Relationship Id="rId6" Type="http://schemas.openxmlformats.org/officeDocument/2006/relationships/hyperlink" Target="https://doi.org/10.1016/j.placenta.2012.11.035" TargetMode="External"/><Relationship Id="rId5" Type="http://schemas.openxmlformats.org/officeDocument/2006/relationships/hyperlink" Target="https://doi.org/10.1016/B978-0-12-397175-3.00040-5" TargetMode="External"/><Relationship Id="rId4" Type="http://schemas.openxmlformats.org/officeDocument/2006/relationships/hyperlink" Target="https://doi.org/10.1016/j.ejogrb.2010.10.013"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15982</Words>
  <Characters>91100</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Calen Patrick Ryan</cp:lastModifiedBy>
  <cp:revision>14</cp:revision>
  <dcterms:created xsi:type="dcterms:W3CDTF">2022-02-22T17:23:00Z</dcterms:created>
  <dcterms:modified xsi:type="dcterms:W3CDTF">2022-02-28T00:36:00Z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id="ogWrJQVv"/&gt;&lt;style id="http://www.zotero.org/styles/american-journal-of-physical-anthropology" hasBibliography="1" bibliographyStyleHasBeenSet="0"/&gt;&lt;prefs&gt;&lt;pref name="fieldType" value="Field"/&gt;&lt;</vt:lpwstr>
  </property>
  <property fmtid="{D5CDD505-2E9C-101B-9397-08002B2CF9AE}" pid="3" name="ZOTERO_PREF_2">
    <vt:lpwstr>/prefs&gt;&lt;/data&gt;</vt:lpwstr>
  </property>
</Properties>
</file>