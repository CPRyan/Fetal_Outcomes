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5554" w14:textId="09EF3160" w:rsidR="007630F7" w:rsidRDefault="007630F7">
      <w:r>
        <w:t>Developmental milestones in early life are associated with both short- and long-term health consequences</w:t>
      </w:r>
      <w:ins w:id="0" w:author="Calen Patrick Ryan" w:date="2021-08-10T13:43:00Z">
        <w:r w:rsidR="00E3477D">
          <w:t xml:space="preserve"> (ref)</w:t>
        </w:r>
      </w:ins>
      <w:r>
        <w:t xml:space="preserve">. </w:t>
      </w:r>
      <w:del w:id="1" w:author="Calen Patrick Ryan" w:date="2021-08-10T13:43:00Z">
        <w:r w:rsidDel="00E3477D">
          <w:delText xml:space="preserve">Decreased </w:delText>
        </w:r>
      </w:del>
      <w:ins w:id="2" w:author="Calen Patrick Ryan" w:date="2021-08-10T13:43:00Z">
        <w:r w:rsidR="00E3477D">
          <w:t>Early</w:t>
        </w:r>
        <w:r w:rsidR="00E3477D">
          <w:t xml:space="preserve"> </w:t>
        </w:r>
      </w:ins>
      <w:r>
        <w:t xml:space="preserve">gestational age at birth </w:t>
      </w:r>
      <w:del w:id="3" w:author="Calen Patrick Ryan" w:date="2021-08-10T13:44:00Z">
        <w:r w:rsidDel="00E3477D">
          <w:delText>is associated with</w:delText>
        </w:r>
        <w:r w:rsidR="008A341A" w:rsidDel="00E3477D">
          <w:delText xml:space="preserve"> </w:delText>
        </w:r>
      </w:del>
      <w:ins w:id="4" w:author="Calen Patrick Ryan" w:date="2021-08-10T13:44:00Z">
        <w:r w:rsidR="00E3477D">
          <w:t xml:space="preserve">increases the risk for </w:t>
        </w:r>
      </w:ins>
      <w:r w:rsidR="008A341A">
        <w:t xml:space="preserve">short-term complications, including respiratory conditions and cardiovascular complications </w:t>
      </w:r>
      <w:r w:rsidR="003D102A">
        <w:fldChar w:fldCharType="begin">
          <w:fldData xml:space="preserve">PEVuZE5vdGU+PENpdGU+PEF1dGhvcj5Fc2NvYmFyPC9BdXRob3I+PFllYXI+MjAwNjwvWWVhcj48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</w:fldData>
        </w:fldChar>
      </w:r>
      <w:r w:rsidR="003D102A">
        <w:instrText xml:space="preserve"> ADDIN EN.CITE </w:instrText>
      </w:r>
      <w:r w:rsidR="003D102A">
        <w:fldChar w:fldCharType="begin">
          <w:fldData xml:space="preserve">PEVuZE5vdGU+PENpdGU+PEF1dGhvcj5Fc2NvYmFyPC9BdXRob3I+PFllYXI+MjAwNjwvWWVhcj48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</w:fldData>
        </w:fldChar>
      </w:r>
      <w:r w:rsidR="003D102A">
        <w:instrText xml:space="preserve"> ADDIN EN.CITE.DATA </w:instrText>
      </w:r>
      <w:r w:rsidR="003D102A">
        <w:fldChar w:fldCharType="end"/>
      </w:r>
      <w:r w:rsidR="003D102A">
        <w:fldChar w:fldCharType="separate"/>
      </w:r>
      <w:r w:rsidR="003D102A">
        <w:rPr>
          <w:noProof/>
        </w:rPr>
        <w:t>[1, 2]</w:t>
      </w:r>
      <w:r w:rsidR="003D102A">
        <w:fldChar w:fldCharType="end"/>
      </w:r>
      <w:r w:rsidR="008A341A">
        <w:t xml:space="preserve">. </w:t>
      </w:r>
      <w:r w:rsidR="00B81EA9">
        <w:t xml:space="preserve">For example, </w:t>
      </w:r>
      <w:r w:rsidR="00DE0FC5">
        <w:t xml:space="preserve">early gestational age at birth of infants predicts </w:t>
      </w:r>
      <w:r w:rsidR="000B01A6">
        <w:t xml:space="preserve">the two largest causes of death in premature infants: underdevelopment of mature organs and </w:t>
      </w:r>
      <w:r w:rsidR="00B81EA9">
        <w:t>bronchopulmonary dysplasia</w:t>
      </w:r>
      <w:r w:rsidR="00DE0FC5">
        <w:t>, a chronic lung disease that damages alveolar tissue</w:t>
      </w:r>
      <w:r w:rsidR="000B01A6">
        <w:t xml:space="preserve">. </w:t>
      </w:r>
      <w:r w:rsidR="003D102A">
        <w:fldChar w:fldCharType="begin"/>
      </w:r>
      <w:r w:rsidR="003D102A">
        <w:instrText xml:space="preserve"> ADDIN EN.CITE &lt;EndNote&gt;&lt;Cite&gt;&lt;Author&gt;Patel&lt;/Author&gt;&lt;Year&gt;2016&lt;/Year&gt;&lt;RecNum&gt;9&lt;/RecNum&gt;&lt;DisplayText&gt;[2]&lt;/DisplayText&gt;&lt;record&gt;&lt;rec-number&gt;9&lt;/rec-number&gt;&lt;foreign-keys&gt;&lt;key app="EN" db-id="95d29pvrpdv2slef2s6vtsr0addxa95rwffx" timestamp="1628311501"&gt;9&lt;/key&gt;&lt;/foreign-keys&gt;&lt;ref-type name="Journal Article"&gt;17&lt;/ref-type&gt;&lt;contributors&gt;&lt;authors&gt;&lt;author&gt;Patel, R. M.&lt;/author&gt;&lt;/authors&gt;&lt;/contributors&gt;&lt;auth-address&gt;Division of Neonatology, Department of Pediatrics, Emory University School of Medicine, Atlanta, Georgia.&lt;/auth-address&gt;&lt;titles&gt;&lt;title&gt;Short- and Long-Term Outcomes for Extremely Preterm Infants&lt;/title&gt;&lt;secondary-title&gt;Am J Perinatol&lt;/secondary-title&gt;&lt;/titles&gt;&lt;periodical&gt;&lt;full-title&gt;Am J Perinatol&lt;/full-title&gt;&lt;/periodical&gt;&lt;pages&gt;318-28&lt;/pages&gt;&lt;volume&gt;33&lt;/volume&gt;&lt;number&gt;3&lt;/number&gt;&lt;edition&gt;2016/01/23&lt;/edition&gt;&lt;keywords&gt;&lt;keyword&gt;Female&lt;/keyword&gt;&lt;keyword&gt;Gestational Age&lt;/keyword&gt;&lt;keyword&gt;Humans&lt;/keyword&gt;&lt;keyword&gt;Infant&lt;/keyword&gt;&lt;keyword&gt;Infant, Extremely Premature/*growth &amp;amp; development&lt;/keyword&gt;&lt;keyword&gt;Infant, Newborn&lt;/keyword&gt;&lt;keyword&gt;Infant, Premature, Diseases/*classification/*mortality/*therapy&lt;/keyword&gt;&lt;keyword&gt;Quality of Life&lt;/keyword&gt;&lt;keyword&gt;Survival Rate&lt;/keyword&gt;&lt;keyword&gt;Treatment Outcome&lt;/keyword&gt;&lt;/keywords&gt;&lt;dates&gt;&lt;year&gt;2016&lt;/year&gt;&lt;pub-dates&gt;&lt;date&gt;Feb&lt;/date&gt;&lt;/pub-dates&gt;&lt;/dates&gt;&lt;isbn&gt;1098-8785 (Electronic)&amp;#xD;0735-1631 (Linking)&lt;/isbn&gt;&lt;accession-num&gt;26799967&lt;/accession-num&gt;&lt;urls&gt;&lt;related-urls&gt;&lt;url&gt;https://www.ncbi.nlm.nih.gov/pubmed/26799967&lt;/url&gt;&lt;/related-urls&gt;&lt;/urls&gt;&lt;custom2&gt;PMC4760862&lt;/custom2&gt;&lt;electronic-resource-num&gt;10.1055/s-0035-1571202&lt;/electronic-resource-num&gt;&lt;/record&gt;&lt;/Cite&gt;&lt;/EndNote&gt;</w:instrText>
      </w:r>
      <w:r w:rsidR="003D102A">
        <w:fldChar w:fldCharType="separate"/>
      </w:r>
      <w:r w:rsidR="003D102A">
        <w:rPr>
          <w:noProof/>
        </w:rPr>
        <w:t>[2]</w:t>
      </w:r>
      <w:r w:rsidR="003D102A">
        <w:fldChar w:fldCharType="end"/>
      </w:r>
      <w:r w:rsidR="008F58D1">
        <w:t xml:space="preserve">. </w:t>
      </w:r>
      <w:del w:id="5" w:author="Calen Patrick Ryan" w:date="2021-08-10T13:45:00Z">
        <w:r w:rsidR="00F67EA7" w:rsidDel="00E3477D">
          <w:delText>Furthermore, l</w:delText>
        </w:r>
      </w:del>
      <w:ins w:id="6" w:author="Calen Patrick Ryan" w:date="2021-08-10T13:45:00Z">
        <w:r w:rsidR="00E3477D">
          <w:t>L</w:t>
        </w:r>
      </w:ins>
      <w:r w:rsidR="00F67EA7">
        <w:t xml:space="preserve">ow </w:t>
      </w:r>
      <w:r w:rsidR="00607AAC">
        <w:t>birthweights</w:t>
      </w:r>
      <w:r w:rsidR="00F67EA7">
        <w:t xml:space="preserve"> </w:t>
      </w:r>
      <w:del w:id="7" w:author="Calen Patrick Ryan" w:date="2021-08-10T13:45:00Z">
        <w:r w:rsidR="00F67EA7" w:rsidDel="00E3477D">
          <w:delText xml:space="preserve">were </w:delText>
        </w:r>
      </w:del>
      <w:ins w:id="8" w:author="Calen Patrick Ryan" w:date="2021-08-10T13:45:00Z">
        <w:r w:rsidR="00E3477D">
          <w:t xml:space="preserve">are also </w:t>
        </w:r>
      </w:ins>
      <w:r w:rsidR="00F67EA7">
        <w:t xml:space="preserve">associated with long-term familial stress and incidence of developmental and behavioral problems </w:t>
      </w:r>
      <w:r w:rsidR="008872D0">
        <w:fldChar w:fldCharType="begin">
          <w:fldData xml:space="preserve">PEVuZE5vdGU+PENpdGU+PEF1dGhvcj5IYWNrPC9BdXRob3I+PFllYXI+MTk5NTwvWWVhcj48UmVj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==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PEVuZE5vdGU+PENpdGU+PEF1dGhvcj5IYWNrPC9BdXRob3I+PFllYXI+MTk5NTwvWWVhcj48UmVj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==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[3-5]</w:t>
      </w:r>
      <w:r w:rsidR="008872D0">
        <w:fldChar w:fldCharType="end"/>
      </w:r>
      <w:r w:rsidR="00F67EA7">
        <w:t xml:space="preserve">. </w:t>
      </w:r>
      <w:r w:rsidR="008F58D1">
        <w:t xml:space="preserve">Specifically, infants of lower birthweight were found to have significantly lower IQ scores and display more anxiety, attention problems, and internalizing behavior </w:t>
      </w:r>
      <w:r w:rsidR="008872D0">
        <w:fldChar w:fldCharType="begin">
          <w:fldData xml:space="preserve">PEVuZE5vdGU+PENpdGU+PEF1dGhvcj5Ib2xsYW5kZXJzPC9BdXRob3I+PFllYXI+MjAxOTwvWWVh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PEVuZE5vdGU+PENpdGU+PEF1dGhvcj5Ib2xsYW5kZXJzPC9BdXRob3I+PFllYXI+MjAxOTwvWWVh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[4]</w:t>
      </w:r>
      <w:r w:rsidR="008872D0">
        <w:fldChar w:fldCharType="end"/>
      </w:r>
      <w:r w:rsidR="008F58D1">
        <w:t xml:space="preserve">. </w:t>
      </w:r>
      <w:r w:rsidR="00B41BC8">
        <w:t xml:space="preserve">Gaining </w:t>
      </w:r>
      <w:r w:rsidR="00F67EA7">
        <w:t xml:space="preserve">a better understanding of the factors that contribute to early life developmental trajectories and fetal outcomes is an important medical </w:t>
      </w:r>
      <w:commentRangeStart w:id="9"/>
      <w:r w:rsidR="00F67EA7">
        <w:t>concern</w:t>
      </w:r>
      <w:commentRangeEnd w:id="9"/>
      <w:r w:rsidR="00E3477D">
        <w:rPr>
          <w:rStyle w:val="CommentReference"/>
        </w:rPr>
        <w:commentReference w:id="9"/>
      </w:r>
      <w:r w:rsidR="00F67EA7">
        <w:t>.</w:t>
      </w:r>
    </w:p>
    <w:p w14:paraId="22D9D754" w14:textId="498FFC18" w:rsidR="007630F7" w:rsidRDefault="00F67EA7">
      <w:del w:id="10" w:author="Calen Patrick Ryan" w:date="2021-08-10T13:46:00Z">
        <w:r w:rsidDel="00703104">
          <w:delText>Older chronological</w:delText>
        </w:r>
      </w:del>
      <w:ins w:id="11" w:author="Calen Patrick Ryan" w:date="2021-08-10T13:46:00Z">
        <w:r w:rsidR="00703104">
          <w:t>M</w:t>
        </w:r>
      </w:ins>
      <w:del w:id="12" w:author="Calen Patrick Ryan" w:date="2021-08-10T13:46:00Z">
        <w:r w:rsidDel="00703104">
          <w:delText xml:space="preserve"> m</w:delText>
        </w:r>
      </w:del>
      <w:r>
        <w:t xml:space="preserve">aternal </w:t>
      </w:r>
      <w:ins w:id="13" w:author="Calen Patrick Ryan" w:date="2021-08-10T13:46:00Z">
        <w:r w:rsidR="00703104">
          <w:t xml:space="preserve">chronological </w:t>
        </w:r>
      </w:ins>
      <w:r>
        <w:t xml:space="preserve">age </w:t>
      </w:r>
      <w:del w:id="14" w:author="Calen Patrick Ryan" w:date="2021-08-10T13:47:00Z">
        <w:r w:rsidDel="00703104">
          <w:delText>is correlated with</w:delText>
        </w:r>
      </w:del>
      <w:ins w:id="15" w:author="Calen Patrick Ryan" w:date="2021-08-10T13:47:00Z">
        <w:r w:rsidR="00703104">
          <w:t>contributes to</w:t>
        </w:r>
      </w:ins>
      <w:r>
        <w:t xml:space="preserve"> increased rates of adverse birth outcomes, including decreased birth weight, length, head circumference, and body fat </w:t>
      </w:r>
      <w:r w:rsidR="008872D0">
        <w:fldChar w:fldCharType="begin">
          <w:fldData xml:space="preserve">PEVuZE5vdGU+PENpdGU+PEF1dGhvcj5FaWNoZWxiZXJnZXI8L0F1dGhvcj48WWVhcj4yMDE3PC9Z
ZWFyPjxSZWNOdW0+MTU8L1JlY051bT48RGlzcGxheVRleHQ+WzYtMTBdPC9EaXNwbGF5VGV4dD48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b3I+RnVjaHM8L0F1dGhvcj48WWVhcj4yMDE4PC9ZZWFyPjxSZWNOdW0+MjwvUmVjTnVtPjxyZWNv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PEVuZE5vdGU+PENpdGU+PEF1dGhvcj5FaWNoZWxiZXJnZXI8L0F1dGhvcj48WWVhcj4yMDE3PC9Z
ZWFyPjxSZWNOdW0+MTU8L1JlY051bT48RGlzcGxheVRleHQ+WzYtMTBdPC9EaXNwbGF5VGV4dD48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b3I+RnVjaHM8L0F1dGhvcj48WWVhcj4yMDE4PC9ZZWFyPjxSZWNOdW0+MjwvUmVjTnVtPjxyZWNv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[6-10]</w:t>
      </w:r>
      <w:r w:rsidR="008872D0">
        <w:fldChar w:fldCharType="end"/>
      </w:r>
      <w:r>
        <w:t xml:space="preserve">. </w:t>
      </w:r>
      <w:r w:rsidR="003C086A">
        <w:t xml:space="preserve">Pregnancy-related complications such as preeclampsia and placental disorders such as placental abruption are more likely to occur in older mothers </w:t>
      </w:r>
      <w:r w:rsidR="008872D0">
        <w:fldChar w:fldCharType="begin">
          <w:fldData xml:space="preserve">PEVuZE5vdGU+PENpdGU+PEF1dGhvcj5LZW5ueTwvQXV0aG9yPjxZZWFyPjIwMTM8L1llYXI+PFJl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==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PEVuZE5vdGU+PENpdGU+PEF1dGhvcj5LZW5ueTwvQXV0aG9yPjxZZWFyPjIwMTM8L1llYXI+PFJl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==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[9, 10]</w:t>
      </w:r>
      <w:r w:rsidR="008872D0">
        <w:fldChar w:fldCharType="end"/>
      </w:r>
      <w:r w:rsidR="003C086A">
        <w:t xml:space="preserve">. These two conditions </w:t>
      </w:r>
      <w:ins w:id="16" w:author="Calen Patrick Ryan" w:date="2021-08-10T13:47:00Z">
        <w:r w:rsidR="00703104">
          <w:t xml:space="preserve">also </w:t>
        </w:r>
      </w:ins>
      <w:r w:rsidR="003C086A">
        <w:t>increase the risk of adverse fetal outcomes, suggesting</w:t>
      </w:r>
      <w:r>
        <w:t xml:space="preserve"> that the maternal aging process may influence fetal outcomes, </w:t>
      </w:r>
      <w:del w:id="17" w:author="Calen Patrick Ryan" w:date="2021-08-10T13:47:00Z">
        <w:r w:rsidDel="00703104">
          <w:delText>thus influencing</w:delText>
        </w:r>
      </w:del>
      <w:ins w:id="18" w:author="Calen Patrick Ryan" w:date="2021-08-10T13:47:00Z">
        <w:r w:rsidR="00703104">
          <w:t>and by extension</w:t>
        </w:r>
      </w:ins>
      <w:r>
        <w:t xml:space="preserve"> life-long health and </w:t>
      </w:r>
      <w:ins w:id="19" w:author="Calen Patrick Ryan" w:date="2021-08-10T13:47:00Z">
        <w:r w:rsidR="00703104">
          <w:t>inter-</w:t>
        </w:r>
      </w:ins>
      <w:del w:id="20" w:author="Calen Patrick Ryan" w:date="2021-08-10T13:47:00Z">
        <w:r w:rsidDel="00703104">
          <w:delText xml:space="preserve">subsequent </w:delText>
        </w:r>
      </w:del>
      <w:r>
        <w:t>generational mortality risks</w:t>
      </w:r>
      <w:r w:rsidR="003C086A">
        <w:t xml:space="preserve"> </w:t>
      </w:r>
      <w:r w:rsidR="008872D0">
        <w:fldChar w:fldCharType="begin">
          <w:fldData xml:space="preserve">PEVuZE5vdGU+PENpdGU+PEF1dGhvcj5FaWNoZWxiZXJnZXI8L0F1dGhvcj48WWVhcj4yMDE3PC9Z
ZWFyPjxSZWNOdW0+MTU8L1JlY051bT48RGlzcGxheVRleHQ+WzYsIDhdPC9EaXNwbGF5VGV4dD48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b3I+Sm9zZXBoPC9BdXRob3I+PFllYXI+MjAwNTwvWWVhcj48UmVjTnVtPjE0PC9SZWNOdW0+PHJl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</w:fldData>
        </w:fldChar>
      </w:r>
      <w:r w:rsidR="008872D0">
        <w:instrText xml:space="preserve"> ADDIN EN.CITE </w:instrText>
      </w:r>
      <w:r w:rsidR="008872D0">
        <w:fldChar w:fldCharType="begin">
          <w:fldData xml:space="preserve">PEVuZE5vdGU+PENpdGU+PEF1dGhvcj5FaWNoZWxiZXJnZXI8L0F1dGhvcj48WWVhcj4yMDE3PC9Z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</w:fldData>
        </w:fldChar>
      </w:r>
      <w:r w:rsidR="008872D0">
        <w:instrText xml:space="preserve"> ADDIN EN.CITE.DATA </w:instrText>
      </w:r>
      <w:r w:rsidR="008872D0">
        <w:fldChar w:fldCharType="end"/>
      </w:r>
      <w:r w:rsidR="008872D0">
        <w:fldChar w:fldCharType="separate"/>
      </w:r>
      <w:r w:rsidR="008872D0">
        <w:rPr>
          <w:noProof/>
        </w:rPr>
        <w:t>[6, 8]</w:t>
      </w:r>
      <w:r w:rsidR="008872D0">
        <w:fldChar w:fldCharType="end"/>
      </w:r>
      <w:r>
        <w:t>.</w:t>
      </w:r>
    </w:p>
    <w:p w14:paraId="00B99142" w14:textId="24CAF0DD" w:rsidR="00443414" w:rsidRDefault="00F67EA7">
      <w:r>
        <w:t>Chronological ag</w:t>
      </w:r>
      <w:ins w:id="21" w:author="Calen Patrick Ryan" w:date="2021-08-10T13:58:00Z">
        <w:r w:rsidR="00244A2C">
          <w:t>e</w:t>
        </w:r>
      </w:ins>
      <w:del w:id="22" w:author="Calen Patrick Ryan" w:date="2021-08-10T13:58:00Z">
        <w:r w:rsidDel="00244A2C">
          <w:delText>ing</w:delText>
        </w:r>
      </w:del>
      <w:r>
        <w:t xml:space="preserve"> provides an important measure of the </w:t>
      </w:r>
      <w:r w:rsidR="00443414">
        <w:t>aging process</w:t>
      </w:r>
      <w:del w:id="23" w:author="Calen Patrick Ryan" w:date="2021-08-10T13:54:00Z">
        <w:r w:rsidR="00443414" w:rsidDel="00244A2C">
          <w:delText xml:space="preserve"> in mothers</w:delText>
        </w:r>
      </w:del>
      <w:ins w:id="24" w:author="Calen Patrick Ryan" w:date="2021-08-10T13:55:00Z">
        <w:r w:rsidR="00244A2C">
          <w:t xml:space="preserve">, but </w:t>
        </w:r>
      </w:ins>
      <w:ins w:id="25" w:author="Calen Patrick Ryan" w:date="2021-08-10T14:08:00Z">
        <w:r w:rsidR="00865C4A">
          <w:t>h</w:t>
        </w:r>
        <w:r w:rsidR="00865C4A">
          <w:t>eterogeneity in frailty, disease prevalence, and all-cause mortality</w:t>
        </w:r>
      </w:ins>
      <w:ins w:id="26" w:author="Calen Patrick Ryan" w:date="2021-08-10T14:09:00Z">
        <w:r w:rsidR="00865C4A" w:rsidRPr="00865C4A">
          <w:t xml:space="preserve"> </w:t>
        </w:r>
        <w:r w:rsidR="00865C4A">
          <w:t>vary even between individuals sharing</w:t>
        </w:r>
      </w:ins>
      <w:ins w:id="27" w:author="Calen Patrick Ryan" w:date="2021-08-10T14:13:00Z">
        <w:r w:rsidR="00865C4A">
          <w:t xml:space="preserve"> the same</w:t>
        </w:r>
      </w:ins>
      <w:ins w:id="28" w:author="Calen Patrick Ryan" w:date="2021-08-10T14:09:00Z">
        <w:r w:rsidR="00865C4A">
          <w:t xml:space="preserve"> chronological age</w:t>
        </w:r>
        <w:r w:rsidR="00865C4A">
          <w:t xml:space="preserve"> (refs).</w:t>
        </w:r>
      </w:ins>
      <w:del w:id="29" w:author="Calen Patrick Ryan" w:date="2021-08-10T13:55:00Z">
        <w:r w:rsidR="00443414" w:rsidDel="00244A2C">
          <w:delText xml:space="preserve">. </w:delText>
        </w:r>
        <w:r w:rsidR="00E14DCC" w:rsidDel="00244A2C">
          <w:delText xml:space="preserve">Nonetheless, </w:delText>
        </w:r>
      </w:del>
      <w:del w:id="30" w:author="Calen Patrick Ryan" w:date="2021-08-10T14:09:00Z">
        <w:r w:rsidR="00B41BC8" w:rsidDel="00865C4A">
          <w:delText>age-associated deterioration and mortality</w:delText>
        </w:r>
      </w:del>
      <w:del w:id="31" w:author="Calen Patrick Ryan" w:date="2021-08-10T14:01:00Z">
        <w:r w:rsidR="00B41BC8" w:rsidDel="009F4D2D">
          <w:delText xml:space="preserve"> risks</w:delText>
        </w:r>
      </w:del>
      <w:del w:id="32" w:author="Calen Patrick Ryan" w:date="2021-08-10T14:09:00Z">
        <w:r w:rsidR="00B41BC8" w:rsidDel="00865C4A">
          <w:delText xml:space="preserve"> </w:delText>
        </w:r>
      </w:del>
      <w:del w:id="33" w:author="Calen Patrick Ryan" w:date="2021-08-10T14:01:00Z">
        <w:r w:rsidR="00B41BC8" w:rsidDel="009F4D2D">
          <w:delText>vary between individuals of the same chronological age</w:delText>
        </w:r>
        <w:r w:rsidR="00443414" w:rsidDel="009F4D2D">
          <w:delText xml:space="preserve">. </w:delText>
        </w:r>
        <w:commentRangeStart w:id="34"/>
        <w:r w:rsidR="007373A7" w:rsidDel="009F4D2D">
          <w:delText xml:space="preserve">For example, some individuals living in their 80’s (in terms of chronological age) may require assistance in daily activities while others with the same chronological age may continue functioning independently. </w:delText>
        </w:r>
        <w:commentRangeEnd w:id="34"/>
        <w:r w:rsidR="00703104" w:rsidDel="009F4D2D">
          <w:rPr>
            <w:rStyle w:val="CommentReference"/>
          </w:rPr>
          <w:commentReference w:id="34"/>
        </w:r>
      </w:del>
      <w:r w:rsidR="00443414">
        <w:t xml:space="preserve">This variation, </w:t>
      </w:r>
      <w:del w:id="35" w:author="Calen Patrick Ryan" w:date="2021-08-10T14:09:00Z">
        <w:r w:rsidR="00443414" w:rsidDel="00865C4A">
          <w:delText>also known as</w:delText>
        </w:r>
      </w:del>
      <w:ins w:id="36" w:author="Calen Patrick Ryan" w:date="2021-08-10T14:09:00Z">
        <w:r w:rsidR="00865C4A">
          <w:t xml:space="preserve"> often referred to as</w:t>
        </w:r>
      </w:ins>
      <w:r w:rsidR="00443414">
        <w:t xml:space="preserve"> biological age</w:t>
      </w:r>
      <w:commentRangeStart w:id="37"/>
      <w:r w:rsidR="00443414">
        <w:t xml:space="preserve">, </w:t>
      </w:r>
      <w:commentRangeEnd w:id="37"/>
      <w:r w:rsidR="002226B2">
        <w:rPr>
          <w:rStyle w:val="CommentReference"/>
        </w:rPr>
        <w:commentReference w:id="37"/>
      </w:r>
      <w:del w:id="38" w:author="Calen Patrick Ryan" w:date="2021-08-10T13:46:00Z">
        <w:r w:rsidR="00443414" w:rsidDel="00703104">
          <w:delText>combines both environmental and genetic factors and</w:delText>
        </w:r>
      </w:del>
      <w:del w:id="39" w:author="Calen Patrick Ryan" w:date="2021-08-10T14:16:00Z">
        <w:r w:rsidR="00443414" w:rsidDel="003B2EC2">
          <w:delText xml:space="preserve"> </w:delText>
        </w:r>
      </w:del>
      <w:ins w:id="40" w:author="Calen Patrick Ryan" w:date="2021-08-10T14:10:00Z">
        <w:r w:rsidR="00865C4A">
          <w:t xml:space="preserve">may better </w:t>
        </w:r>
      </w:ins>
      <w:ins w:id="41" w:author="Calen Patrick Ryan" w:date="2021-08-10T14:16:00Z">
        <w:r w:rsidR="003B2EC2">
          <w:t xml:space="preserve">reflect </w:t>
        </w:r>
      </w:ins>
      <w:ins w:id="42" w:author="Calen Patrick Ryan" w:date="2021-08-10T14:17:00Z">
        <w:r w:rsidR="003B2EC2">
          <w:t xml:space="preserve">the </w:t>
        </w:r>
      </w:ins>
      <w:ins w:id="43" w:author="Calen Patrick Ryan" w:date="2021-08-10T14:14:00Z">
        <w:r w:rsidR="00865C4A">
          <w:t>fundamental</w:t>
        </w:r>
      </w:ins>
      <w:ins w:id="44" w:author="Calen Patrick Ryan" w:date="2021-08-10T14:17:00Z">
        <w:r w:rsidR="003B2EC2">
          <w:t xml:space="preserve"> balance between deterioration and resiliency thought to underlie aging, and may help to explain </w:t>
        </w:r>
      </w:ins>
      <w:ins w:id="45" w:author="Calen Patrick Ryan" w:date="2021-08-10T14:18:00Z">
        <w:r w:rsidR="003B2EC2">
          <w:t>the relationship between</w:t>
        </w:r>
      </w:ins>
      <w:ins w:id="46" w:author="Calen Patrick Ryan" w:date="2021-08-10T14:17:00Z">
        <w:r w:rsidR="003B2EC2">
          <w:t xml:space="preserve"> maternal chronological </w:t>
        </w:r>
      </w:ins>
      <w:ins w:id="47" w:author="Calen Patrick Ryan" w:date="2021-08-10T14:18:00Z">
        <w:r w:rsidR="003B2EC2">
          <w:t xml:space="preserve">age and fetal outcomes </w:t>
        </w:r>
      </w:ins>
      <w:del w:id="48" w:author="Calen Patrick Ryan" w:date="2021-08-10T14:18:00Z">
        <w:r w:rsidR="00443414" w:rsidDel="003B2EC2">
          <w:delText>may better elucidate the effect of the maternal aging process on fetal outcomes than chronological age alone</w:delText>
        </w:r>
        <w:r w:rsidR="008872D0" w:rsidDel="003B2EC2">
          <w:delText xml:space="preserve"> </w:delText>
        </w:r>
      </w:del>
      <w:r w:rsidR="008872D0">
        <w:fldChar w:fldCharType="begin">
          <w:fldData xml:space="preserve">PEVuZE5vdGU+PENpdGU+PEF1dGhvcj5KeWxoYXZhPC9BdXRob3I+PFllYXI+MjAxNzwvWWVhcj48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=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PEVuZE5vdGU+PENpdGU+PEF1dGhvcj5KeWxoYXZhPC9BdXRob3I+PFllYXI+MjAxNzwvWWVhcj48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=
</w:fldData>
        </w:fldChar>
      </w:r>
      <w:r w:rsidR="000D5C2D">
        <w:instrText xml:space="preserve"> ADDIN EN.CITE.DATA </w:instrText>
      </w:r>
      <w:r w:rsidR="000D5C2D">
        <w:fldChar w:fldCharType="end"/>
      </w:r>
      <w:r w:rsidR="008872D0">
        <w:fldChar w:fldCharType="separate"/>
      </w:r>
      <w:r w:rsidR="000D5C2D">
        <w:rPr>
          <w:noProof/>
        </w:rPr>
        <w:t>[11-13]</w:t>
      </w:r>
      <w:r w:rsidR="008872D0">
        <w:fldChar w:fldCharType="end"/>
      </w:r>
      <w:r w:rsidR="00BC31A0">
        <w:t xml:space="preserve">. </w:t>
      </w:r>
      <w:del w:id="49" w:author="Calen Patrick Ryan" w:date="2021-08-10T14:19:00Z">
        <w:r w:rsidR="00443414" w:rsidDel="003B2EC2">
          <w:delText>In fact, several studies suggest that maternal biological age may impact the early developmental outcomes of offspring</w:delText>
        </w:r>
        <w:r w:rsidR="008872D0" w:rsidDel="003B2EC2">
          <w:delText xml:space="preserve"> </w:delText>
        </w:r>
        <w:r w:rsidR="008872D0" w:rsidDel="003B2EC2">
          <w:fldChar w:fldCharType="begin">
            <w:fldData xml:space="preserve">PEVuZE5vdGU+PENpdGU+PEF1dGhvcj5Ba2thZDwvQXV0aG9yPjxZZWFyPjIwMDY8L1llYXI+PFJl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</w:fldData>
          </w:fldChar>
        </w:r>
        <w:r w:rsidR="000D5C2D" w:rsidDel="003B2EC2">
          <w:delInstrText xml:space="preserve"> ADDIN EN.CITE </w:delInstrText>
        </w:r>
        <w:r w:rsidR="000D5C2D" w:rsidDel="003B2EC2">
          <w:fldChar w:fldCharType="begin">
            <w:fldData xml:space="preserve">PEVuZE5vdGU+PENpdGU+PEF1dGhvcj5Ba2thZDwvQXV0aG9yPjxZZWFyPjIwMDY8L1llYXI+PFJl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</w:fldData>
          </w:fldChar>
        </w:r>
        <w:r w:rsidR="000D5C2D" w:rsidDel="003B2EC2">
          <w:delInstrText xml:space="preserve"> ADDIN EN.CITE.DATA </w:delInstrText>
        </w:r>
        <w:r w:rsidR="000D5C2D" w:rsidDel="003B2EC2">
          <w:fldChar w:fldCharType="end"/>
        </w:r>
        <w:r w:rsidR="008872D0" w:rsidDel="003B2EC2">
          <w:fldChar w:fldCharType="separate"/>
        </w:r>
        <w:r w:rsidR="000D5C2D" w:rsidDel="003B2EC2">
          <w:rPr>
            <w:noProof/>
          </w:rPr>
          <w:delText>[14-16]</w:delText>
        </w:r>
        <w:r w:rsidR="008872D0" w:rsidDel="003B2EC2">
          <w:fldChar w:fldCharType="end"/>
        </w:r>
        <w:r w:rsidR="00443414" w:rsidDel="003B2EC2">
          <w:delText xml:space="preserve">. </w:delText>
        </w:r>
      </w:del>
      <w:ins w:id="50" w:author="Calen Patrick Ryan" w:date="2021-08-10T14:19:00Z">
        <w:r w:rsidR="003B2EC2">
          <w:t>For example, p</w:t>
        </w:r>
      </w:ins>
      <w:del w:id="51" w:author="Calen Patrick Ryan" w:date="2021-08-10T14:19:00Z">
        <w:r w:rsidR="00443414" w:rsidDel="003B2EC2">
          <w:delText>P</w:delText>
        </w:r>
      </w:del>
      <w:r w:rsidR="00443414">
        <w:t xml:space="preserve">renatal maternal telomere length, a marker of cellular age, </w:t>
      </w:r>
      <w:del w:id="52" w:author="Calen Patrick Ryan" w:date="2021-08-10T14:19:00Z">
        <w:r w:rsidR="00443414" w:rsidDel="003B2EC2">
          <w:delText>has been found to be</w:delText>
        </w:r>
      </w:del>
      <w:ins w:id="53" w:author="Calen Patrick Ryan" w:date="2021-08-10T14:19:00Z">
        <w:r w:rsidR="003B2EC2">
          <w:t>is</w:t>
        </w:r>
      </w:ins>
      <w:r w:rsidR="00443414">
        <w:t xml:space="preserve"> associated with an increased likelihood of adverse birth outcomes</w:t>
      </w:r>
      <w:ins w:id="54" w:author="Calen Patrick Ryan" w:date="2021-08-10T14:19:00Z">
        <w:r w:rsidR="003B2EC2">
          <w:t xml:space="preserve">, including X, Y, and Z </w:t>
        </w:r>
      </w:ins>
      <w:r w:rsidR="00443414">
        <w:t xml:space="preserve"> </w:t>
      </w:r>
      <w:r w:rsidR="00443414">
        <w:fldChar w:fldCharType="begin">
          <w:fldData xml:space="preserve">PEVuZE5vdGU+PENpdGU+PEF1dGhvcj5Ba2thZDwvQXV0aG9yPjxZZWFyPjIwMDY8L1llYXI+PFJl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PEVuZE5vdGU+PENpdGU+PEF1dGhvcj5Ba2thZDwvQXV0aG9yPjxZZWFyPjIwMDY8L1llYXI+PFJl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</w:fldData>
        </w:fldChar>
      </w:r>
      <w:r w:rsidR="000D5C2D">
        <w:instrText xml:space="preserve"> ADDIN EN.CITE.DATA </w:instrText>
      </w:r>
      <w:r w:rsidR="000D5C2D">
        <w:fldChar w:fldCharType="end"/>
      </w:r>
      <w:r w:rsidR="00443414">
        <w:fldChar w:fldCharType="separate"/>
      </w:r>
      <w:r w:rsidR="000D5C2D">
        <w:rPr>
          <w:noProof/>
        </w:rPr>
        <w:t>[14, 16]</w:t>
      </w:r>
      <w:r w:rsidR="00443414">
        <w:fldChar w:fldCharType="end"/>
      </w:r>
      <w:r w:rsidR="00443414">
        <w:t>. Nonetheless,</w:t>
      </w:r>
      <w:ins w:id="55" w:author="Calen Patrick Ryan" w:date="2021-08-10T14:20:00Z">
        <w:r w:rsidR="003B2EC2">
          <w:t xml:space="preserve"> the relationship between telomere length and many clinical mea</w:t>
        </w:r>
      </w:ins>
      <w:ins w:id="56" w:author="Calen Patrick Ryan" w:date="2021-08-10T14:21:00Z">
        <w:r w:rsidR="003B2EC2">
          <w:t xml:space="preserve">sures of aging is modest, and </w:t>
        </w:r>
      </w:ins>
      <w:del w:id="57" w:author="Calen Patrick Ryan" w:date="2021-08-10T14:20:00Z">
        <w:r w:rsidR="00443414" w:rsidDel="003B2EC2">
          <w:delText xml:space="preserve"> </w:delText>
        </w:r>
      </w:del>
      <w:r w:rsidR="00443414">
        <w:t>the role of biological aging</w:t>
      </w:r>
      <w:ins w:id="58" w:author="Calen Patrick Ryan" w:date="2021-08-10T14:21:00Z">
        <w:r w:rsidR="003B2EC2">
          <w:t xml:space="preserve"> </w:t>
        </w:r>
      </w:ins>
      <w:del w:id="59" w:author="Calen Patrick Ryan" w:date="2021-08-10T14:21:00Z">
        <w:r w:rsidR="00443414" w:rsidDel="003B2EC2">
          <w:delText xml:space="preserve"> </w:delText>
        </w:r>
      </w:del>
      <w:r w:rsidR="00443414">
        <w:t>on fetal outcomes</w:t>
      </w:r>
      <w:ins w:id="60" w:author="Calen Patrick Ryan" w:date="2021-08-10T14:21:00Z">
        <w:r w:rsidR="003B2EC2">
          <w:t xml:space="preserve"> using </w:t>
        </w:r>
        <w:proofErr w:type="spellStart"/>
        <w:r w:rsidR="003B2EC2">
          <w:t>othe</w:t>
        </w:r>
        <w:proofErr w:type="spellEnd"/>
        <w:r w:rsidR="003B2EC2">
          <w:t xml:space="preserve"> proxies</w:t>
        </w:r>
      </w:ins>
      <w:r w:rsidR="00443414">
        <w:t xml:space="preserve"> has yet to be widely </w:t>
      </w:r>
      <w:commentRangeStart w:id="61"/>
      <w:r w:rsidR="00443414">
        <w:t>explored</w:t>
      </w:r>
      <w:commentRangeEnd w:id="61"/>
      <w:r w:rsidR="00703104">
        <w:rPr>
          <w:rStyle w:val="CommentReference"/>
        </w:rPr>
        <w:commentReference w:id="61"/>
      </w:r>
      <w:r w:rsidR="00443414">
        <w:t>.</w:t>
      </w:r>
    </w:p>
    <w:p w14:paraId="743197E3" w14:textId="2C1A6F87" w:rsidR="00B262CD" w:rsidDel="00C62CCE" w:rsidRDefault="00443414">
      <w:pPr>
        <w:rPr>
          <w:del w:id="62" w:author="Calen Patrick Ryan" w:date="2021-08-10T14:29:00Z"/>
        </w:rPr>
      </w:pPr>
      <w:r>
        <w:t xml:space="preserve">Recently, epigenomic changes have emerged as </w:t>
      </w:r>
      <w:ins w:id="63" w:author="Calen Patrick Ryan" w:date="2021-08-10T13:48:00Z">
        <w:r w:rsidR="00703104">
          <w:t xml:space="preserve">exceptionally </w:t>
        </w:r>
      </w:ins>
      <w:r>
        <w:t xml:space="preserve">accurate indicators of biological age. These measures, </w:t>
      </w:r>
      <w:r w:rsidR="004B10F5">
        <w:t>also known as epigenetic clocks, u</w:t>
      </w:r>
      <w:r w:rsidR="003D102A">
        <w:t>tilize</w:t>
      </w:r>
      <w:r w:rsidR="004B10F5">
        <w:t xml:space="preserve"> changes in the epigenome – particularly DNA methylation</w:t>
      </w:r>
      <w:r w:rsidR="003D102A">
        <w:t xml:space="preserve"> (</w:t>
      </w:r>
      <w:proofErr w:type="spellStart"/>
      <w:r w:rsidR="003D102A">
        <w:t>DNAm</w:t>
      </w:r>
      <w:proofErr w:type="spellEnd"/>
      <w:r w:rsidR="003D102A">
        <w:t>)</w:t>
      </w:r>
      <w:ins w:id="64" w:author="Calen Patrick Ryan" w:date="2021-08-10T14:22:00Z">
        <w:r w:rsidR="00EB15D1">
          <w:t xml:space="preserve"> – to predict chronological age (ref), physiological aging (</w:t>
        </w:r>
      </w:ins>
      <w:ins w:id="65" w:author="Calen Patrick Ryan" w:date="2021-08-10T14:23:00Z">
        <w:r w:rsidR="00EB15D1">
          <w:t>ref), and mortality (ref)</w:t>
        </w:r>
      </w:ins>
      <w:del w:id="66" w:author="Calen Patrick Ryan" w:date="2021-08-10T14:22:00Z">
        <w:r w:rsidR="00FB6786" w:rsidDel="00EB15D1">
          <w:delText xml:space="preserve">, the methylation of </w:delText>
        </w:r>
        <w:r w:rsidR="003D102A" w:rsidRPr="003D102A" w:rsidDel="00EB15D1">
          <w:delText>cytosine-phosphate-guanine (CpG) sites on DNA</w:delText>
        </w:r>
      </w:del>
      <w:r w:rsidR="00FF2894">
        <w:t>.</w:t>
      </w:r>
      <w:r w:rsidR="004B10F5">
        <w:t xml:space="preserve"> </w:t>
      </w:r>
      <w:del w:id="67" w:author="Calen Patrick Ryan" w:date="2021-08-10T14:23:00Z">
        <w:r w:rsidR="00FB6786" w:rsidDel="00EB15D1">
          <w:delText>These changes are more commonly known as epigenetic age and</w:delText>
        </w:r>
        <w:r w:rsidR="004B10F5" w:rsidDel="00EB15D1">
          <w:delText xml:space="preserve"> </w:delText>
        </w:r>
        <w:r w:rsidR="0055668B" w:rsidDel="00EB15D1">
          <w:delText>utilize</w:delText>
        </w:r>
      </w:del>
      <w:ins w:id="68" w:author="Calen Patrick Ryan" w:date="2021-08-10T14:23:00Z">
        <w:r w:rsidR="00EB15D1">
          <w:t>E</w:t>
        </w:r>
      </w:ins>
      <w:del w:id="69" w:author="Calen Patrick Ryan" w:date="2021-08-10T14:23:00Z">
        <w:r w:rsidR="0055668B" w:rsidDel="00EB15D1">
          <w:delText xml:space="preserve"> e</w:delText>
        </w:r>
      </w:del>
      <w:r w:rsidR="0055668B">
        <w:t xml:space="preserve">pigenetic clocks </w:t>
      </w:r>
      <w:del w:id="70" w:author="Calen Patrick Ryan" w:date="2021-08-10T14:23:00Z">
        <w:r w:rsidR="0055668B" w:rsidDel="00EB15D1">
          <w:delText>that appear to</w:delText>
        </w:r>
      </w:del>
      <w:ins w:id="71" w:author="Calen Patrick Ryan" w:date="2021-08-10T14:23:00Z">
        <w:r w:rsidR="00EB15D1">
          <w:t>have been found</w:t>
        </w:r>
      </w:ins>
      <w:r w:rsidR="0055668B">
        <w:t xml:space="preserve"> serve as good proxies for biological aging across multiple physiological and functional systems</w:t>
      </w:r>
      <w:ins w:id="72" w:author="Calen Patrick Ryan" w:date="2021-08-10T14:23:00Z">
        <w:r w:rsidR="00EB15D1">
          <w:t xml:space="preserve">, making them </w:t>
        </w:r>
      </w:ins>
      <w:ins w:id="73" w:author="Calen Patrick Ryan" w:date="2021-08-10T14:24:00Z">
        <w:r w:rsidR="00EB15D1">
          <w:t xml:space="preserve">powerful </w:t>
        </w:r>
      </w:ins>
      <w:ins w:id="74" w:author="Calen Patrick Ryan" w:date="2021-08-10T14:23:00Z">
        <w:r w:rsidR="00EB15D1">
          <w:t xml:space="preserve">markers for </w:t>
        </w:r>
      </w:ins>
      <w:ins w:id="75" w:author="Calen Patrick Ryan" w:date="2021-08-10T14:24:00Z">
        <w:r w:rsidR="00EB15D1">
          <w:t>studying the</w:t>
        </w:r>
      </w:ins>
      <w:ins w:id="76" w:author="Calen Patrick Ryan" w:date="2021-08-10T14:23:00Z">
        <w:r w:rsidR="00EB15D1">
          <w:t xml:space="preserve"> effect of maternal biological age on </w:t>
        </w:r>
      </w:ins>
      <w:ins w:id="77" w:author="Calen Patrick Ryan" w:date="2021-08-10T14:24:00Z">
        <w:r w:rsidR="00EB15D1">
          <w:t xml:space="preserve">offspring health and developmental outcomes. </w:t>
        </w:r>
      </w:ins>
      <w:del w:id="78" w:author="Calen Patrick Ryan" w:date="2021-08-10T14:23:00Z">
        <w:r w:rsidR="0055668B" w:rsidDel="00EB15D1">
          <w:delText xml:space="preserve">. </w:delText>
        </w:r>
      </w:del>
    </w:p>
    <w:p w14:paraId="23C7DD22" w14:textId="758F28E0" w:rsidR="00443414" w:rsidRDefault="0055668B">
      <w:r>
        <w:t xml:space="preserve">A number of epigenetic clocks have been generated, and each appears to capture different aspects of biological age. For example, </w:t>
      </w:r>
      <w:r w:rsidR="00FF2894">
        <w:t>the acceleration of the Levine-</w:t>
      </w:r>
      <w:proofErr w:type="spellStart"/>
      <w:r w:rsidR="00FF2894">
        <w:t>DNAmPhenoAge</w:t>
      </w:r>
      <w:proofErr w:type="spellEnd"/>
      <w:r w:rsidR="00FF2894">
        <w:t xml:space="preserve"> </w:t>
      </w:r>
      <w:r w:rsidR="00020906">
        <w:t xml:space="preserve">clock </w:t>
      </w:r>
      <w:r w:rsidR="00FF2894">
        <w:t>(</w:t>
      </w:r>
      <w:proofErr w:type="spellStart"/>
      <w:r w:rsidR="00FF2894">
        <w:t>PhenoAge</w:t>
      </w:r>
      <w:proofErr w:type="spellEnd"/>
      <w:r w:rsidR="00FF2894">
        <w:t xml:space="preserve">) is highly predictive of cardiovascular disease, poorer likelihood of being free of disease, and presentation of coexisting morbidities. </w:t>
      </w:r>
      <w:r w:rsidR="00FF2894">
        <w:fldChar w:fldCharType="begin">
          <w:fldData xml:space="preserve">PEVuZE5vdGU+PENpdGU+PEF1dGhvcj5MZXZpbmU8L0F1dGhvcj48WWVhcj4yMDE4PC9ZZWFyPjxS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PEVuZE5vdGU+PENpdGU+PEF1dGhvcj5MZXZpbmU8L0F1dGhvcj48WWVhcj4yMDE4PC9ZZWFyPjxS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</w:fldData>
        </w:fldChar>
      </w:r>
      <w:r w:rsidR="000D5C2D">
        <w:instrText xml:space="preserve"> ADDIN EN.CITE.DATA </w:instrText>
      </w:r>
      <w:r w:rsidR="000D5C2D">
        <w:fldChar w:fldCharType="end"/>
      </w:r>
      <w:r w:rsidR="00FF2894">
        <w:fldChar w:fldCharType="separate"/>
      </w:r>
      <w:r w:rsidR="000D5C2D">
        <w:rPr>
          <w:noProof/>
        </w:rPr>
        <w:t>[17]</w:t>
      </w:r>
      <w:r w:rsidR="00FF2894">
        <w:fldChar w:fldCharType="end"/>
      </w:r>
      <w:r w:rsidR="00FF2894">
        <w:t xml:space="preserve"> </w:t>
      </w:r>
      <w:r w:rsidR="00020906">
        <w:t>The acceleration of the Lu-</w:t>
      </w:r>
      <w:proofErr w:type="spellStart"/>
      <w:r w:rsidR="00020906">
        <w:t>DNAmGrimAge</w:t>
      </w:r>
      <w:proofErr w:type="spellEnd"/>
      <w:r w:rsidR="00020906">
        <w:t xml:space="preserve"> clock (</w:t>
      </w:r>
      <w:proofErr w:type="spellStart"/>
      <w:r w:rsidR="00020906">
        <w:t>GrimAge</w:t>
      </w:r>
      <w:proofErr w:type="spellEnd"/>
      <w:r w:rsidR="00020906">
        <w:t xml:space="preserve">) predicts specific cardiovascular conditions, such as hypertension, Type II diabetes, and overall poorer physical functioning. </w:t>
      </w:r>
      <w:r w:rsidR="00020906">
        <w:fldChar w:fldCharType="begin">
          <w:fldData xml:space="preserve">PEVuZE5vdGU+PENpdGU+PEF1dGhvcj5IaWxsYXJ5PC9BdXRob3I+PFllYXI+MjAyMDwvWWVhcj48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PEVuZE5vdGU+PENpdGU+PEF1dGhvcj5IaWxsYXJ5PC9BdXRob3I+PFllYXI+MjAyMDwvWWVhcj48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</w:fldData>
        </w:fldChar>
      </w:r>
      <w:r w:rsidR="000D5C2D">
        <w:instrText xml:space="preserve"> ADDIN EN.CITE.DATA </w:instrText>
      </w:r>
      <w:r w:rsidR="000D5C2D">
        <w:fldChar w:fldCharType="end"/>
      </w:r>
      <w:r w:rsidR="00020906">
        <w:fldChar w:fldCharType="separate"/>
      </w:r>
      <w:r w:rsidR="000D5C2D">
        <w:rPr>
          <w:noProof/>
        </w:rPr>
        <w:t>[18, 19]</w:t>
      </w:r>
      <w:r w:rsidR="00020906">
        <w:fldChar w:fldCharType="end"/>
      </w:r>
      <w:r w:rsidR="00020906">
        <w:t xml:space="preserve"> </w:t>
      </w:r>
      <w:r w:rsidR="00FF2894">
        <w:t>T</w:t>
      </w:r>
      <w:r w:rsidR="00F15656">
        <w:t xml:space="preserve">he acceleration of both </w:t>
      </w:r>
      <w:r w:rsidR="00B85824">
        <w:t xml:space="preserve">the </w:t>
      </w:r>
      <w:r w:rsidR="00F15656">
        <w:t>Hannum</w:t>
      </w:r>
      <w:r w:rsidR="00B85824">
        <w:t>-Extrinsic Epigenetic Age Acceleration</w:t>
      </w:r>
      <w:r w:rsidR="00FF2894">
        <w:t xml:space="preserve"> (Hannum-EEAA</w:t>
      </w:r>
      <w:r w:rsidR="00B85824">
        <w:t>)</w:t>
      </w:r>
      <w:r w:rsidR="00F15656">
        <w:t xml:space="preserve"> and </w:t>
      </w:r>
      <w:r w:rsidR="00B85824">
        <w:t xml:space="preserve">the </w:t>
      </w:r>
      <w:r w:rsidR="00F15656">
        <w:t>Horvath</w:t>
      </w:r>
      <w:r w:rsidR="00B85824">
        <w:t>-</w:t>
      </w:r>
      <w:r w:rsidR="00FF2894">
        <w:t>I</w:t>
      </w:r>
      <w:r w:rsidR="00B85824">
        <w:t>ntrinsic Epigenetic Age Acceleration</w:t>
      </w:r>
      <w:r w:rsidR="00FF2894">
        <w:t xml:space="preserve"> (Horvath-IEAA</w:t>
      </w:r>
      <w:r w:rsidR="00B85824">
        <w:t>)</w:t>
      </w:r>
      <w:r w:rsidR="00F15656">
        <w:t xml:space="preserve"> clocks has predicted all-cause mortality. </w:t>
      </w:r>
      <w:r w:rsidR="00F15656">
        <w:fldChar w:fldCharType="begin">
          <w:fldData xml:space="preserve">PEVuZE5vdGU+PENpdGU+PEF1dGhvcj5DaGVuPC9BdXRob3I+PFllYXI+MjAxNjwvWWVhcj48UmVj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PEVuZE5vdGU+PENpdGU+PEF1dGhvcj5DaGVuPC9BdXRob3I+PFllYXI+MjAxNjwvWWVhcj48UmVj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</w:fldData>
        </w:fldChar>
      </w:r>
      <w:r w:rsidR="000D5C2D">
        <w:instrText xml:space="preserve"> ADDIN EN.CITE.DATA </w:instrText>
      </w:r>
      <w:r w:rsidR="000D5C2D">
        <w:fldChar w:fldCharType="end"/>
      </w:r>
      <w:r w:rsidR="00F15656">
        <w:fldChar w:fldCharType="separate"/>
      </w:r>
      <w:r w:rsidR="000D5C2D">
        <w:rPr>
          <w:noProof/>
        </w:rPr>
        <w:t>[20-22]</w:t>
      </w:r>
      <w:r w:rsidR="00F15656">
        <w:fldChar w:fldCharType="end"/>
      </w:r>
      <w:r w:rsidR="00F15656">
        <w:t xml:space="preserve"> </w:t>
      </w:r>
      <w:commentRangeStart w:id="79"/>
      <w:r w:rsidR="00B85824">
        <w:t xml:space="preserve">Furthermore, accelerated placental aging measured by the </w:t>
      </w:r>
      <w:r w:rsidR="00F15656">
        <w:t>Horvath</w:t>
      </w:r>
      <w:r w:rsidR="00B85824">
        <w:t>-IEAA</w:t>
      </w:r>
      <w:r w:rsidR="00F15656">
        <w:t xml:space="preserve"> clock has also been associated </w:t>
      </w:r>
      <w:r w:rsidR="00B85824">
        <w:t xml:space="preserve">with lower birthweight. </w:t>
      </w:r>
      <w:r w:rsidR="00B85824">
        <w:fldChar w:fldCharType="begin">
          <w:fldData xml:space="preserve">PEVuZE5vdGU+PENpdGU+PEF1dGhvcj5UZWtvbGEtQXllbGU8L0F1dGhvcj48WWVhcj4yMDE5PC9Z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PEVuZE5vdGU+PENpdGU+PEF1dGhvcj5UZWtvbGEtQXllbGU8L0F1dGhvcj48WWVhcj4yMDE5PC9Z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</w:fldData>
        </w:fldChar>
      </w:r>
      <w:r w:rsidR="000D5C2D">
        <w:instrText xml:space="preserve"> ADDIN EN.CITE.DATA </w:instrText>
      </w:r>
      <w:r w:rsidR="000D5C2D">
        <w:fldChar w:fldCharType="end"/>
      </w:r>
      <w:r w:rsidR="00B85824">
        <w:fldChar w:fldCharType="separate"/>
      </w:r>
      <w:r w:rsidR="000D5C2D">
        <w:rPr>
          <w:noProof/>
        </w:rPr>
        <w:t>[23]</w:t>
      </w:r>
      <w:r w:rsidR="00B85824">
        <w:fldChar w:fldCharType="end"/>
      </w:r>
      <w:r w:rsidR="00B85824">
        <w:t xml:space="preserve"> </w:t>
      </w:r>
      <w:commentRangeEnd w:id="79"/>
      <w:r w:rsidR="00C27F52">
        <w:rPr>
          <w:rStyle w:val="CommentReference"/>
        </w:rPr>
        <w:commentReference w:id="79"/>
      </w:r>
      <w:r w:rsidR="00B85824">
        <w:t>As a result, these epigenetic clocks</w:t>
      </w:r>
      <w:r>
        <w:t xml:space="preserve"> </w:t>
      </w:r>
      <w:r w:rsidR="004B10F5">
        <w:t xml:space="preserve">may serve as powerful tools to study the intergenerational effects of biological aging in mothers </w:t>
      </w:r>
      <w:r w:rsidR="001B0408">
        <w:t>above and beyond</w:t>
      </w:r>
      <w:r w:rsidR="004B10F5">
        <w:t xml:space="preserve"> chronological age.</w:t>
      </w:r>
      <w:r>
        <w:t xml:space="preserve"> </w:t>
      </w:r>
    </w:p>
    <w:p w14:paraId="56D852CE" w14:textId="3EE63C88" w:rsidR="00C27F52" w:rsidRDefault="000B01A6" w:rsidP="000D5C2D">
      <w:pPr>
        <w:rPr>
          <w:ins w:id="80" w:author="Calen Patrick Ryan" w:date="2021-08-10T14:31:00Z"/>
        </w:rPr>
      </w:pPr>
      <w:r>
        <w:lastRenderedPageBreak/>
        <w:t>One</w:t>
      </w:r>
      <w:ins w:id="81" w:author="Calen Patrick Ryan" w:date="2021-08-10T14:34:00Z">
        <w:r w:rsidR="00C27F52">
          <w:t xml:space="preserve"> </w:t>
        </w:r>
      </w:ins>
      <w:del w:id="82" w:author="Calen Patrick Ryan" w:date="2021-08-10T14:34:00Z">
        <w:r w:rsidDel="00C27F52">
          <w:delText xml:space="preserve"> small </w:delText>
        </w:r>
      </w:del>
      <w:r>
        <w:t xml:space="preserve">study (n = 77) among </w:t>
      </w:r>
      <w:del w:id="83" w:author="Calen Patrick Ryan" w:date="2021-08-10T14:34:00Z">
        <w:r w:rsidDel="00C27F52">
          <w:delText xml:space="preserve">Californian </w:delText>
        </w:r>
      </w:del>
      <w:ins w:id="84" w:author="Calen Patrick Ryan" w:date="2021-08-10T14:34:00Z">
        <w:r w:rsidR="00C27F52">
          <w:t>a subset of American</w:t>
        </w:r>
        <w:r w:rsidR="00C27F52">
          <w:t xml:space="preserve"> </w:t>
        </w:r>
      </w:ins>
      <w:r>
        <w:t xml:space="preserve">women </w:t>
      </w:r>
      <w:del w:id="85" w:author="Calen Patrick Ryan" w:date="2021-08-10T14:34:00Z">
        <w:r w:rsidR="003D102A" w:rsidDel="00C27F52">
          <w:delText xml:space="preserve">demonstrated </w:delText>
        </w:r>
      </w:del>
      <w:ins w:id="86" w:author="Calen Patrick Ryan" w:date="2021-08-10T14:34:00Z">
        <w:r w:rsidR="00C27F52">
          <w:t>found</w:t>
        </w:r>
        <w:r w:rsidR="00C27F52">
          <w:t xml:space="preserve"> </w:t>
        </w:r>
      </w:ins>
      <w:r w:rsidR="003D102A">
        <w:t>that advanced epigenetic age is associated with early gestational age at birth and low birthweight</w:t>
      </w:r>
      <w:r w:rsidR="004B10F5">
        <w:t xml:space="preserve">, suggesting that </w:t>
      </w:r>
      <w:r w:rsidR="00FB6786">
        <w:t xml:space="preserve">epigenetic </w:t>
      </w:r>
      <w:r w:rsidR="004B10F5">
        <w:t xml:space="preserve">age may be predictive of adverse fetal outcomes </w:t>
      </w:r>
      <w:r w:rsidR="008872D0">
        <w:fldChar w:fldCharType="begin">
          <w:fldData xml:space="preserve">PEVuZE5vdGU+PENpdGU+PEF1dGhvcj5Sb3NzPC9BdXRob3I+PFllYXI+MjAyMDwvWWVhcj48UmVj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PEVuZE5vdGU+PENpdGU+PEF1dGhvcj5Sb3NzPC9BdXRob3I+PFllYXI+MjAyMDwvWWVhcj48UmVj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</w:fldData>
        </w:fldChar>
      </w:r>
      <w:r w:rsidR="000D5C2D">
        <w:instrText xml:space="preserve"> ADDIN EN.CITE.DATA </w:instrText>
      </w:r>
      <w:r w:rsidR="000D5C2D">
        <w:fldChar w:fldCharType="end"/>
      </w:r>
      <w:r w:rsidR="008872D0">
        <w:fldChar w:fldCharType="separate"/>
      </w:r>
      <w:r w:rsidR="000D5C2D">
        <w:rPr>
          <w:noProof/>
        </w:rPr>
        <w:t>[24]</w:t>
      </w:r>
      <w:r w:rsidR="008872D0">
        <w:fldChar w:fldCharType="end"/>
      </w:r>
      <w:r w:rsidR="004B10F5">
        <w:t xml:space="preserve">. </w:t>
      </w:r>
      <w:r w:rsidR="00BC31A0">
        <w:t xml:space="preserve">There </w:t>
      </w:r>
      <w:r w:rsidR="0088320A">
        <w:t>is</w:t>
      </w:r>
      <w:r w:rsidR="002B2497">
        <w:t>, however,</w:t>
      </w:r>
      <w:r w:rsidR="0088320A">
        <w:t xml:space="preserve"> minimal study in a large, socioeconomically diverse population </w:t>
      </w:r>
      <w:r w:rsidR="004B10F5">
        <w:t>with greater rates of adverse fetal outcomes</w:t>
      </w:r>
      <w:ins w:id="87" w:author="Calen Patrick Ryan" w:date="2021-08-10T14:35:00Z">
        <w:r w:rsidR="00C27F52">
          <w:t xml:space="preserve"> to adequately</w:t>
        </w:r>
      </w:ins>
      <w:del w:id="88" w:author="Calen Patrick Ryan" w:date="2021-08-10T14:35:00Z">
        <w:r w:rsidR="004B10F5" w:rsidDel="00C27F52">
          <w:delText xml:space="preserve"> </w:delText>
        </w:r>
        <w:r w:rsidR="0088320A" w:rsidDel="00C27F52">
          <w:delText>that</w:delText>
        </w:r>
      </w:del>
      <w:r w:rsidR="0088320A">
        <w:t xml:space="preserve"> test</w:t>
      </w:r>
      <w:del w:id="89" w:author="Calen Patrick Ryan" w:date="2021-08-10T14:35:00Z">
        <w:r w:rsidR="0088320A" w:rsidDel="00C27F52">
          <w:delText>s</w:delText>
        </w:r>
      </w:del>
      <w:r w:rsidR="0088320A">
        <w:t xml:space="preserve"> </w:t>
      </w:r>
      <w:r w:rsidR="00FC2958">
        <w:t>the relationship between</w:t>
      </w:r>
      <w:r w:rsidR="004B10F5">
        <w:t xml:space="preserve"> </w:t>
      </w:r>
      <w:r w:rsidR="0088320A">
        <w:t xml:space="preserve">maternal </w:t>
      </w:r>
      <w:r w:rsidR="004B10F5">
        <w:t>epigenetic</w:t>
      </w:r>
      <w:r w:rsidR="00B262CD">
        <w:t xml:space="preserve"> </w:t>
      </w:r>
      <w:r w:rsidR="004B10F5">
        <w:t>age</w:t>
      </w:r>
      <w:r w:rsidR="0088320A">
        <w:t xml:space="preserve"> </w:t>
      </w:r>
      <w:r w:rsidR="00FC2958">
        <w:t xml:space="preserve">and </w:t>
      </w:r>
      <w:r w:rsidR="004B10F5">
        <w:t>fetal</w:t>
      </w:r>
      <w:r w:rsidR="0088320A">
        <w:t xml:space="preserve"> outcomes. </w:t>
      </w:r>
    </w:p>
    <w:p w14:paraId="75D70411" w14:textId="2C0247C3" w:rsidR="000026AB" w:rsidRPr="004C7C4C" w:rsidRDefault="00C27F52" w:rsidP="000D5C2D">
      <w:pPr>
        <w:rPr>
          <w:rPrChange w:id="90" w:author="Calen Patrick Ryan" w:date="2021-08-10T14:47:00Z">
            <w:rPr>
              <w:b/>
              <w:bCs/>
            </w:rPr>
          </w:rPrChange>
        </w:rPr>
      </w:pPr>
      <w:ins w:id="91" w:author="Calen Patrick Ryan" w:date="2021-08-10T14:31:00Z">
        <w:r>
          <w:t xml:space="preserve">Here, </w:t>
        </w:r>
      </w:ins>
      <w:del w:id="92" w:author="Calen Patrick Ryan" w:date="2021-08-10T14:31:00Z">
        <w:r w:rsidR="004B10F5" w:rsidDel="00C27F52">
          <w:delText>T</w:delText>
        </w:r>
        <w:r w:rsidR="00FC2958" w:rsidDel="00C27F52">
          <w:delText>he purpose of this paper is to conduct an analysis of</w:delText>
        </w:r>
      </w:del>
      <w:ins w:id="93" w:author="Calen Patrick Ryan" w:date="2021-08-10T14:31:00Z">
        <w:r>
          <w:t>we examine the relationship between</w:t>
        </w:r>
      </w:ins>
      <w:r w:rsidR="00FC2958">
        <w:t xml:space="preserve"> maternal epigenetic </w:t>
      </w:r>
      <w:r w:rsidR="00A6344A">
        <w:t xml:space="preserve">age </w:t>
      </w:r>
      <w:r w:rsidR="00FC2958">
        <w:t>measured during pregnanc</w:t>
      </w:r>
      <w:ins w:id="94" w:author="Calen Patrick Ryan" w:date="2021-08-10T14:31:00Z">
        <w:r>
          <w:t>y</w:t>
        </w:r>
      </w:ins>
      <w:del w:id="95" w:author="Calen Patrick Ryan" w:date="2021-08-10T14:31:00Z">
        <w:r w:rsidR="00FC2958" w:rsidDel="00C27F52">
          <w:delText>ies</w:delText>
        </w:r>
      </w:del>
      <w:r w:rsidR="00FC2958">
        <w:t xml:space="preserve"> and birth outcomes</w:t>
      </w:r>
      <w:r w:rsidR="00B8352B">
        <w:t xml:space="preserve"> </w:t>
      </w:r>
      <w:ins w:id="96" w:author="Calen Patrick Ryan" w:date="2021-08-10T14:46:00Z">
        <w:r w:rsidR="004C7C4C">
          <w:t>among young Filipino women</w:t>
        </w:r>
      </w:ins>
      <w:ins w:id="97" w:author="Calen Patrick Ryan" w:date="2021-08-10T14:47:00Z">
        <w:r w:rsidR="004C7C4C">
          <w:t xml:space="preserve"> (n = 330 or so). These women are long-term participants in the </w:t>
        </w:r>
      </w:ins>
      <w:del w:id="98" w:author="Calen Patrick Ryan" w:date="2021-08-10T14:47:00Z">
        <w:r w:rsidR="00B8352B" w:rsidDel="004C7C4C">
          <w:delText xml:space="preserve">in collaboration with the </w:delText>
        </w:r>
      </w:del>
      <w:r w:rsidR="00B8352B">
        <w:t xml:space="preserve">Cebu Longitudinal Health and Nutrition Survey (CLHNS), </w:t>
      </w:r>
      <w:ins w:id="99" w:author="Calen Patrick Ryan" w:date="2021-08-10T14:47:00Z">
        <w:r w:rsidR="004C7C4C">
          <w:t>a 3-generation, 30+ year study in Cebu Metropolitan Area</w:t>
        </w:r>
      </w:ins>
      <w:del w:id="100" w:author="Calen Patrick Ryan" w:date="2021-08-10T14:47:00Z">
        <w:r w:rsidR="00B8352B" w:rsidDel="004C7C4C">
          <w:delText xml:space="preserve">a cohort following a large, diverse sample of women and their offspring in Cebu, </w:delText>
        </w:r>
        <w:r w:rsidR="001F4E21" w:rsidDel="004C7C4C">
          <w:delText>Philippines</w:delText>
        </w:r>
        <w:r w:rsidR="00B8352B" w:rsidDel="004C7C4C">
          <w:delText xml:space="preserve"> for over 35 years</w:delText>
        </w:r>
        <w:r w:rsidR="001F4E21" w:rsidDel="004C7C4C">
          <w:delText xml:space="preserve"> </w:delText>
        </w:r>
      </w:del>
      <w:r w:rsidR="001F4E21">
        <w:fldChar w:fldCharType="begin">
          <w:fldData xml:space="preserve">PEVuZE5vdGU+PENpdGU+PEF1dGhvcj5BZGFpcjwvQXV0aG9yPjxZZWFyPjIwMTE8L1llYXI+PFJl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</w:fldData>
        </w:fldChar>
      </w:r>
      <w:r w:rsidR="000D5C2D">
        <w:instrText xml:space="preserve"> ADDIN EN.CITE </w:instrText>
      </w:r>
      <w:r w:rsidR="000D5C2D">
        <w:fldChar w:fldCharType="begin">
          <w:fldData xml:space="preserve">PEVuZE5vdGU+PENpdGU+PEF1dGhvcj5BZGFpcjwvQXV0aG9yPjxZZWFyPjIwMTE8L1llYXI+PFJl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</w:fldData>
        </w:fldChar>
      </w:r>
      <w:r w:rsidR="000D5C2D">
        <w:instrText xml:space="preserve"> ADDIN EN.CITE.DATA </w:instrText>
      </w:r>
      <w:r w:rsidR="000D5C2D">
        <w:fldChar w:fldCharType="end"/>
      </w:r>
      <w:r w:rsidR="001F4E21">
        <w:fldChar w:fldCharType="separate"/>
      </w:r>
      <w:r w:rsidR="000D5C2D">
        <w:rPr>
          <w:noProof/>
        </w:rPr>
        <w:t>[25]</w:t>
      </w:r>
      <w:r w:rsidR="001F4E21">
        <w:fldChar w:fldCharType="end"/>
      </w:r>
      <w:r w:rsidR="00B8352B">
        <w:t xml:space="preserve">. </w:t>
      </w:r>
      <w:del w:id="101" w:author="Calen Patrick Ryan" w:date="2021-08-10T14:47:00Z">
        <w:r w:rsidR="00B8352B" w:rsidDel="004C7C4C">
          <w:delText>In particular, the analysis was conducted on the</w:delText>
        </w:r>
      </w:del>
      <w:ins w:id="102" w:author="Calen Patrick Ryan" w:date="2021-08-10T14:47:00Z">
        <w:r w:rsidR="004C7C4C">
          <w:t>This an</w:t>
        </w:r>
      </w:ins>
      <w:ins w:id="103" w:author="Calen Patrick Ryan" w:date="2021-08-10T14:48:00Z">
        <w:r w:rsidR="004C7C4C">
          <w:t>alysis focuses on</w:t>
        </w:r>
      </w:ins>
      <w:r w:rsidR="00B8352B">
        <w:t xml:space="preserve"> pregnancies of </w:t>
      </w:r>
      <w:r w:rsidR="00B85824">
        <w:t xml:space="preserve">330 </w:t>
      </w:r>
      <w:r w:rsidR="00A6344A">
        <w:t xml:space="preserve">expecting </w:t>
      </w:r>
      <w:del w:id="104" w:author="Calen Patrick Ryan" w:date="2021-08-10T14:48:00Z">
        <w:r w:rsidR="00607AAC" w:rsidDel="004C7C4C">
          <w:delText>f</w:delText>
        </w:r>
        <w:r w:rsidR="00B8352B" w:rsidDel="004C7C4C">
          <w:delText>emale young adults</w:delText>
        </w:r>
      </w:del>
      <w:ins w:id="105" w:author="Calen Patrick Ryan" w:date="2021-08-10T14:48:00Z">
        <w:r w:rsidR="004C7C4C">
          <w:t>young women</w:t>
        </w:r>
      </w:ins>
      <w:r w:rsidR="00B8352B">
        <w:t xml:space="preserve"> and their </w:t>
      </w:r>
      <w:r w:rsidR="00A6344A">
        <w:t xml:space="preserve">newborn </w:t>
      </w:r>
      <w:r w:rsidR="00B8352B">
        <w:t>children between 2009 and 201</w:t>
      </w:r>
      <w:r w:rsidR="00C06EB7">
        <w:t>4</w:t>
      </w:r>
      <w:r w:rsidR="00B8352B">
        <w:t>.</w:t>
      </w:r>
      <w:ins w:id="106" w:author="Calen Patrick Ryan" w:date="2021-08-10T14:48:00Z">
        <w:r w:rsidR="004C7C4C">
          <w:t xml:space="preserve"> Epigenome-wide </w:t>
        </w:r>
        <w:proofErr w:type="spellStart"/>
        <w:r w:rsidR="004C7C4C">
          <w:t>DNAm</w:t>
        </w:r>
        <w:proofErr w:type="spellEnd"/>
        <w:r w:rsidR="004C7C4C">
          <w:t xml:space="preserve"> was measured using the Illumina EPIC array.</w:t>
        </w:r>
      </w:ins>
      <w:r w:rsidR="00263D12">
        <w:t xml:space="preserve"> </w:t>
      </w:r>
      <w:del w:id="107" w:author="Calen Patrick Ryan" w:date="2021-08-10T14:48:00Z">
        <w:r w:rsidR="00B262CD" w:rsidDel="004C7C4C">
          <w:delText>To capture the</w:delText>
        </w:r>
      </w:del>
      <w:ins w:id="108" w:author="Calen Patrick Ryan" w:date="2021-08-10T14:48:00Z">
        <w:r w:rsidR="004C7C4C">
          <w:t>M</w:t>
        </w:r>
      </w:ins>
      <w:del w:id="109" w:author="Calen Patrick Ryan" w:date="2021-08-10T14:48:00Z">
        <w:r w:rsidR="00B262CD" w:rsidDel="004C7C4C">
          <w:delText xml:space="preserve"> m</w:delText>
        </w:r>
      </w:del>
      <w:r w:rsidR="00B262CD">
        <w:t xml:space="preserve">aternal </w:t>
      </w:r>
      <w:del w:id="110" w:author="Calen Patrick Ryan" w:date="2021-08-10T14:48:00Z">
        <w:r w:rsidR="00B262CD" w:rsidDel="004C7C4C">
          <w:delText>epigenetic age,</w:delText>
        </w:r>
      </w:del>
      <w:ins w:id="111" w:author="Calen Patrick Ryan" w:date="2021-08-10T14:48:00Z">
        <w:r w:rsidR="004C7C4C">
          <w:t>biological age was measur</w:t>
        </w:r>
      </w:ins>
      <w:ins w:id="112" w:author="Calen Patrick Ryan" w:date="2021-08-10T14:49:00Z">
        <w:r w:rsidR="004C7C4C">
          <w:t>ed using</w:t>
        </w:r>
      </w:ins>
      <w:r w:rsidR="00B262CD">
        <w:t xml:space="preserve"> t</w:t>
      </w:r>
      <w:r w:rsidR="00B85824">
        <w:t>he Hannum</w:t>
      </w:r>
      <w:r w:rsidR="00B262CD">
        <w:t xml:space="preserve">-EEAA, Horvath-IEAA, </w:t>
      </w:r>
      <w:proofErr w:type="spellStart"/>
      <w:r w:rsidR="00B262CD">
        <w:t>PhenoAge</w:t>
      </w:r>
      <w:proofErr w:type="spellEnd"/>
      <w:r w:rsidR="00B262CD">
        <w:t xml:space="preserve">, and </w:t>
      </w:r>
      <w:proofErr w:type="spellStart"/>
      <w:r w:rsidR="00B262CD">
        <w:t>GrimAge</w:t>
      </w:r>
      <w:proofErr w:type="spellEnd"/>
      <w:r w:rsidR="00B262CD">
        <w:t xml:space="preserve"> clocks</w:t>
      </w:r>
      <w:del w:id="113" w:author="Calen Patrick Ryan" w:date="2021-08-10T14:49:00Z">
        <w:r w:rsidR="00B262CD" w:rsidDel="004C7C4C">
          <w:delText xml:space="preserve"> were utilized</w:delText>
        </w:r>
      </w:del>
      <w:r w:rsidR="00B262CD">
        <w:t>.</w:t>
      </w:r>
      <w:ins w:id="114" w:author="Calen Patrick Ryan" w:date="2021-08-10T14:49:00Z">
        <w:r w:rsidR="004C7C4C">
          <w:t xml:space="preserve"> We </w:t>
        </w:r>
      </w:ins>
      <w:del w:id="115" w:author="Calen Patrick Ryan" w:date="2021-08-10T14:49:00Z">
        <w:r w:rsidR="00B262CD" w:rsidDel="004C7C4C">
          <w:delText xml:space="preserve"> It was </w:delText>
        </w:r>
      </w:del>
      <w:r w:rsidR="00B262CD">
        <w:t xml:space="preserve">hypothesized that advanced maternal epigenetic age would be associated with adverse fetal outcomes, including decreased birthweight, length, arm circumference, head circumference, abdominal circumference, and total skin fold </w:t>
      </w:r>
      <w:commentRangeStart w:id="116"/>
      <w:r w:rsidR="00B262CD">
        <w:t>thickness</w:t>
      </w:r>
      <w:commentRangeEnd w:id="116"/>
      <w:r w:rsidR="004C7C4C">
        <w:rPr>
          <w:rStyle w:val="CommentReference"/>
        </w:rPr>
        <w:commentReference w:id="116"/>
      </w:r>
      <w:r w:rsidR="00B262CD">
        <w:t>.</w:t>
      </w:r>
      <w:r w:rsidR="000026AB">
        <w:t xml:space="preserve"> </w:t>
      </w:r>
    </w:p>
    <w:p w14:paraId="72A004D4" w14:textId="7FE6279B" w:rsidR="00887974" w:rsidRDefault="00887974" w:rsidP="00AF024E"/>
    <w:p w14:paraId="162EAFE2" w14:textId="77777777" w:rsidR="000D5C2D" w:rsidRPr="000D5C2D" w:rsidRDefault="0088320A" w:rsidP="000D5C2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D5C2D" w:rsidRPr="000D5C2D">
        <w:t>1.</w:t>
      </w:r>
      <w:r w:rsidR="000D5C2D" w:rsidRPr="000D5C2D">
        <w:tab/>
        <w:t xml:space="preserve">Escobar, G.J., R.H. Clark, and J.D. Greene, </w:t>
      </w:r>
      <w:r w:rsidR="000D5C2D" w:rsidRPr="000D5C2D">
        <w:rPr>
          <w:i/>
        </w:rPr>
        <w:t>Short-term outcomes of infants born at 35 and 36 weeks gestation: we need to ask more questions.</w:t>
      </w:r>
      <w:r w:rsidR="000D5C2D" w:rsidRPr="000D5C2D">
        <w:t xml:space="preserve"> Semin Perinatol, 2006. </w:t>
      </w:r>
      <w:r w:rsidR="000D5C2D" w:rsidRPr="000D5C2D">
        <w:rPr>
          <w:b/>
        </w:rPr>
        <w:t>30</w:t>
      </w:r>
      <w:r w:rsidR="000D5C2D" w:rsidRPr="000D5C2D">
        <w:t>(1): p. 28-33.</w:t>
      </w:r>
    </w:p>
    <w:p w14:paraId="119879F8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2.</w:t>
      </w:r>
      <w:r w:rsidRPr="000D5C2D">
        <w:tab/>
        <w:t xml:space="preserve">Patel, R.M., </w:t>
      </w:r>
      <w:r w:rsidRPr="000D5C2D">
        <w:rPr>
          <w:i/>
        </w:rPr>
        <w:t>Short- and Long-Term Outcomes for Extremely Preterm Infants.</w:t>
      </w:r>
      <w:r w:rsidRPr="000D5C2D">
        <w:t xml:space="preserve"> Am J Perinatol, 2016. </w:t>
      </w:r>
      <w:r w:rsidRPr="000D5C2D">
        <w:rPr>
          <w:b/>
        </w:rPr>
        <w:t>33</w:t>
      </w:r>
      <w:r w:rsidRPr="000D5C2D">
        <w:t>(3): p. 318-28.</w:t>
      </w:r>
    </w:p>
    <w:p w14:paraId="0C92B748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3.</w:t>
      </w:r>
      <w:r w:rsidRPr="000D5C2D">
        <w:tab/>
        <w:t xml:space="preserve">Hack, M., N.K. Klein, and H.G. Taylor, </w:t>
      </w:r>
      <w:r w:rsidRPr="000D5C2D">
        <w:rPr>
          <w:i/>
        </w:rPr>
        <w:t>Long-term developmental outcomes of low birth weight infants.</w:t>
      </w:r>
      <w:r w:rsidRPr="000D5C2D">
        <w:t xml:space="preserve"> Future Child, 1995. </w:t>
      </w:r>
      <w:r w:rsidRPr="000D5C2D">
        <w:rPr>
          <w:b/>
        </w:rPr>
        <w:t>5</w:t>
      </w:r>
      <w:r w:rsidRPr="000D5C2D">
        <w:t>(1): p. 176-96.</w:t>
      </w:r>
    </w:p>
    <w:p w14:paraId="26D74B8B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4.</w:t>
      </w:r>
      <w:r w:rsidRPr="000D5C2D">
        <w:tab/>
        <w:t xml:space="preserve">Hollanders, J.J., et al., </w:t>
      </w:r>
      <w:r w:rsidRPr="000D5C2D">
        <w:rPr>
          <w:i/>
        </w:rPr>
        <w:t>Long-Term Neurodevelopmental and Functional Outcomes of Infants Born Very Preterm and/or with a Very Low Birth Weight.</w:t>
      </w:r>
      <w:r w:rsidRPr="000D5C2D">
        <w:t xml:space="preserve"> Neonatology, 2019. </w:t>
      </w:r>
      <w:r w:rsidRPr="000D5C2D">
        <w:rPr>
          <w:b/>
        </w:rPr>
        <w:t>115</w:t>
      </w:r>
      <w:r w:rsidRPr="000D5C2D">
        <w:t>(4): p. 310-319.</w:t>
      </w:r>
    </w:p>
    <w:p w14:paraId="428E808F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5.</w:t>
      </w:r>
      <w:r w:rsidRPr="000D5C2D">
        <w:tab/>
        <w:t xml:space="preserve">Taylor, H.G., et al., </w:t>
      </w:r>
      <w:r w:rsidRPr="000D5C2D">
        <w:rPr>
          <w:i/>
        </w:rPr>
        <w:t>Long-term family outcomes for children with very low birth weights.</w:t>
      </w:r>
      <w:r w:rsidRPr="000D5C2D">
        <w:t xml:space="preserve"> Arch Pediatr Adolesc Med, 2001. </w:t>
      </w:r>
      <w:r w:rsidRPr="000D5C2D">
        <w:rPr>
          <w:b/>
        </w:rPr>
        <w:t>155</w:t>
      </w:r>
      <w:r w:rsidRPr="000D5C2D">
        <w:t>(2): p. 155-61.</w:t>
      </w:r>
    </w:p>
    <w:p w14:paraId="030CE7C0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6.</w:t>
      </w:r>
      <w:r w:rsidRPr="000D5C2D">
        <w:tab/>
        <w:t xml:space="preserve">Eichelberger, K.Y., </w:t>
      </w:r>
      <w:r w:rsidRPr="000D5C2D">
        <w:rPr>
          <w:i/>
        </w:rPr>
        <w:t>On odds, age, and preterm birth.</w:t>
      </w:r>
      <w:r w:rsidRPr="000D5C2D">
        <w:t xml:space="preserve"> BJOG, 2017. </w:t>
      </w:r>
      <w:r w:rsidRPr="000D5C2D">
        <w:rPr>
          <w:b/>
        </w:rPr>
        <w:t>124</w:t>
      </w:r>
      <w:r w:rsidRPr="000D5C2D">
        <w:t>(8): p. 1245.</w:t>
      </w:r>
    </w:p>
    <w:p w14:paraId="642AE95E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7.</w:t>
      </w:r>
      <w:r w:rsidRPr="000D5C2D">
        <w:tab/>
        <w:t xml:space="preserve">Fuchs, F., et al., </w:t>
      </w:r>
      <w:r w:rsidRPr="000D5C2D">
        <w:rPr>
          <w:i/>
        </w:rPr>
        <w:t>Effect of maternal age on the risk of preterm birth: A large cohort study.</w:t>
      </w:r>
      <w:r w:rsidRPr="000D5C2D">
        <w:t xml:space="preserve"> PLoS One, 2018. </w:t>
      </w:r>
      <w:r w:rsidRPr="000D5C2D">
        <w:rPr>
          <w:b/>
        </w:rPr>
        <w:t>13</w:t>
      </w:r>
      <w:r w:rsidRPr="000D5C2D">
        <w:t>(1): p. e0191002.</w:t>
      </w:r>
    </w:p>
    <w:p w14:paraId="03C44F5A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8.</w:t>
      </w:r>
      <w:r w:rsidRPr="000D5C2D">
        <w:tab/>
        <w:t xml:space="preserve">Joseph, K.S., et al., </w:t>
      </w:r>
      <w:r w:rsidRPr="000D5C2D">
        <w:rPr>
          <w:i/>
        </w:rPr>
        <w:t>The perinatal effects of delayed childbearing.</w:t>
      </w:r>
      <w:r w:rsidRPr="000D5C2D">
        <w:t xml:space="preserve"> Obstet Gynecol, 2005. </w:t>
      </w:r>
      <w:r w:rsidRPr="000D5C2D">
        <w:rPr>
          <w:b/>
        </w:rPr>
        <w:t>105</w:t>
      </w:r>
      <w:r w:rsidRPr="000D5C2D">
        <w:t>(6): p. 1410-8.</w:t>
      </w:r>
    </w:p>
    <w:p w14:paraId="2B0F21F3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9.</w:t>
      </w:r>
      <w:r w:rsidRPr="000D5C2D">
        <w:tab/>
        <w:t xml:space="preserve">Kenny, L.C., et al., </w:t>
      </w:r>
      <w:r w:rsidRPr="000D5C2D">
        <w:rPr>
          <w:i/>
        </w:rPr>
        <w:t>Advanced maternal age and adverse pregnancy outcome: evidence from a large contemporary cohort.</w:t>
      </w:r>
      <w:r w:rsidRPr="000D5C2D">
        <w:t xml:space="preserve"> PLoS One, 2013. </w:t>
      </w:r>
      <w:r w:rsidRPr="000D5C2D">
        <w:rPr>
          <w:b/>
        </w:rPr>
        <w:t>8</w:t>
      </w:r>
      <w:r w:rsidRPr="000D5C2D">
        <w:t>(2): p. e56583.</w:t>
      </w:r>
    </w:p>
    <w:p w14:paraId="1C101015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10.</w:t>
      </w:r>
      <w:r w:rsidRPr="000D5C2D">
        <w:tab/>
        <w:t xml:space="preserve">Scime, N.V., et al., </w:t>
      </w:r>
      <w:r w:rsidRPr="000D5C2D">
        <w:rPr>
          <w:i/>
        </w:rPr>
        <w:t>Pregnancy complications and risk of preterm birth according to maternal age: A population-based study of delivery hospitalizations in Alberta.</w:t>
      </w:r>
      <w:r w:rsidRPr="000D5C2D">
        <w:t xml:space="preserve"> Acta Obstet Gynecol Scand, 2020. </w:t>
      </w:r>
      <w:r w:rsidRPr="000D5C2D">
        <w:rPr>
          <w:b/>
        </w:rPr>
        <w:t>99</w:t>
      </w:r>
      <w:r w:rsidRPr="000D5C2D">
        <w:t>(4): p. 459-468.</w:t>
      </w:r>
    </w:p>
    <w:p w14:paraId="5A0D4330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11.</w:t>
      </w:r>
      <w:r w:rsidRPr="000D5C2D">
        <w:tab/>
        <w:t xml:space="preserve">Jylhava, J., N.L. Pedersen, and S. Hagg, </w:t>
      </w:r>
      <w:r w:rsidRPr="000D5C2D">
        <w:rPr>
          <w:i/>
        </w:rPr>
        <w:t>Biological Age Predictors.</w:t>
      </w:r>
      <w:r w:rsidRPr="000D5C2D">
        <w:t xml:space="preserve"> EBioMedicine, 2017. </w:t>
      </w:r>
      <w:r w:rsidRPr="000D5C2D">
        <w:rPr>
          <w:b/>
        </w:rPr>
        <w:t>21</w:t>
      </w:r>
      <w:r w:rsidRPr="000D5C2D">
        <w:t>: p. 29-36.</w:t>
      </w:r>
    </w:p>
    <w:p w14:paraId="6A1DEA37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12.</w:t>
      </w:r>
      <w:r w:rsidRPr="000D5C2D">
        <w:tab/>
        <w:t xml:space="preserve">Ryan, C.P., </w:t>
      </w:r>
      <w:r w:rsidRPr="000D5C2D">
        <w:rPr>
          <w:i/>
        </w:rPr>
        <w:t>"Epigenetic clocks": Theory and applications in human biology.</w:t>
      </w:r>
      <w:r w:rsidRPr="000D5C2D">
        <w:t xml:space="preserve"> Am J Hum Biol, 2021. </w:t>
      </w:r>
      <w:r w:rsidRPr="000D5C2D">
        <w:rPr>
          <w:b/>
        </w:rPr>
        <w:t>33</w:t>
      </w:r>
      <w:r w:rsidRPr="000D5C2D">
        <w:t>(3): p. e23488.</w:t>
      </w:r>
    </w:p>
    <w:p w14:paraId="1B0865F0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13.</w:t>
      </w:r>
      <w:r w:rsidRPr="000D5C2D">
        <w:tab/>
        <w:t xml:space="preserve">Levine, M.E., </w:t>
      </w:r>
      <w:r w:rsidRPr="000D5C2D">
        <w:rPr>
          <w:i/>
        </w:rPr>
        <w:t>Modeling the rate of senescence: can estimated biological age predict mortality more accurately than chronological age?</w:t>
      </w:r>
      <w:r w:rsidRPr="000D5C2D">
        <w:t xml:space="preserve"> J Gerontol A Biol Sci Med Sci, 2013. </w:t>
      </w:r>
      <w:r w:rsidRPr="000D5C2D">
        <w:rPr>
          <w:b/>
        </w:rPr>
        <w:t>68</w:t>
      </w:r>
      <w:r w:rsidRPr="000D5C2D">
        <w:t>(6): p. 667-74.</w:t>
      </w:r>
    </w:p>
    <w:p w14:paraId="7BF07DA9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14.</w:t>
      </w:r>
      <w:r w:rsidRPr="000D5C2D">
        <w:tab/>
        <w:t xml:space="preserve">Akkad, A., et al., </w:t>
      </w:r>
      <w:r w:rsidRPr="000D5C2D">
        <w:rPr>
          <w:i/>
        </w:rPr>
        <w:t>Telomere length in small-for-gestational-age babies.</w:t>
      </w:r>
      <w:r w:rsidRPr="000D5C2D">
        <w:t xml:space="preserve"> BJOG, 2006. </w:t>
      </w:r>
      <w:r w:rsidRPr="000D5C2D">
        <w:rPr>
          <w:b/>
        </w:rPr>
        <w:t>113</w:t>
      </w:r>
      <w:r w:rsidRPr="000D5C2D">
        <w:t>(3): p. 318-23.</w:t>
      </w:r>
    </w:p>
    <w:p w14:paraId="33368243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15.</w:t>
      </w:r>
      <w:r w:rsidRPr="000D5C2D">
        <w:tab/>
        <w:t xml:space="preserve">Bell, J.T., et al., </w:t>
      </w:r>
      <w:r w:rsidRPr="000D5C2D">
        <w:rPr>
          <w:i/>
        </w:rPr>
        <w:t>Epigenome-wide scans identify differentially methylated regions for age and age-related phenotypes in a healthy ageing population.</w:t>
      </w:r>
      <w:r w:rsidRPr="000D5C2D">
        <w:t xml:space="preserve"> PLoS Genet, 2012. </w:t>
      </w:r>
      <w:r w:rsidRPr="000D5C2D">
        <w:rPr>
          <w:b/>
        </w:rPr>
        <w:t>8</w:t>
      </w:r>
      <w:r w:rsidRPr="000D5C2D">
        <w:t>(4): p. e1002629.</w:t>
      </w:r>
    </w:p>
    <w:p w14:paraId="4A6457FC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lastRenderedPageBreak/>
        <w:t>16.</w:t>
      </w:r>
      <w:r w:rsidRPr="000D5C2D">
        <w:tab/>
        <w:t xml:space="preserve">Hanna, C.W., et al., </w:t>
      </w:r>
      <w:r w:rsidRPr="000D5C2D">
        <w:rPr>
          <w:i/>
        </w:rPr>
        <w:t>Telomere length and reproductive aging.</w:t>
      </w:r>
      <w:r w:rsidRPr="000D5C2D">
        <w:t xml:space="preserve"> Hum Reprod, 2009. </w:t>
      </w:r>
      <w:r w:rsidRPr="000D5C2D">
        <w:rPr>
          <w:b/>
        </w:rPr>
        <w:t>24</w:t>
      </w:r>
      <w:r w:rsidRPr="000D5C2D">
        <w:t>(5): p. 1206-11.</w:t>
      </w:r>
    </w:p>
    <w:p w14:paraId="67BE6964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17.</w:t>
      </w:r>
      <w:r w:rsidRPr="000D5C2D">
        <w:tab/>
        <w:t xml:space="preserve">Levine, M.E., et al., </w:t>
      </w:r>
      <w:r w:rsidRPr="000D5C2D">
        <w:rPr>
          <w:i/>
        </w:rPr>
        <w:t>An epigenetic biomarker of aging for lifespan and healthspan.</w:t>
      </w:r>
      <w:r w:rsidRPr="000D5C2D">
        <w:t xml:space="preserve"> Aging (Albany NY), 2018. </w:t>
      </w:r>
      <w:r w:rsidRPr="000D5C2D">
        <w:rPr>
          <w:b/>
        </w:rPr>
        <w:t>10</w:t>
      </w:r>
      <w:r w:rsidRPr="000D5C2D">
        <w:t>(4): p. 573-591.</w:t>
      </w:r>
    </w:p>
    <w:p w14:paraId="7CB2DFFC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18.</w:t>
      </w:r>
      <w:r w:rsidRPr="000D5C2D">
        <w:tab/>
        <w:t xml:space="preserve">Hillary, R.F., et al., </w:t>
      </w:r>
      <w:r w:rsidRPr="000D5C2D">
        <w:rPr>
          <w:i/>
        </w:rPr>
        <w:t>Epigenetic measures of ageing predict the prevalence and incidence of leading causes of death and disease burden.</w:t>
      </w:r>
      <w:r w:rsidRPr="000D5C2D">
        <w:t xml:space="preserve"> Clin Epigenetics, 2020. </w:t>
      </w:r>
      <w:r w:rsidRPr="000D5C2D">
        <w:rPr>
          <w:b/>
        </w:rPr>
        <w:t>12</w:t>
      </w:r>
      <w:r w:rsidRPr="000D5C2D">
        <w:t>(1): p. 115.</w:t>
      </w:r>
    </w:p>
    <w:p w14:paraId="5F1BF46D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19.</w:t>
      </w:r>
      <w:r w:rsidRPr="000D5C2D">
        <w:tab/>
        <w:t xml:space="preserve">Lu, A.T., et al., </w:t>
      </w:r>
      <w:r w:rsidRPr="000D5C2D">
        <w:rPr>
          <w:i/>
        </w:rPr>
        <w:t>DNA methylation GrimAge strongly predicts lifespan and healthspan.</w:t>
      </w:r>
      <w:r w:rsidRPr="000D5C2D">
        <w:t xml:space="preserve"> Aging (Albany NY), 2019. </w:t>
      </w:r>
      <w:r w:rsidRPr="000D5C2D">
        <w:rPr>
          <w:b/>
        </w:rPr>
        <w:t>11</w:t>
      </w:r>
      <w:r w:rsidRPr="000D5C2D">
        <w:t>(2): p. 303-327.</w:t>
      </w:r>
    </w:p>
    <w:p w14:paraId="5566983F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20.</w:t>
      </w:r>
      <w:r w:rsidRPr="000D5C2D">
        <w:tab/>
        <w:t xml:space="preserve">Chen, B.H., et al., </w:t>
      </w:r>
      <w:r w:rsidRPr="000D5C2D">
        <w:rPr>
          <w:i/>
        </w:rPr>
        <w:t>DNA methylation-based measures of biological age: meta-analysis predicting time to death.</w:t>
      </w:r>
      <w:r w:rsidRPr="000D5C2D">
        <w:t xml:space="preserve"> Aging (Albany NY), 2016. </w:t>
      </w:r>
      <w:r w:rsidRPr="000D5C2D">
        <w:rPr>
          <w:b/>
        </w:rPr>
        <w:t>8</w:t>
      </w:r>
      <w:r w:rsidRPr="000D5C2D">
        <w:t>(9): p. 1844-1865.</w:t>
      </w:r>
    </w:p>
    <w:p w14:paraId="78CB9FA8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21.</w:t>
      </w:r>
      <w:r w:rsidRPr="000D5C2D">
        <w:tab/>
        <w:t xml:space="preserve">Breitling, L.P., et al., </w:t>
      </w:r>
      <w:r w:rsidRPr="000D5C2D">
        <w:rPr>
          <w:i/>
        </w:rPr>
        <w:t>Frailty is associated with the epigenetic clock but not with telomere length in a German cohort.</w:t>
      </w:r>
      <w:r w:rsidRPr="000D5C2D">
        <w:t xml:space="preserve"> Clin Epigenetics, 2016. </w:t>
      </w:r>
      <w:r w:rsidRPr="000D5C2D">
        <w:rPr>
          <w:b/>
        </w:rPr>
        <w:t>8</w:t>
      </w:r>
      <w:r w:rsidRPr="000D5C2D">
        <w:t>: p. 21.</w:t>
      </w:r>
    </w:p>
    <w:p w14:paraId="4B3421A4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22.</w:t>
      </w:r>
      <w:r w:rsidRPr="000D5C2D">
        <w:tab/>
        <w:t xml:space="preserve">Marioni, R.E., et al., </w:t>
      </w:r>
      <w:r w:rsidRPr="000D5C2D">
        <w:rPr>
          <w:i/>
        </w:rPr>
        <w:t>DNA methylation age of blood predicts all-cause mortality in later life.</w:t>
      </w:r>
      <w:r w:rsidRPr="000D5C2D">
        <w:t xml:space="preserve"> Genome Biol, 2015. </w:t>
      </w:r>
      <w:r w:rsidRPr="000D5C2D">
        <w:rPr>
          <w:b/>
        </w:rPr>
        <w:t>16</w:t>
      </w:r>
      <w:r w:rsidRPr="000D5C2D">
        <w:t>: p. 25.</w:t>
      </w:r>
    </w:p>
    <w:p w14:paraId="720A7244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23.</w:t>
      </w:r>
      <w:r w:rsidRPr="000D5C2D">
        <w:tab/>
        <w:t xml:space="preserve">Tekola-Ayele, F., et al., </w:t>
      </w:r>
      <w:r w:rsidRPr="000D5C2D">
        <w:rPr>
          <w:i/>
        </w:rPr>
        <w:t>Sex differences in the associations of placental epigenetic aging with fetal growth.</w:t>
      </w:r>
      <w:r w:rsidRPr="000D5C2D">
        <w:t xml:space="preserve"> Aging (Albany NY), 2019. </w:t>
      </w:r>
      <w:r w:rsidRPr="000D5C2D">
        <w:rPr>
          <w:b/>
        </w:rPr>
        <w:t>11</w:t>
      </w:r>
      <w:r w:rsidRPr="000D5C2D">
        <w:t>(15): p. 5412-5432.</w:t>
      </w:r>
    </w:p>
    <w:p w14:paraId="30FCF4C2" w14:textId="77777777" w:rsidR="000D5C2D" w:rsidRPr="000D5C2D" w:rsidRDefault="000D5C2D" w:rsidP="000D5C2D">
      <w:pPr>
        <w:pStyle w:val="EndNoteBibliography"/>
        <w:spacing w:after="0"/>
        <w:ind w:left="720" w:hanging="720"/>
      </w:pPr>
      <w:r w:rsidRPr="000D5C2D">
        <w:t>24.</w:t>
      </w:r>
      <w:r w:rsidRPr="000D5C2D">
        <w:tab/>
        <w:t xml:space="preserve">Ross, K.M., et al., </w:t>
      </w:r>
      <w:r w:rsidRPr="000D5C2D">
        <w:rPr>
          <w:i/>
        </w:rPr>
        <w:t>Epigenetic age and pregnancy outcomes: GrimAge acceleration is associated with shorter gestational length and lower birthweight.</w:t>
      </w:r>
      <w:r w:rsidRPr="000D5C2D">
        <w:t xml:space="preserve"> Clin Epigenetics, 2020. </w:t>
      </w:r>
      <w:r w:rsidRPr="000D5C2D">
        <w:rPr>
          <w:b/>
        </w:rPr>
        <w:t>12</w:t>
      </w:r>
      <w:r w:rsidRPr="000D5C2D">
        <w:t>(1): p. 120.</w:t>
      </w:r>
    </w:p>
    <w:p w14:paraId="0F20D4A7" w14:textId="77777777" w:rsidR="000D5C2D" w:rsidRPr="000D5C2D" w:rsidRDefault="000D5C2D" w:rsidP="000D5C2D">
      <w:pPr>
        <w:pStyle w:val="EndNoteBibliography"/>
        <w:ind w:left="720" w:hanging="720"/>
      </w:pPr>
      <w:r w:rsidRPr="000D5C2D">
        <w:t>25.</w:t>
      </w:r>
      <w:r w:rsidRPr="000D5C2D">
        <w:tab/>
        <w:t xml:space="preserve">Adair, L.S., et al., </w:t>
      </w:r>
      <w:r w:rsidRPr="000D5C2D">
        <w:rPr>
          <w:i/>
        </w:rPr>
        <w:t>Cohort profile: the Cebu longitudinal health and nutrition survey.</w:t>
      </w:r>
      <w:r w:rsidRPr="000D5C2D">
        <w:t xml:space="preserve"> Int J Epidemiol, 2011. </w:t>
      </w:r>
      <w:r w:rsidRPr="000D5C2D">
        <w:rPr>
          <w:b/>
        </w:rPr>
        <w:t>40</w:t>
      </w:r>
      <w:r w:rsidRPr="000D5C2D">
        <w:t>(3): p. 619-25.</w:t>
      </w:r>
    </w:p>
    <w:p w14:paraId="65C94241" w14:textId="72F07E0E" w:rsidR="00622082" w:rsidRPr="00981469" w:rsidRDefault="0088320A">
      <w:r>
        <w:fldChar w:fldCharType="end"/>
      </w:r>
    </w:p>
    <w:sectPr w:rsidR="00622082" w:rsidRPr="0098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Calen Patrick Ryan" w:date="2021-08-10T13:45:00Z" w:initials="CPR">
    <w:p w14:paraId="3845DE1B" w14:textId="2395171E" w:rsidR="00E3477D" w:rsidRDefault="00E3477D">
      <w:pPr>
        <w:pStyle w:val="CommentText"/>
      </w:pPr>
      <w:r>
        <w:rPr>
          <w:rStyle w:val="CommentReference"/>
        </w:rPr>
        <w:annotationRef/>
      </w:r>
      <w:r>
        <w:t xml:space="preserve">Good intro paragraph. </w:t>
      </w:r>
    </w:p>
  </w:comment>
  <w:comment w:id="34" w:author="Calen Patrick Ryan" w:date="2021-08-10T13:48:00Z" w:initials="CPR">
    <w:p w14:paraId="33C7029B" w14:textId="5D0040E2" w:rsidR="00703104" w:rsidRDefault="00703104">
      <w:pPr>
        <w:pStyle w:val="CommentText"/>
      </w:pPr>
      <w:r>
        <w:rPr>
          <w:rStyle w:val="CommentReference"/>
        </w:rPr>
        <w:annotationRef/>
      </w:r>
      <w:r>
        <w:t xml:space="preserve">This is decent, but is there better, more ‘clinical’ descriptions of the variation in BA? We should zero in on this a bit. </w:t>
      </w:r>
    </w:p>
  </w:comment>
  <w:comment w:id="37" w:author="Calen Patrick Ryan" w:date="2021-08-09T11:11:00Z" w:initials="CPR">
    <w:p w14:paraId="7AB19D8C" w14:textId="77777777" w:rsidR="001B0408" w:rsidRPr="001B0408" w:rsidRDefault="002226B2" w:rsidP="001B0408">
      <w:pPr>
        <w:spacing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t>I think we need just a little more about what we’re talking about when we say biological age here.</w:t>
      </w:r>
      <w:r w:rsidR="001B0408">
        <w:t xml:space="preserve"> Here is a good source: </w:t>
      </w:r>
      <w:proofErr w:type="spellStart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>Jylhävä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J., Pedersen, N. L., &amp; </w:t>
      </w:r>
      <w:proofErr w:type="spellStart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>Hägg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S. (2017). Biological Age Predictors. </w:t>
      </w:r>
      <w:proofErr w:type="spellStart"/>
      <w:r w:rsidR="001B0408" w:rsidRPr="001B0408">
        <w:rPr>
          <w:rFonts w:ascii="Times New Roman" w:eastAsia="Times New Roman" w:hAnsi="Times New Roman" w:cs="Times New Roman"/>
          <w:i/>
          <w:iCs/>
          <w:sz w:val="24"/>
          <w:szCs w:val="24"/>
        </w:rPr>
        <w:t>EBioMedicine</w:t>
      </w:r>
      <w:proofErr w:type="spellEnd"/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0408" w:rsidRPr="001B0408">
        <w:rPr>
          <w:rFonts w:ascii="Times New Roman" w:eastAsia="Times New Roman" w:hAnsi="Times New Roman" w:cs="Times New Roman"/>
          <w:i/>
          <w:iCs/>
          <w:sz w:val="24"/>
          <w:szCs w:val="24"/>
        </w:rPr>
        <w:t>21</w:t>
      </w:r>
      <w:r w:rsidR="001B0408" w:rsidRPr="001B0408">
        <w:rPr>
          <w:rFonts w:ascii="Times New Roman" w:eastAsia="Times New Roman" w:hAnsi="Times New Roman" w:cs="Times New Roman"/>
          <w:sz w:val="24"/>
          <w:szCs w:val="24"/>
        </w:rPr>
        <w:t xml:space="preserve">, 29–36. </w:t>
      </w:r>
      <w:hyperlink r:id="rId1" w:history="1">
        <w:r w:rsidR="001B0408" w:rsidRPr="001B0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https://doi.org/10.1016/j.ebiom.2017.03.046</w:t>
        </w:r>
      </w:hyperlink>
    </w:p>
    <w:p w14:paraId="22748D04" w14:textId="0AF605F0" w:rsidR="002226B2" w:rsidRDefault="002226B2">
      <w:pPr>
        <w:pStyle w:val="CommentText"/>
      </w:pPr>
    </w:p>
  </w:comment>
  <w:comment w:id="61" w:author="Calen Patrick Ryan" w:date="2021-08-10T13:48:00Z" w:initials="CPR">
    <w:p w14:paraId="62913E82" w14:textId="07D38A3C" w:rsidR="00703104" w:rsidRDefault="00703104">
      <w:pPr>
        <w:pStyle w:val="CommentText"/>
      </w:pPr>
      <w:r>
        <w:rPr>
          <w:rStyle w:val="CommentReference"/>
        </w:rPr>
        <w:annotationRef/>
      </w:r>
      <w:r>
        <w:t>Nice work.</w:t>
      </w:r>
    </w:p>
  </w:comment>
  <w:comment w:id="79" w:author="Calen Patrick Ryan" w:date="2021-08-10T14:29:00Z" w:initials="CPR">
    <w:p w14:paraId="32CFA79C" w14:textId="6A31C7F0" w:rsidR="00C27F52" w:rsidRDefault="00C27F52">
      <w:pPr>
        <w:pStyle w:val="CommentText"/>
      </w:pPr>
      <w:r>
        <w:rPr>
          <w:rStyle w:val="CommentReference"/>
        </w:rPr>
        <w:annotationRef/>
      </w:r>
      <w:r>
        <w:t xml:space="preserve">Not 100% sure we want to discuss epigenetic ages in infants or neonates. This is sort of a different class. </w:t>
      </w:r>
    </w:p>
  </w:comment>
  <w:comment w:id="116" w:author="Calen Patrick Ryan" w:date="2021-08-10T14:49:00Z" w:initials="CPR">
    <w:p w14:paraId="6E87DBF4" w14:textId="1E1C9FBA" w:rsidR="004C7C4C" w:rsidRDefault="004C7C4C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45DE1B" w15:done="0"/>
  <w15:commentEx w15:paraId="33C7029B" w15:done="0"/>
  <w15:commentEx w15:paraId="22748D04" w15:done="0"/>
  <w15:commentEx w15:paraId="62913E82" w15:done="0"/>
  <w15:commentEx w15:paraId="32CFA79C" w15:done="0"/>
  <w15:commentEx w15:paraId="6E87DB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D0177" w16cex:dateUtc="2021-08-10T19:45:00Z"/>
  <w16cex:commentExtensible w16cex:durableId="24BD022E" w16cex:dateUtc="2021-08-10T19:48:00Z"/>
  <w16cex:commentExtensible w16cex:durableId="24BB8BF7" w16cex:dateUtc="2021-08-09T17:11:00Z"/>
  <w16cex:commentExtensible w16cex:durableId="24BD022F" w16cex:dateUtc="2021-08-10T19:48:00Z"/>
  <w16cex:commentExtensible w16cex:durableId="24BD0BD3" w16cex:dateUtc="2021-08-10T20:29:00Z"/>
  <w16cex:commentExtensible w16cex:durableId="24BD1072" w16cex:dateUtc="2021-08-10T2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45DE1B" w16cid:durableId="24BD0177"/>
  <w16cid:commentId w16cid:paraId="33C7029B" w16cid:durableId="24BD022E"/>
  <w16cid:commentId w16cid:paraId="22748D04" w16cid:durableId="24BB8BF7"/>
  <w16cid:commentId w16cid:paraId="62913E82" w16cid:durableId="24BD022F"/>
  <w16cid:commentId w16cid:paraId="32CFA79C" w16cid:durableId="24BD0BD3"/>
  <w16cid:commentId w16cid:paraId="6E87DBF4" w16cid:durableId="24BD10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1AE3"/>
    <w:multiLevelType w:val="hybridMultilevel"/>
    <w:tmpl w:val="B394B00E"/>
    <w:lvl w:ilvl="0" w:tplc="F66C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183F"/>
    <w:multiLevelType w:val="hybridMultilevel"/>
    <w:tmpl w:val="C0782C9E"/>
    <w:lvl w:ilvl="0" w:tplc="67AEF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BC8"/>
    <w:multiLevelType w:val="multilevel"/>
    <w:tmpl w:val="45C6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d29pvrpdv2slef2s6vtsr0addxa95rwffx&quot;&gt;IPR Bib&lt;record-ids&gt;&lt;item&gt;1&lt;/item&gt;&lt;item&gt;2&lt;/item&gt;&lt;item&gt;3&lt;/item&gt;&lt;item&gt;4&lt;/item&gt;&lt;item&gt;5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6&lt;/item&gt;&lt;item&gt;28&lt;/item&gt;&lt;item&gt;29&lt;/item&gt;&lt;item&gt;30&lt;/item&gt;&lt;item&gt;31&lt;/item&gt;&lt;item&gt;32&lt;/item&gt;&lt;item&gt;33&lt;/item&gt;&lt;item&gt;34&lt;/item&gt;&lt;item&gt;35&lt;/item&gt;&lt;/record-ids&gt;&lt;/item&gt;&lt;/Libraries&gt;"/>
  </w:docVars>
  <w:rsids>
    <w:rsidRoot w:val="00981469"/>
    <w:rsid w:val="000026AB"/>
    <w:rsid w:val="00020906"/>
    <w:rsid w:val="000B01A6"/>
    <w:rsid w:val="000B6F7E"/>
    <w:rsid w:val="000D5C2D"/>
    <w:rsid w:val="00145E0E"/>
    <w:rsid w:val="001B0408"/>
    <w:rsid w:val="001F4E21"/>
    <w:rsid w:val="0020407C"/>
    <w:rsid w:val="002226B2"/>
    <w:rsid w:val="00244A2C"/>
    <w:rsid w:val="00263D12"/>
    <w:rsid w:val="002A17C0"/>
    <w:rsid w:val="002B2497"/>
    <w:rsid w:val="003227FB"/>
    <w:rsid w:val="00327B3B"/>
    <w:rsid w:val="003B2EC2"/>
    <w:rsid w:val="003B342D"/>
    <w:rsid w:val="003B7AAB"/>
    <w:rsid w:val="003C086A"/>
    <w:rsid w:val="003D102A"/>
    <w:rsid w:val="00443414"/>
    <w:rsid w:val="004B06F7"/>
    <w:rsid w:val="004B10F5"/>
    <w:rsid w:val="004C7C4C"/>
    <w:rsid w:val="004E4A80"/>
    <w:rsid w:val="0055668B"/>
    <w:rsid w:val="005F598B"/>
    <w:rsid w:val="00607AAC"/>
    <w:rsid w:val="00622082"/>
    <w:rsid w:val="00674567"/>
    <w:rsid w:val="00703104"/>
    <w:rsid w:val="007373A7"/>
    <w:rsid w:val="007630F7"/>
    <w:rsid w:val="007974D1"/>
    <w:rsid w:val="008132BB"/>
    <w:rsid w:val="00865C4A"/>
    <w:rsid w:val="0088320A"/>
    <w:rsid w:val="008872D0"/>
    <w:rsid w:val="00887974"/>
    <w:rsid w:val="008A341A"/>
    <w:rsid w:val="008C757B"/>
    <w:rsid w:val="008F58D1"/>
    <w:rsid w:val="00934043"/>
    <w:rsid w:val="00981469"/>
    <w:rsid w:val="009A5C10"/>
    <w:rsid w:val="009F4D2D"/>
    <w:rsid w:val="00A04C67"/>
    <w:rsid w:val="00A41238"/>
    <w:rsid w:val="00A42F34"/>
    <w:rsid w:val="00A6344A"/>
    <w:rsid w:val="00AE148F"/>
    <w:rsid w:val="00AF024E"/>
    <w:rsid w:val="00AF7174"/>
    <w:rsid w:val="00B262CD"/>
    <w:rsid w:val="00B3463E"/>
    <w:rsid w:val="00B41BC8"/>
    <w:rsid w:val="00B47CC9"/>
    <w:rsid w:val="00B81EA9"/>
    <w:rsid w:val="00B8352B"/>
    <w:rsid w:val="00B85824"/>
    <w:rsid w:val="00B91B86"/>
    <w:rsid w:val="00BC31A0"/>
    <w:rsid w:val="00C018E4"/>
    <w:rsid w:val="00C06EB7"/>
    <w:rsid w:val="00C27F52"/>
    <w:rsid w:val="00C46916"/>
    <w:rsid w:val="00C62CCE"/>
    <w:rsid w:val="00CC0805"/>
    <w:rsid w:val="00CC22E8"/>
    <w:rsid w:val="00DD7417"/>
    <w:rsid w:val="00DE0FC5"/>
    <w:rsid w:val="00DE2327"/>
    <w:rsid w:val="00E14DCC"/>
    <w:rsid w:val="00E3475F"/>
    <w:rsid w:val="00E3477D"/>
    <w:rsid w:val="00EB15D1"/>
    <w:rsid w:val="00EB7175"/>
    <w:rsid w:val="00F100AC"/>
    <w:rsid w:val="00F15656"/>
    <w:rsid w:val="00F45BD1"/>
    <w:rsid w:val="00F67EA7"/>
    <w:rsid w:val="00FB6786"/>
    <w:rsid w:val="00FC2958"/>
    <w:rsid w:val="00FD2C68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0A1"/>
  <w15:chartTrackingRefBased/>
  <w15:docId w15:val="{AA82DE8B-6196-4885-A1ED-B0E2E05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8320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8320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8320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8320A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22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7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F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ebiom.2017.03.04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Jayanta Rege</dc:creator>
  <cp:keywords/>
  <dc:description/>
  <cp:lastModifiedBy>Calen Patrick Ryan</cp:lastModifiedBy>
  <cp:revision>4</cp:revision>
  <dcterms:created xsi:type="dcterms:W3CDTF">2021-08-10T19:45:00Z</dcterms:created>
  <dcterms:modified xsi:type="dcterms:W3CDTF">2021-08-10T20:49:00Z</dcterms:modified>
</cp:coreProperties>
</file>