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51F71" w14:textId="77777777" w:rsidR="002B2497" w:rsidRDefault="00981469">
      <w:commentRangeStart w:id="0"/>
      <w:r>
        <w:t xml:space="preserve">Epigenetic age measures are often used as </w:t>
      </w:r>
      <w:r w:rsidR="00E14DCC">
        <w:t xml:space="preserve">accurate indicators of biological age. </w:t>
      </w:r>
      <w:commentRangeEnd w:id="0"/>
      <w:r w:rsidR="00887974">
        <w:rPr>
          <w:rStyle w:val="CommentReference"/>
        </w:rPr>
        <w:commentReference w:id="0"/>
      </w:r>
      <w:r w:rsidR="00E14DCC">
        <w:t xml:space="preserve">Nonetheless, individuals age at </w:t>
      </w:r>
      <w:r w:rsidR="00BC31A0">
        <w:t>varied</w:t>
      </w:r>
      <w:r w:rsidR="00E14DCC">
        <w:t xml:space="preserve"> rates and times between person-to-person, causing a difference between this biological age and </w:t>
      </w:r>
      <w:r w:rsidR="00BC31A0">
        <w:t>the</w:t>
      </w:r>
      <w:r w:rsidR="00E14DCC">
        <w:t xml:space="preserve"> chronological age of an individual. </w:t>
      </w:r>
      <w:r w:rsidR="00BC31A0">
        <w:t>This difference, known as epigenetic age acceleration, has been illustrated to predict a vast range of health outcomes</w:t>
      </w:r>
      <w:r w:rsidR="002B2497">
        <w:t xml:space="preserve"> </w:t>
      </w:r>
      <w:commentRangeStart w:id="1"/>
      <w:r w:rsidR="0088320A">
        <w:fldChar w:fldCharType="begin"/>
      </w:r>
      <w:r w:rsidR="002B2497">
        <w:instrText xml:space="preserve"> ADDIN EN.CITE &lt;EndNote&gt;&lt;Cite&gt;&lt;Author&gt;Ryan&lt;/Author&gt;&lt;Year&gt;2021&lt;/Year&gt;&lt;RecNum&gt;1&lt;/RecNum&gt;&lt;DisplayText&gt;[1]&lt;/DisplayText&gt;&lt;record&gt;&lt;rec-number&gt;1&lt;/rec-number&gt;&lt;foreign-keys&gt;&lt;key app="EN" db-id="95d29pvrpdv2slef2s6vtsr0addxa95rwffx" timestamp="1627611427"&gt;1&lt;/key&gt;&lt;/foreign-keys&gt;&lt;ref-type name="Journal Article"&gt;17&lt;/ref-type&gt;&lt;contributors&gt;&lt;authors&gt;&lt;author&gt;Ryan, C. P.&lt;/author&gt;&lt;/authors&gt;&lt;/contributors&gt;&lt;auth-address&gt;Department of Anthropology, Northwestern University, Evanston, Illinois, USA.&lt;/auth-address&gt;&lt;titles&gt;&lt;title&gt;&amp;quot;Epigenetic clocks&amp;quot;: Theory and applications in human biology&lt;/title&gt;&lt;secondary-title&gt;Am J Hum Biol&lt;/secondary-title&gt;&lt;/titles&gt;&lt;periodical&gt;&lt;full-title&gt;Am J Hum Biol&lt;/full-title&gt;&lt;/periodical&gt;&lt;pages&gt;e23488&lt;/pages&gt;&lt;volume&gt;33&lt;/volume&gt;&lt;number&gt;3&lt;/number&gt;&lt;edition&gt;2020/08/28&lt;/edition&gt;&lt;dates&gt;&lt;year&gt;2021&lt;/year&gt;&lt;pub-dates&gt;&lt;date&gt;May&lt;/date&gt;&lt;/pub-dates&gt;&lt;/dates&gt;&lt;isbn&gt;1520-6300 (Electronic)&amp;#xD;1042-0533 (Linking)&lt;/isbn&gt;&lt;accession-num&gt;32845048&lt;/accession-num&gt;&lt;urls&gt;&lt;related-urls&gt;&lt;url&gt;https://www.ncbi.nlm.nih.gov/pubmed/32845048&lt;/url&gt;&lt;/related-urls&gt;&lt;/urls&gt;&lt;electronic-resource-num&gt;10.1002/ajhb.23488&lt;/electronic-resource-num&gt;&lt;/record&gt;&lt;/Cite&gt;&lt;/EndNote&gt;</w:instrText>
      </w:r>
      <w:r w:rsidR="0088320A">
        <w:fldChar w:fldCharType="separate"/>
      </w:r>
      <w:r w:rsidR="002B2497">
        <w:rPr>
          <w:noProof/>
        </w:rPr>
        <w:t>[1]</w:t>
      </w:r>
      <w:r w:rsidR="0088320A">
        <w:fldChar w:fldCharType="end"/>
      </w:r>
      <w:commentRangeEnd w:id="1"/>
      <w:r w:rsidR="003227FB">
        <w:rPr>
          <w:rStyle w:val="CommentReference"/>
        </w:rPr>
        <w:commentReference w:id="1"/>
      </w:r>
      <w:r w:rsidR="00BC31A0">
        <w:t xml:space="preserve">. </w:t>
      </w:r>
    </w:p>
    <w:p w14:paraId="23F9BE0C" w14:textId="5064063E" w:rsidR="0088320A" w:rsidRDefault="00BC31A0">
      <w:r>
        <w:t>In the context of pregnancies, older chronological maternal age is correlated with increased rates of adverse birth outcomes, including decreased birth weight, length, head circumference, and body fat</w:t>
      </w:r>
      <w:r w:rsidR="002B2497">
        <w:t xml:space="preserve"> </w:t>
      </w:r>
      <w:r w:rsidR="002B2497">
        <w:fldChar w:fldCharType="begin"/>
      </w:r>
      <w:r w:rsidR="002B2497">
        <w:instrText xml:space="preserve"> ADDIN EN.CITE &lt;EndNote&gt;&lt;Cite&gt;&lt;Author&gt;Fuchs&lt;/Author&gt;&lt;Year&gt;2018&lt;/Year&gt;&lt;RecNum&gt;2&lt;/RecNum&gt;&lt;DisplayText&gt;[2]&lt;/DisplayText&gt;&lt;record&gt;&lt;rec-number&gt;2&lt;/rec-number&gt;&lt;foreign-keys&gt;&lt;key app="EN" db-id="95d29pvrpdv2slef2s6vtsr0addxa95rwffx" timestamp="1627611614"&gt;2&lt;/key&gt;&lt;/foreign-keys&gt;&lt;ref-type name="Journal Article"&gt;17&lt;/ref-type&gt;&lt;contributors&gt;&lt;authors&gt;&lt;author&gt;Fuchs, F.&lt;/author&gt;&lt;author&gt;Monet, B.&lt;/author&gt;&lt;author&gt;Ducruet, T.&lt;/author&gt;&lt;author&gt;Chaillet, N.&lt;/author&gt;&lt;author&gt;Audibert, F.&lt;/author&gt;&lt;/authors&gt;&lt;/contributors&gt;&lt;auth-address&gt;Division of Obstetric Medicine, Department of Obstetrics and Gynecology CHU Sainte Justine, Montreal, Quebec, Canada.&amp;#xD;Inserm, CESP Centre for research in Epidemiology and Population Health, U1018, Reproduction and child development, Villejuif, France.&amp;#xD;Department of Obstetrics and Gynecology CHU Montpellier, 371 Avenue du Doyen Gaston Giraud, Montpellier, France.&amp;#xD;CHU Sainte-Justine Research Center, Universite de Montreal, Montreal, Quebec, Canada.&amp;#xD;Clinical Research Center Etienne-Le Bel, CHU Sherbrooke, Sherbrooke, Quebec, Canada.&lt;/auth-address&gt;&lt;titles&gt;&lt;title&gt;Effect of maternal age on the risk of preterm birth: A large cohort study&lt;/title&gt;&lt;secondary-title&gt;PLoS One&lt;/secondary-title&gt;&lt;/titles&gt;&lt;periodical&gt;&lt;full-title&gt;PLoS One&lt;/full-title&gt;&lt;/periodical&gt;&lt;pages&gt;e0191002&lt;/pages&gt;&lt;volume&gt;13&lt;/volume&gt;&lt;number&gt;1&lt;/number&gt;&lt;edition&gt;2018/02/01&lt;/edition&gt;&lt;keywords&gt;&lt;keyword&gt;Adult&lt;/keyword&gt;&lt;keyword&gt;Female&lt;/keyword&gt;&lt;keyword&gt;Humans&lt;/keyword&gt;&lt;keyword&gt;*Maternal Age&lt;/keyword&gt;&lt;keyword&gt;Pregnancy&lt;/keyword&gt;&lt;keyword&gt;*Premature Birth&lt;/keyword&gt;&lt;keyword&gt;Retrospective Studies&lt;/keyword&gt;&lt;keyword&gt;Risk Factors&lt;/keyword&gt;&lt;/keywords&gt;&lt;dates&gt;&lt;year&gt;2018&lt;/year&gt;&lt;/dates&gt;&lt;isbn&gt;1932-6203 (Electronic)&amp;#xD;1932-6203 (Linking)&lt;/isbn&gt;&lt;accession-num&gt;29385154&lt;/accession-num&gt;&lt;urls&gt;&lt;related-urls&gt;&lt;url&gt;https://www.ncbi.nlm.nih.gov/pubmed/29385154&lt;/url&gt;&lt;/related-urls&gt;&lt;/urls&gt;&lt;custom2&gt;PMC5791955&lt;/custom2&gt;&lt;electronic-resource-num&gt;10.1371/journal.pone.0191002&lt;/electronic-resource-num&gt;&lt;/record&gt;&lt;/Cite&gt;&lt;/EndNote&gt;</w:instrText>
      </w:r>
      <w:r w:rsidR="002B2497">
        <w:fldChar w:fldCharType="separate"/>
      </w:r>
      <w:r w:rsidR="002B2497">
        <w:rPr>
          <w:noProof/>
        </w:rPr>
        <w:t>[2]</w:t>
      </w:r>
      <w:r w:rsidR="002B2497">
        <w:fldChar w:fldCharType="end"/>
      </w:r>
      <w:r>
        <w:t xml:space="preserve">. </w:t>
      </w:r>
      <w:commentRangeStart w:id="2"/>
      <w:r>
        <w:t xml:space="preserve">Furthermore, </w:t>
      </w:r>
      <w:r w:rsidR="0088320A">
        <w:t xml:space="preserve">there are studies that indicate prenatal maternal telomere length, a marker of cellular age, to be associated with </w:t>
      </w:r>
      <w:r>
        <w:t>an increased likelihood of adverse birth outcomes</w:t>
      </w:r>
      <w:r w:rsidR="002B2497">
        <w:t xml:space="preserve"> </w:t>
      </w:r>
      <w:r w:rsidR="000B6F7E">
        <w:fldChar w:fldCharType="begin">
          <w:fldData xml:space="preserve">PEVuZE5vdGU+PENpdGU+PEF1dGhvcj5Ba2thZDwvQXV0aG9yPjxZZWFyPjIwMDY8L1llYXI+PFJl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</w:fldData>
        </w:fldChar>
      </w:r>
      <w:r w:rsidR="000B6F7E">
        <w:instrText xml:space="preserve"> ADDIN EN.CITE </w:instrText>
      </w:r>
      <w:r w:rsidR="000B6F7E">
        <w:fldChar w:fldCharType="begin">
          <w:fldData xml:space="preserve">PEVuZE5vdGU+PENpdGU+PEF1dGhvcj5Ba2thZDwvQXV0aG9yPjxZZWFyPjIwMDY8L1llYXI+PFJl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</w:fldData>
        </w:fldChar>
      </w:r>
      <w:r w:rsidR="000B6F7E">
        <w:instrText xml:space="preserve"> ADDIN EN.CITE.DATA </w:instrText>
      </w:r>
      <w:r w:rsidR="000B6F7E">
        <w:fldChar w:fldCharType="end"/>
      </w:r>
      <w:r w:rsidR="000B6F7E">
        <w:fldChar w:fldCharType="separate"/>
      </w:r>
      <w:r w:rsidR="000B6F7E">
        <w:rPr>
          <w:noProof/>
        </w:rPr>
        <w:t>[3, 4]</w:t>
      </w:r>
      <w:r w:rsidR="000B6F7E">
        <w:fldChar w:fldCharType="end"/>
      </w:r>
      <w:r>
        <w:t xml:space="preserve">. </w:t>
      </w:r>
      <w:commentRangeEnd w:id="2"/>
      <w:r w:rsidR="00CC22E8">
        <w:rPr>
          <w:rStyle w:val="CommentReference"/>
        </w:rPr>
        <w:commentReference w:id="2"/>
      </w:r>
      <w:commentRangeStart w:id="3"/>
      <w:r>
        <w:t xml:space="preserve">There </w:t>
      </w:r>
      <w:r w:rsidR="0088320A">
        <w:t>is</w:t>
      </w:r>
      <w:r w:rsidR="002B2497">
        <w:t>, however,</w:t>
      </w:r>
      <w:r w:rsidR="0088320A">
        <w:t xml:space="preserve"> minimal study in a large, socioeconomically diverse population that tests </w:t>
      </w:r>
      <w:r w:rsidR="00FC2958">
        <w:t xml:space="preserve">the relationship between </w:t>
      </w:r>
      <w:r w:rsidR="0088320A">
        <w:t xml:space="preserve">prenatal maternal epigenetic age acceleration </w:t>
      </w:r>
      <w:r w:rsidR="00FC2958">
        <w:t xml:space="preserve">and </w:t>
      </w:r>
      <w:r w:rsidR="0088320A">
        <w:t xml:space="preserve">birth </w:t>
      </w:r>
      <w:commentRangeStart w:id="4"/>
      <w:commentRangeStart w:id="5"/>
      <w:r w:rsidR="0088320A">
        <w:t>outcomes</w:t>
      </w:r>
      <w:commentRangeEnd w:id="4"/>
      <w:r w:rsidR="003227FB">
        <w:rPr>
          <w:rStyle w:val="CommentReference"/>
        </w:rPr>
        <w:commentReference w:id="4"/>
      </w:r>
      <w:commentRangeEnd w:id="5"/>
      <w:r w:rsidR="00B3463E">
        <w:rPr>
          <w:rStyle w:val="CommentReference"/>
        </w:rPr>
        <w:commentReference w:id="5"/>
      </w:r>
      <w:r w:rsidR="0088320A">
        <w:t xml:space="preserve">. </w:t>
      </w:r>
      <w:commentRangeEnd w:id="3"/>
      <w:r w:rsidR="00CC22E8">
        <w:rPr>
          <w:rStyle w:val="CommentReference"/>
        </w:rPr>
        <w:commentReference w:id="3"/>
      </w:r>
    </w:p>
    <w:p w14:paraId="7BCC1033" w14:textId="0B76AEA1" w:rsidR="0088320A" w:rsidRDefault="00FC2958">
      <w:pPr>
        <w:rPr>
          <w:b/>
          <w:bCs/>
        </w:rPr>
      </w:pPr>
      <w:r>
        <w:t>The purpose of this paper is to conduct an analysis of maternal epigenetic age acceleration measured during pregnancies and birth outcomes</w:t>
      </w:r>
      <w:r w:rsidR="00B8352B">
        <w:t xml:space="preserve"> in collaboration with the Cebu Longitudinal Health and Nutrition Survey (CLHNS), a cohort following a large, diverse sample of women and their offspring in Cebu, </w:t>
      </w:r>
      <w:r w:rsidR="001F4E21">
        <w:t>Philippines</w:t>
      </w:r>
      <w:r w:rsidR="00B8352B">
        <w:t xml:space="preserve"> for over 35 years</w:t>
      </w:r>
      <w:r w:rsidR="001F4E21">
        <w:t xml:space="preserve"> </w:t>
      </w:r>
      <w:r w:rsidR="001F4E21">
        <w:fldChar w:fldCharType="begin">
          <w:fldData xml:space="preserve">PEVuZE5vdGU+PENpdGU+PEF1dGhvcj5BZGFpcjwvQXV0aG9yPjxZZWFyPjIwMTE8L1llYXI+PFJl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</w:fldData>
        </w:fldChar>
      </w:r>
      <w:r w:rsidR="001F4E21">
        <w:instrText xml:space="preserve"> ADDIN EN.CITE </w:instrText>
      </w:r>
      <w:r w:rsidR="001F4E21">
        <w:fldChar w:fldCharType="begin">
          <w:fldData xml:space="preserve">PEVuZE5vdGU+PENpdGU+PEF1dGhvcj5BZGFpcjwvQXV0aG9yPjxZZWFyPjIwMTE8L1llYXI+PFJl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</w:fldData>
        </w:fldChar>
      </w:r>
      <w:r w:rsidR="001F4E21">
        <w:instrText xml:space="preserve"> ADDIN EN.CITE.DATA </w:instrText>
      </w:r>
      <w:r w:rsidR="001F4E21">
        <w:fldChar w:fldCharType="end"/>
      </w:r>
      <w:r w:rsidR="001F4E21">
        <w:fldChar w:fldCharType="separate"/>
      </w:r>
      <w:r w:rsidR="001F4E21">
        <w:rPr>
          <w:noProof/>
        </w:rPr>
        <w:t>[5]</w:t>
      </w:r>
      <w:r w:rsidR="001F4E21">
        <w:fldChar w:fldCharType="end"/>
      </w:r>
      <w:r w:rsidR="00B8352B">
        <w:t xml:space="preserve">. In particular, the analysis was conducted on the pregnancies of </w:t>
      </w:r>
      <w:commentRangeStart w:id="6"/>
      <w:r w:rsidR="00B8352B">
        <w:t>index</w:t>
      </w:r>
      <w:commentRangeEnd w:id="6"/>
      <w:r w:rsidR="003227FB">
        <w:rPr>
          <w:rStyle w:val="CommentReference"/>
        </w:rPr>
        <w:commentReference w:id="6"/>
      </w:r>
      <w:r w:rsidR="00B8352B">
        <w:t xml:space="preserve"> female young adults and their children between 2009 and 2011.</w:t>
      </w:r>
      <w:r w:rsidR="00263D12">
        <w:t xml:space="preserve"> </w:t>
      </w:r>
      <w:r w:rsidR="00263D12" w:rsidRPr="00263D12">
        <w:rPr>
          <w:b/>
          <w:bCs/>
          <w:highlight w:val="yellow"/>
        </w:rPr>
        <w:t xml:space="preserve">*add sentences later about </w:t>
      </w:r>
      <w:proofErr w:type="gramStart"/>
      <w:r w:rsidR="00263D12" w:rsidRPr="00263D12">
        <w:rPr>
          <w:b/>
          <w:bCs/>
          <w:highlight w:val="yellow"/>
        </w:rPr>
        <w:t>results?*</w:t>
      </w:r>
      <w:proofErr w:type="gramEnd"/>
    </w:p>
    <w:p w14:paraId="6315FC7A" w14:textId="5EA7B009" w:rsidR="00887974" w:rsidRDefault="00887974">
      <w:pPr>
        <w:rPr>
          <w:ins w:id="7" w:author="Calen Patrick Ryan" w:date="2021-07-30T14:10:00Z"/>
        </w:rPr>
      </w:pPr>
      <w:ins w:id="8" w:author="Calen Patrick Ryan" w:date="2021-07-30T14:08:00Z">
        <w:r w:rsidRPr="00887974">
          <w:t>This is a</w:t>
        </w:r>
      </w:ins>
      <w:ins w:id="9" w:author="Calen Patrick Ryan" w:date="2021-07-30T16:44:00Z">
        <w:r w:rsidR="00A42F34">
          <w:t xml:space="preserve"> very</w:t>
        </w:r>
      </w:ins>
      <w:ins w:id="10" w:author="Calen Patrick Ryan" w:date="2021-07-30T14:08:00Z">
        <w:r w:rsidRPr="00887974">
          <w:t xml:space="preserve"> good start. I think what is needed most here is a setup of the actual problem </w:t>
        </w:r>
      </w:ins>
      <w:ins w:id="11" w:author="Calen Patrick Ryan" w:date="2021-07-30T16:44:00Z">
        <w:r w:rsidR="00A42F34">
          <w:t xml:space="preserve">a bit more </w:t>
        </w:r>
      </w:ins>
      <w:ins w:id="12" w:author="Calen Patrick Ryan" w:date="2021-07-30T14:08:00Z">
        <w:r w:rsidRPr="00887974">
          <w:t xml:space="preserve">first. </w:t>
        </w:r>
      </w:ins>
      <w:ins w:id="13" w:author="Calen Patrick Ryan" w:date="2021-07-30T16:44:00Z">
        <w:r w:rsidR="00A42F34">
          <w:t>We need to think about w</w:t>
        </w:r>
      </w:ins>
      <w:ins w:id="14" w:author="Calen Patrick Ryan" w:date="2021-07-30T14:09:00Z">
        <w:r>
          <w:t xml:space="preserve">hy are we </w:t>
        </w:r>
      </w:ins>
      <w:ins w:id="15" w:author="Calen Patrick Ryan" w:date="2021-07-30T17:04:00Z">
        <w:r w:rsidR="00B3463E">
          <w:t>interested in the effect of maternal</w:t>
        </w:r>
      </w:ins>
      <w:ins w:id="16" w:author="Calen Patrick Ryan" w:date="2021-07-30T14:09:00Z">
        <w:r>
          <w:t xml:space="preserve"> epigenetic age</w:t>
        </w:r>
      </w:ins>
      <w:ins w:id="17" w:author="Calen Patrick Ryan" w:date="2021-07-30T17:04:00Z">
        <w:r w:rsidR="00B3463E">
          <w:t xml:space="preserve"> on fetal outcomes</w:t>
        </w:r>
      </w:ins>
      <w:ins w:id="18" w:author="Calen Patrick Ryan" w:date="2021-07-30T14:09:00Z">
        <w:r>
          <w:t xml:space="preserve">? </w:t>
        </w:r>
      </w:ins>
      <w:ins w:id="19" w:author="Calen Patrick Ryan" w:date="2021-07-30T17:04:00Z">
        <w:r w:rsidR="00B3463E">
          <w:t>We can eit</w:t>
        </w:r>
      </w:ins>
      <w:ins w:id="20" w:author="Calen Patrick Ryan" w:date="2021-07-30T17:05:00Z">
        <w:r w:rsidR="00B3463E">
          <w:t xml:space="preserve">her start with maternal age as the focus, or start with fetal outcomes as the focus, and move out from there. </w:t>
        </w:r>
      </w:ins>
      <w:ins w:id="21" w:author="Calen Patrick Ryan" w:date="2021-07-30T16:45:00Z">
        <w:r w:rsidR="00A42F34">
          <w:t>Something along these lines might work:</w:t>
        </w:r>
      </w:ins>
    </w:p>
    <w:p w14:paraId="27CDD7C2" w14:textId="77777777" w:rsidR="00B91B86" w:rsidRDefault="00A42F34" w:rsidP="0020407C">
      <w:pPr>
        <w:pStyle w:val="ListParagraph"/>
        <w:rPr>
          <w:ins w:id="22" w:author="Calen Patrick Ryan" w:date="2021-07-30T17:13:00Z"/>
        </w:rPr>
      </w:pPr>
      <w:ins w:id="23" w:author="Calen Patrick Ryan" w:date="2021-07-30T16:45:00Z">
        <w:r>
          <w:t xml:space="preserve">P1. </w:t>
        </w:r>
      </w:ins>
      <w:ins w:id="24" w:author="Calen Patrick Ryan" w:date="2021-07-30T17:08:00Z">
        <w:r w:rsidR="00B91B86">
          <w:t>Developmental milestones in early life are associated with both short and long-term health consequences. For example, shorter gestational age is associated with x</w:t>
        </w:r>
      </w:ins>
      <w:ins w:id="25" w:author="Calen Patrick Ryan" w:date="2021-07-30T17:09:00Z">
        <w:r w:rsidR="00B91B86">
          <w:t xml:space="preserve">, while low birth weights and lengths are associated with y. </w:t>
        </w:r>
      </w:ins>
      <w:ins w:id="26" w:author="Calen Patrick Ryan" w:date="2021-07-30T17:11:00Z">
        <w:r w:rsidR="00B91B86">
          <w:t xml:space="preserve">Understanding the factors that contribute to early life </w:t>
        </w:r>
      </w:ins>
      <w:ins w:id="27" w:author="Calen Patrick Ryan" w:date="2021-07-30T17:12:00Z">
        <w:r w:rsidR="00B91B86">
          <w:t>developmental trajectories and predicting fetal outcomes is therefore a pressing</w:t>
        </w:r>
      </w:ins>
      <w:ins w:id="28" w:author="Calen Patrick Ryan" w:date="2021-07-30T17:13:00Z">
        <w:r w:rsidR="00B91B86">
          <w:t xml:space="preserve"> medical concern</w:t>
        </w:r>
      </w:ins>
    </w:p>
    <w:p w14:paraId="6D299A0A" w14:textId="4A62D42B" w:rsidR="00E3475F" w:rsidRDefault="00B91B86" w:rsidP="0020407C">
      <w:pPr>
        <w:pStyle w:val="ListParagraph"/>
        <w:rPr>
          <w:ins w:id="29" w:author="Calen Patrick Ryan" w:date="2021-07-30T17:22:00Z"/>
        </w:rPr>
      </w:pPr>
      <w:ins w:id="30" w:author="Calen Patrick Ryan" w:date="2021-07-30T17:13:00Z">
        <w:r>
          <w:t xml:space="preserve">P2. One factor </w:t>
        </w:r>
      </w:ins>
      <w:ins w:id="31" w:author="Calen Patrick Ryan" w:date="2021-07-30T17:15:00Z">
        <w:r w:rsidR="00E3475F">
          <w:t>known</w:t>
        </w:r>
      </w:ins>
      <w:ins w:id="32" w:author="Calen Patrick Ryan" w:date="2021-07-30T17:13:00Z">
        <w:r>
          <w:t xml:space="preserve"> to contribute to fetal outcomes is maternal chronological age. Example</w:t>
        </w:r>
      </w:ins>
      <w:ins w:id="33" w:author="Calen Patrick Ryan" w:date="2021-07-30T17:17:00Z">
        <w:r w:rsidR="00E3475F">
          <w:t>s</w:t>
        </w:r>
      </w:ins>
      <w:ins w:id="34" w:author="Calen Patrick Ryan" w:date="2021-07-30T17:16:00Z">
        <w:r w:rsidR="00E3475F">
          <w:t xml:space="preserve">. </w:t>
        </w:r>
      </w:ins>
      <w:ins w:id="35" w:author="Calen Patrick Ryan" w:date="2021-07-30T17:22:00Z">
        <w:r w:rsidR="008132BB">
          <w:t xml:space="preserve">These findings suggest that maternal aging process may shape fetal outcomes, and therefore </w:t>
        </w:r>
        <w:proofErr w:type="spellStart"/>
        <w:proofErr w:type="gramStart"/>
        <w:r w:rsidR="008132BB">
          <w:t>life long</w:t>
        </w:r>
        <w:proofErr w:type="spellEnd"/>
        <w:proofErr w:type="gramEnd"/>
        <w:r w:rsidR="008132BB">
          <w:t xml:space="preserve"> health and mortality risks in subsequent generations.</w:t>
        </w:r>
      </w:ins>
    </w:p>
    <w:p w14:paraId="394D6F9C" w14:textId="6D658E72" w:rsidR="008132BB" w:rsidRDefault="00E3475F" w:rsidP="008132BB">
      <w:pPr>
        <w:pStyle w:val="ListParagraph"/>
        <w:rPr>
          <w:ins w:id="36" w:author="Calen Patrick Ryan" w:date="2021-07-30T17:28:00Z"/>
        </w:rPr>
      </w:pPr>
      <w:ins w:id="37" w:author="Calen Patrick Ryan" w:date="2021-07-30T17:22:00Z">
        <w:r>
          <w:t xml:space="preserve">P3. </w:t>
        </w:r>
      </w:ins>
      <w:ins w:id="38" w:author="Calen Patrick Ryan" w:date="2021-07-30T17:23:00Z">
        <w:r w:rsidR="008132BB">
          <w:t>While chronological aging provide</w:t>
        </w:r>
      </w:ins>
      <w:ins w:id="39" w:author="Calen Patrick Ryan" w:date="2021-07-30T17:24:00Z">
        <w:r w:rsidR="008132BB">
          <w:t>s</w:t>
        </w:r>
      </w:ins>
      <w:ins w:id="40" w:author="Calen Patrick Ryan" w:date="2021-07-30T17:23:00Z">
        <w:r w:rsidR="008132BB">
          <w:t xml:space="preserve"> one measure of the aging process, </w:t>
        </w:r>
      </w:ins>
      <w:ins w:id="41" w:author="Calen Patrick Ryan" w:date="2021-07-30T17:17:00Z">
        <w:r>
          <w:t>individuals differ in their pace of age-related decline and risk of mortality</w:t>
        </w:r>
      </w:ins>
      <w:ins w:id="42" w:author="Calen Patrick Ryan" w:date="2021-07-30T17:23:00Z">
        <w:r w:rsidR="008132BB">
          <w:t xml:space="preserve">. </w:t>
        </w:r>
      </w:ins>
      <w:ins w:id="43" w:author="Calen Patrick Ryan" w:date="2021-07-30T17:27:00Z">
        <w:r w:rsidR="00DD7417">
          <w:t>This distinction, referred to as b</w:t>
        </w:r>
      </w:ins>
      <w:ins w:id="44" w:author="Calen Patrick Ryan" w:date="2021-07-30T17:18:00Z">
        <w:r>
          <w:t>iological age</w:t>
        </w:r>
      </w:ins>
      <w:ins w:id="45" w:author="Calen Patrick Ryan" w:date="2021-07-30T17:23:00Z">
        <w:r w:rsidR="008132BB">
          <w:t>,</w:t>
        </w:r>
      </w:ins>
      <w:ins w:id="46" w:author="Calen Patrick Ryan" w:date="2021-07-30T17:26:00Z">
        <w:r w:rsidR="003B342D">
          <w:t xml:space="preserve"> is a combination of both genetic and environmental factors, </w:t>
        </w:r>
      </w:ins>
      <w:ins w:id="47" w:author="Calen Patrick Ryan" w:date="2021-07-30T17:27:00Z">
        <w:r w:rsidR="00DD7417">
          <w:t>and</w:t>
        </w:r>
      </w:ins>
      <w:ins w:id="48" w:author="Calen Patrick Ryan" w:date="2021-07-30T17:24:00Z">
        <w:r w:rsidR="008132BB">
          <w:t xml:space="preserve"> may better capture the</w:t>
        </w:r>
      </w:ins>
      <w:ins w:id="49" w:author="Calen Patrick Ryan" w:date="2021-07-30T17:28:00Z">
        <w:r w:rsidR="00DD7417">
          <w:t xml:space="preserve"> effect of</w:t>
        </w:r>
      </w:ins>
      <w:ins w:id="50" w:author="Calen Patrick Ryan" w:date="2021-07-30T17:24:00Z">
        <w:r w:rsidR="008132BB">
          <w:t xml:space="preserve"> aging process </w:t>
        </w:r>
      </w:ins>
      <w:ins w:id="51" w:author="Calen Patrick Ryan" w:date="2021-07-30T17:28:00Z">
        <w:r w:rsidR="00DD7417">
          <w:t xml:space="preserve">on fetal outcomes better than chronological age alone. </w:t>
        </w:r>
      </w:ins>
    </w:p>
    <w:p w14:paraId="2344B0AF" w14:textId="594BF487" w:rsidR="00B3463E" w:rsidRDefault="00DD7417" w:rsidP="008132BB">
      <w:pPr>
        <w:pStyle w:val="ListParagraph"/>
        <w:rPr>
          <w:ins w:id="52" w:author="Calen Patrick Ryan" w:date="2021-07-30T17:30:00Z"/>
        </w:rPr>
      </w:pPr>
      <w:ins w:id="53" w:author="Calen Patrick Ryan" w:date="2021-07-30T17:28:00Z">
        <w:r>
          <w:t xml:space="preserve">P4. Several studies suggest that maternal biological age may affect </w:t>
        </w:r>
      </w:ins>
      <w:ins w:id="54" w:author="Calen Patrick Ryan" w:date="2021-07-30T17:29:00Z">
        <w:r w:rsidR="00934043">
          <w:t>the early developmental outcomes of subsequent generation.</w:t>
        </w:r>
      </w:ins>
      <w:ins w:id="55" w:author="Calen Patrick Ryan" w:date="2021-07-30T17:19:00Z">
        <w:r w:rsidR="00E3475F">
          <w:t xml:space="preserve"> </w:t>
        </w:r>
      </w:ins>
      <w:ins w:id="56" w:author="Calen Patrick Ryan" w:date="2021-07-30T17:20:00Z">
        <w:r w:rsidR="00E3475F">
          <w:t>Telomere</w:t>
        </w:r>
      </w:ins>
      <w:ins w:id="57" w:author="Calen Patrick Ryan" w:date="2021-07-30T17:21:00Z">
        <w:r w:rsidR="00E3475F">
          <w:t xml:space="preserve"> length, a marker of cellular biological aging</w:t>
        </w:r>
      </w:ins>
      <w:ins w:id="58" w:author="Calen Patrick Ryan" w:date="2021-07-30T17:32:00Z">
        <w:r w:rsidR="00934043">
          <w:t xml:space="preserve"> based on (describe telomere length briefly)</w:t>
        </w:r>
      </w:ins>
      <w:ins w:id="59" w:author="Calen Patrick Ryan" w:date="2021-07-30T17:21:00Z">
        <w:r w:rsidR="00E3475F">
          <w:t xml:space="preserve"> has been linked to </w:t>
        </w:r>
        <w:proofErr w:type="spellStart"/>
        <w:r w:rsidR="00E3475F">
          <w:t>xyz</w:t>
        </w:r>
      </w:ins>
      <w:proofErr w:type="spellEnd"/>
      <w:ins w:id="60" w:author="Calen Patrick Ryan" w:date="2021-07-30T17:32:00Z">
        <w:r w:rsidR="00934043">
          <w:t xml:space="preserve"> in offspring</w:t>
        </w:r>
      </w:ins>
      <w:ins w:id="61" w:author="Calen Patrick Ryan" w:date="2021-07-30T17:21:00Z">
        <w:r w:rsidR="00E3475F">
          <w:t>.</w:t>
        </w:r>
      </w:ins>
      <w:ins w:id="62" w:author="Calen Patrick Ryan" w:date="2021-07-30T17:32:00Z">
        <w:r w:rsidR="00934043">
          <w:t xml:space="preserve"> Nevertheless, the role of biological aging on offspring developmental outcomes has not been </w:t>
        </w:r>
        <w:proofErr w:type="gramStart"/>
        <w:r w:rsidR="00934043">
          <w:t>widely-explored</w:t>
        </w:r>
        <w:proofErr w:type="gramEnd"/>
        <w:r w:rsidR="00934043">
          <w:t>.</w:t>
        </w:r>
      </w:ins>
      <w:ins w:id="63" w:author="Calen Patrick Ryan" w:date="2021-07-30T17:21:00Z">
        <w:r w:rsidR="00E3475F">
          <w:t xml:space="preserve"> </w:t>
        </w:r>
      </w:ins>
    </w:p>
    <w:p w14:paraId="4E22CECE" w14:textId="01859910" w:rsidR="00934043" w:rsidRDefault="00934043" w:rsidP="00934043">
      <w:pPr>
        <w:pStyle w:val="ListParagraph"/>
        <w:rPr>
          <w:ins w:id="64" w:author="Calen Patrick Ryan" w:date="2021-07-30T17:35:00Z"/>
        </w:rPr>
      </w:pPr>
      <w:ins w:id="65" w:author="Calen Patrick Ryan" w:date="2021-07-30T17:30:00Z">
        <w:r>
          <w:t>P5. More recently, sever</w:t>
        </w:r>
      </w:ins>
      <w:ins w:id="66" w:author="Calen Patrick Ryan" w:date="2021-07-30T17:31:00Z">
        <w:r>
          <w:t xml:space="preserve">al measures </w:t>
        </w:r>
      </w:ins>
      <w:ins w:id="67" w:author="Calen Patrick Ryan" w:date="2021-07-30T17:30:00Z">
        <w:r>
          <w:t>of biological aging based on changes to the epigenome ha</w:t>
        </w:r>
      </w:ins>
      <w:ins w:id="68" w:author="Calen Patrick Ryan" w:date="2021-07-30T17:31:00Z">
        <w:r>
          <w:t>ve</w:t>
        </w:r>
      </w:ins>
      <w:ins w:id="69" w:author="Calen Patrick Ryan" w:date="2021-07-30T17:30:00Z">
        <w:r>
          <w:t xml:space="preserve"> emerged. </w:t>
        </w:r>
      </w:ins>
      <w:ins w:id="70" w:author="Calen Patrick Ryan" w:date="2021-07-30T17:31:00Z">
        <w:r>
          <w:t xml:space="preserve">These measures, referred to as epigenetic clocks are </w:t>
        </w:r>
      </w:ins>
      <w:ins w:id="71" w:author="Calen Patrick Ryan" w:date="2021-07-30T17:33:00Z">
        <w:r>
          <w:t xml:space="preserve">created using changes to DNA methylation etc. etc. These are strong predictors of </w:t>
        </w:r>
        <w:proofErr w:type="spellStart"/>
        <w:proofErr w:type="gramStart"/>
        <w:r>
          <w:t>xyz</w:t>
        </w:r>
        <w:proofErr w:type="spellEnd"/>
        <w:r>
          <w:t>, and</w:t>
        </w:r>
        <w:proofErr w:type="gramEnd"/>
        <w:r>
          <w:t xml:space="preserve"> may provide </w:t>
        </w:r>
      </w:ins>
      <w:ins w:id="72" w:author="Calen Patrick Ryan" w:date="2021-07-30T17:35:00Z">
        <w:r>
          <w:t>powerful</w:t>
        </w:r>
      </w:ins>
      <w:ins w:id="73" w:author="Calen Patrick Ryan" w:date="2021-07-30T17:33:00Z">
        <w:r>
          <w:t xml:space="preserve"> tools for studying </w:t>
        </w:r>
      </w:ins>
      <w:ins w:id="74" w:author="Calen Patrick Ryan" w:date="2021-07-30T17:34:00Z">
        <w:r>
          <w:t xml:space="preserve">the inter-generational effects </w:t>
        </w:r>
        <w:proofErr w:type="spellStart"/>
        <w:r>
          <w:t xml:space="preserve">of </w:t>
        </w:r>
      </w:ins>
      <w:proofErr w:type="spellEnd"/>
      <w:ins w:id="75" w:author="Calen Patrick Ryan" w:date="2021-07-30T17:33:00Z">
        <w:r>
          <w:t xml:space="preserve">biological aging even </w:t>
        </w:r>
      </w:ins>
      <w:ins w:id="76" w:author="Calen Patrick Ryan" w:date="2021-07-30T17:34:00Z">
        <w:r>
          <w:t>among chronologically young mothers.</w:t>
        </w:r>
      </w:ins>
    </w:p>
    <w:p w14:paraId="7D4DBD0C" w14:textId="3149F6DE" w:rsidR="00934043" w:rsidRDefault="00934043" w:rsidP="00934043">
      <w:pPr>
        <w:pStyle w:val="ListParagraph"/>
        <w:rPr>
          <w:ins w:id="77" w:author="Calen Patrick Ryan" w:date="2021-07-30T18:00:00Z"/>
        </w:rPr>
      </w:pPr>
      <w:ins w:id="78" w:author="Calen Patrick Ryan" w:date="2021-07-30T17:35:00Z">
        <w:r>
          <w:t xml:space="preserve">P6. Recently, Ross et al. showed </w:t>
        </w:r>
        <w:proofErr w:type="spellStart"/>
        <w:r>
          <w:t>xyz</w:t>
        </w:r>
        <w:proofErr w:type="spellEnd"/>
        <w:r>
          <w:t xml:space="preserve">. </w:t>
        </w:r>
      </w:ins>
      <w:ins w:id="79" w:author="Calen Patrick Ryan" w:date="2021-07-30T17:36:00Z">
        <w:r>
          <w:t>These</w:t>
        </w:r>
      </w:ins>
      <w:ins w:id="80" w:author="Calen Patrick Ryan" w:date="2021-07-30T17:59:00Z">
        <w:r w:rsidR="007974D1">
          <w:t xml:space="preserve"> findings</w:t>
        </w:r>
      </w:ins>
      <w:ins w:id="81" w:author="Calen Patrick Ryan" w:date="2021-07-30T17:36:00Z">
        <w:r>
          <w:t xml:space="preserve"> suggest that biological age using epigenetic clocks may</w:t>
        </w:r>
      </w:ins>
      <w:ins w:id="82" w:author="Calen Patrick Ryan" w:date="2021-07-30T17:44:00Z">
        <w:r w:rsidR="00CC0805">
          <w:t xml:space="preserve"> be predictive of fetal outcomes. </w:t>
        </w:r>
      </w:ins>
      <w:ins w:id="83" w:author="Calen Patrick Ryan" w:date="2021-07-30T17:56:00Z">
        <w:r w:rsidR="007974D1">
          <w:t xml:space="preserve">However, </w:t>
        </w:r>
      </w:ins>
      <w:ins w:id="84" w:author="Calen Patrick Ryan" w:date="2021-07-30T17:57:00Z">
        <w:r w:rsidR="007974D1">
          <w:t xml:space="preserve">it is unclear whether or not these findings </w:t>
        </w:r>
        <w:r w:rsidR="007974D1">
          <w:lastRenderedPageBreak/>
          <w:t xml:space="preserve">generalize to more diverse populations with greater rates of </w:t>
        </w:r>
      </w:ins>
      <w:ins w:id="85" w:author="Calen Patrick Ryan" w:date="2021-07-30T17:58:00Z">
        <w:r w:rsidR="007974D1">
          <w:t>adverse fetal outcomes</w:t>
        </w:r>
      </w:ins>
      <w:ins w:id="86" w:author="Calen Patrick Ryan" w:date="2021-07-30T17:59:00Z">
        <w:r w:rsidR="007974D1">
          <w:t xml:space="preserve">. Here, we attempt to replicate these findings in a large, non-western sample of young women. We examined if x clocks associate with fetal outcomes among </w:t>
        </w:r>
      </w:ins>
      <w:ins w:id="87" w:author="Calen Patrick Ryan" w:date="2021-07-30T18:00:00Z">
        <w:r w:rsidR="007974D1">
          <w:t xml:space="preserve">n women (20-22 years old). We hypothesized that </w:t>
        </w:r>
        <w:proofErr w:type="spellStart"/>
        <w:r w:rsidR="007974D1">
          <w:t>xyz</w:t>
        </w:r>
        <w:proofErr w:type="spellEnd"/>
        <w:r w:rsidR="007974D1">
          <w:t xml:space="preserve">. </w:t>
        </w:r>
      </w:ins>
    </w:p>
    <w:p w14:paraId="28E65DAD" w14:textId="28A49156" w:rsidR="007974D1" w:rsidRDefault="007974D1" w:rsidP="00934043">
      <w:pPr>
        <w:pStyle w:val="ListParagraph"/>
        <w:rPr>
          <w:ins w:id="88" w:author="Calen Patrick Ryan" w:date="2021-07-30T18:00:00Z"/>
        </w:rPr>
      </w:pPr>
    </w:p>
    <w:p w14:paraId="4C6861C4" w14:textId="2C80E469" w:rsidR="007974D1" w:rsidRDefault="007974D1" w:rsidP="00934043">
      <w:pPr>
        <w:pStyle w:val="ListParagraph"/>
        <w:rPr>
          <w:ins w:id="89" w:author="Calen Patrick Ryan" w:date="2021-07-30T17:34:00Z"/>
        </w:rPr>
      </w:pPr>
      <w:ins w:id="90" w:author="Calen Patrick Ryan" w:date="2021-07-30T18:00:00Z">
        <w:r>
          <w:t>Something like this.</w:t>
        </w:r>
      </w:ins>
    </w:p>
    <w:p w14:paraId="34B02254" w14:textId="77777777" w:rsidR="00934043" w:rsidRDefault="00934043" w:rsidP="00934043">
      <w:pPr>
        <w:pStyle w:val="ListParagraph"/>
        <w:rPr>
          <w:ins w:id="91" w:author="Calen Patrick Ryan" w:date="2021-07-30T17:07:00Z"/>
        </w:rPr>
      </w:pPr>
    </w:p>
    <w:p w14:paraId="7824D789" w14:textId="77777777" w:rsidR="00B3463E" w:rsidRDefault="00B3463E" w:rsidP="0020407C">
      <w:pPr>
        <w:pStyle w:val="ListParagraph"/>
        <w:rPr>
          <w:ins w:id="92" w:author="Calen Patrick Ryan" w:date="2021-07-30T17:07:00Z"/>
        </w:rPr>
      </w:pPr>
    </w:p>
    <w:p w14:paraId="601DA745" w14:textId="77777777" w:rsidR="00B3463E" w:rsidRDefault="00B3463E" w:rsidP="0020407C">
      <w:pPr>
        <w:pStyle w:val="ListParagraph"/>
        <w:rPr>
          <w:ins w:id="93" w:author="Calen Patrick Ryan" w:date="2021-07-30T17:07:00Z"/>
        </w:rPr>
      </w:pPr>
    </w:p>
    <w:p w14:paraId="5B152502" w14:textId="77777777" w:rsidR="00B3463E" w:rsidRDefault="00B3463E" w:rsidP="0020407C">
      <w:pPr>
        <w:pStyle w:val="ListParagraph"/>
        <w:rPr>
          <w:ins w:id="94" w:author="Calen Patrick Ryan" w:date="2021-07-30T17:07:00Z"/>
        </w:rPr>
      </w:pPr>
    </w:p>
    <w:p w14:paraId="20190916" w14:textId="77777777" w:rsidR="00B3463E" w:rsidRDefault="00B3463E" w:rsidP="0020407C">
      <w:pPr>
        <w:pStyle w:val="ListParagraph"/>
        <w:rPr>
          <w:ins w:id="95" w:author="Calen Patrick Ryan" w:date="2021-07-30T17:07:00Z"/>
        </w:rPr>
      </w:pPr>
    </w:p>
    <w:p w14:paraId="152C5A20" w14:textId="5539A919" w:rsidR="00C018E4" w:rsidRDefault="0020407C" w:rsidP="0020407C">
      <w:pPr>
        <w:pStyle w:val="ListParagraph"/>
        <w:rPr>
          <w:ins w:id="96" w:author="Calen Patrick Ryan" w:date="2021-07-30T17:06:00Z"/>
        </w:rPr>
      </w:pPr>
      <w:ins w:id="97" w:author="Calen Patrick Ryan" w:date="2021-07-30T16:51:00Z">
        <w:r>
          <w:t>Chronological a</w:t>
        </w:r>
      </w:ins>
      <w:ins w:id="98" w:author="Calen Patrick Ryan" w:date="2021-07-30T14:18:00Z">
        <w:r w:rsidR="00CC22E8">
          <w:t>ge is one of the b</w:t>
        </w:r>
      </w:ins>
      <w:ins w:id="99" w:author="Calen Patrick Ryan" w:date="2021-07-30T16:51:00Z">
        <w:r w:rsidR="00A42F34">
          <w:t>est</w:t>
        </w:r>
      </w:ins>
      <w:ins w:id="100" w:author="Calen Patrick Ryan" w:date="2021-07-30T14:18:00Z">
        <w:r w:rsidR="00CC22E8">
          <w:t xml:space="preserve"> predictors of health decline and mortality (refs). </w:t>
        </w:r>
      </w:ins>
      <w:ins w:id="101" w:author="Calen Patrick Ryan" w:date="2021-07-30T16:54:00Z">
        <w:r w:rsidR="00C018E4">
          <w:t xml:space="preserve">For </w:t>
        </w:r>
        <w:proofErr w:type="gramStart"/>
        <w:r w:rsidR="00C018E4">
          <w:t>e</w:t>
        </w:r>
      </w:ins>
      <w:ins w:id="102" w:author="Calen Patrick Ryan" w:date="2021-07-30T16:51:00Z">
        <w:r>
          <w:t>xample</w:t>
        </w:r>
      </w:ins>
      <w:proofErr w:type="gramEnd"/>
      <w:ins w:id="103" w:author="Calen Patrick Ryan" w:date="2021-07-30T16:54:00Z">
        <w:r w:rsidR="00C018E4">
          <w:t>...</w:t>
        </w:r>
      </w:ins>
      <w:ins w:id="104" w:author="Calen Patrick Ryan" w:date="2021-07-30T16:51:00Z">
        <w:r>
          <w:t>.</w:t>
        </w:r>
      </w:ins>
    </w:p>
    <w:p w14:paraId="1DEDDE03" w14:textId="77777777" w:rsidR="00B3463E" w:rsidRDefault="00B3463E" w:rsidP="0020407C">
      <w:pPr>
        <w:pStyle w:val="ListParagraph"/>
        <w:rPr>
          <w:ins w:id="105" w:author="Calen Patrick Ryan" w:date="2021-07-30T16:55:00Z"/>
        </w:rPr>
      </w:pPr>
    </w:p>
    <w:p w14:paraId="02F1D241" w14:textId="6219268E" w:rsidR="0020407C" w:rsidRDefault="0020407C" w:rsidP="0020407C">
      <w:pPr>
        <w:pStyle w:val="ListParagraph"/>
        <w:rPr>
          <w:ins w:id="106" w:author="Calen Patrick Ryan" w:date="2021-07-30T16:54:00Z"/>
        </w:rPr>
      </w:pPr>
      <w:ins w:id="107" w:author="Calen Patrick Ryan" w:date="2021-07-30T16:53:00Z">
        <w:r>
          <w:t xml:space="preserve">However, </w:t>
        </w:r>
      </w:ins>
      <w:ins w:id="108" w:author="Calen Patrick Ryan" w:date="2021-07-30T16:54:00Z">
        <w:r w:rsidR="00C018E4">
          <w:t>chronological age may not only a</w:t>
        </w:r>
      </w:ins>
      <w:ins w:id="109" w:author="Calen Patrick Ryan" w:date="2021-07-30T16:55:00Z">
        <w:r w:rsidR="00C018E4">
          <w:t>ffect</w:t>
        </w:r>
      </w:ins>
      <w:ins w:id="110" w:author="Calen Patrick Ryan" w:date="2021-07-30T17:06:00Z">
        <w:r w:rsidR="00B3463E">
          <w:t xml:space="preserve"> </w:t>
        </w:r>
      </w:ins>
      <w:ins w:id="111" w:author="Calen Patrick Ryan" w:date="2021-07-30T16:53:00Z">
        <w:r>
          <w:t>there is also evidence that c</w:t>
        </w:r>
      </w:ins>
      <w:ins w:id="112" w:author="Calen Patrick Ryan" w:date="2021-07-30T16:52:00Z">
        <w:r>
          <w:t>hronological age may also impact</w:t>
        </w:r>
      </w:ins>
      <w:ins w:id="113" w:author="Calen Patrick Ryan" w:date="2021-07-30T16:53:00Z">
        <w:r>
          <w:t xml:space="preserve"> the</w:t>
        </w:r>
      </w:ins>
      <w:ins w:id="114" w:author="Calen Patrick Ryan" w:date="2021-07-30T16:52:00Z">
        <w:r>
          <w:t xml:space="preserve"> subsequent generation. </w:t>
        </w:r>
      </w:ins>
      <w:ins w:id="115" w:author="Calen Patrick Ryan" w:date="2021-07-30T14:13:00Z">
        <w:r w:rsidR="00145E0E">
          <w:t xml:space="preserve">Maternal </w:t>
        </w:r>
      </w:ins>
      <w:ins w:id="116" w:author="Calen Patrick Ryan" w:date="2021-07-30T14:17:00Z">
        <w:r w:rsidR="00CC22E8">
          <w:t xml:space="preserve">chronological </w:t>
        </w:r>
      </w:ins>
      <w:ins w:id="117" w:author="Calen Patrick Ryan" w:date="2021-07-30T14:13:00Z">
        <w:r w:rsidR="00145E0E">
          <w:t>age is associated with</w:t>
        </w:r>
      </w:ins>
      <w:ins w:id="118" w:author="Calen Patrick Ryan" w:date="2021-07-30T14:16:00Z">
        <w:r w:rsidR="00145E0E">
          <w:t xml:space="preserve"> numerous</w:t>
        </w:r>
      </w:ins>
      <w:ins w:id="119" w:author="Calen Patrick Ryan" w:date="2021-07-30T14:13:00Z">
        <w:r w:rsidR="00145E0E">
          <w:t xml:space="preserve"> </w:t>
        </w:r>
      </w:ins>
      <w:proofErr w:type="spellStart"/>
      <w:ins w:id="120" w:author="Calen Patrick Ryan" w:date="2021-07-30T16:54:00Z">
        <w:r>
          <w:t>xyz</w:t>
        </w:r>
        <w:proofErr w:type="spellEnd"/>
        <w:r>
          <w:t xml:space="preserve"> fetal outcomes.</w:t>
        </w:r>
      </w:ins>
      <w:ins w:id="121" w:author="Calen Patrick Ryan" w:date="2021-07-30T14:13:00Z">
        <w:r w:rsidR="00145E0E">
          <w:t xml:space="preserve"> </w:t>
        </w:r>
      </w:ins>
    </w:p>
    <w:p w14:paraId="49E5B58F" w14:textId="77777777" w:rsidR="0020407C" w:rsidRDefault="0020407C" w:rsidP="0020407C">
      <w:pPr>
        <w:pStyle w:val="ListParagraph"/>
        <w:rPr>
          <w:ins w:id="122" w:author="Calen Patrick Ryan" w:date="2021-07-30T16:54:00Z"/>
        </w:rPr>
      </w:pPr>
    </w:p>
    <w:p w14:paraId="35B1AD35" w14:textId="77777777" w:rsidR="0020407C" w:rsidRDefault="0020407C" w:rsidP="0020407C">
      <w:pPr>
        <w:pStyle w:val="ListParagraph"/>
        <w:rPr>
          <w:ins w:id="123" w:author="Calen Patrick Ryan" w:date="2021-07-30T16:54:00Z"/>
        </w:rPr>
      </w:pPr>
    </w:p>
    <w:p w14:paraId="19BF5906" w14:textId="0C731322" w:rsidR="00CC22E8" w:rsidDel="00CC22E8" w:rsidRDefault="00145E0E" w:rsidP="0020407C">
      <w:pPr>
        <w:pStyle w:val="ListParagraph"/>
        <w:rPr>
          <w:del w:id="124" w:author="Calen Patrick Ryan" w:date="2021-07-30T14:20:00Z"/>
        </w:rPr>
        <w:pPrChange w:id="125" w:author="Calen Patrick Ryan" w:date="2021-07-30T16:53:00Z">
          <w:pPr>
            <w:pStyle w:val="ListParagraph"/>
            <w:numPr>
              <w:numId w:val="2"/>
            </w:numPr>
            <w:ind w:hanging="360"/>
          </w:pPr>
        </w:pPrChange>
      </w:pPr>
      <w:ins w:id="126" w:author="Calen Patrick Ryan" w:date="2021-07-30T14:13:00Z">
        <w:r>
          <w:t>These outcomes are themselves</w:t>
        </w:r>
      </w:ins>
      <w:ins w:id="127" w:author="Calen Patrick Ryan" w:date="2021-07-30T14:14:00Z">
        <w:r>
          <w:t xml:space="preserve"> linked to </w:t>
        </w:r>
        <w:proofErr w:type="spellStart"/>
        <w:r>
          <w:t>xzy</w:t>
        </w:r>
        <w:proofErr w:type="spellEnd"/>
        <w:r>
          <w:t xml:space="preserve"> diseases</w:t>
        </w:r>
      </w:ins>
      <w:ins w:id="128" w:author="Calen Patrick Ryan" w:date="2021-07-30T14:17:00Z">
        <w:r>
          <w:t xml:space="preserve">. Examples. This suggests </w:t>
        </w:r>
      </w:ins>
      <w:ins w:id="129" w:author="Calen Patrick Ryan" w:date="2021-07-30T14:14:00Z">
        <w:r>
          <w:t xml:space="preserve">that maternal </w:t>
        </w:r>
      </w:ins>
      <w:ins w:id="130" w:author="Calen Patrick Ryan" w:date="2021-07-30T14:17:00Z">
        <w:r>
          <w:t xml:space="preserve">chronological </w:t>
        </w:r>
      </w:ins>
      <w:ins w:id="131" w:author="Calen Patrick Ryan" w:date="2021-07-30T14:14:00Z">
        <w:r>
          <w:t xml:space="preserve">age </w:t>
        </w:r>
      </w:ins>
      <w:ins w:id="132" w:author="Calen Patrick Ryan" w:date="2021-07-30T14:17:00Z">
        <w:r>
          <w:t xml:space="preserve">has </w:t>
        </w:r>
      </w:ins>
      <w:ins w:id="133" w:author="Calen Patrick Ryan" w:date="2021-07-30T14:14:00Z">
        <w:r>
          <w:t xml:space="preserve">have long-lasting consequences on offspring fetal development and adult health. </w:t>
        </w:r>
      </w:ins>
      <w:ins w:id="134" w:author="Calen Patrick Ryan" w:date="2021-07-30T14:20:00Z">
        <w:r w:rsidR="00CC22E8">
          <w:t xml:space="preserve">However, it is not known if biological age in mothers has similar effects on fetal </w:t>
        </w:r>
      </w:ins>
      <w:ins w:id="135" w:author="Calen Patrick Ryan" w:date="2021-07-30T14:21:00Z">
        <w:r w:rsidR="00CC22E8">
          <w:t xml:space="preserve">growth outcomes. </w:t>
        </w:r>
      </w:ins>
    </w:p>
    <w:p w14:paraId="4A711BEB" w14:textId="2FF576EE" w:rsidR="00CC22E8" w:rsidRDefault="00CC22E8" w:rsidP="0020407C">
      <w:pPr>
        <w:pStyle w:val="ListParagraph"/>
        <w:rPr>
          <w:ins w:id="136" w:author="Calen Patrick Ryan" w:date="2021-07-30T16:52:00Z"/>
        </w:rPr>
      </w:pPr>
      <w:ins w:id="137" w:author="Calen Patrick Ryan" w:date="2021-07-30T14:21:00Z">
        <w:r>
          <w:t>One study examined this.</w:t>
        </w:r>
      </w:ins>
    </w:p>
    <w:p w14:paraId="76E0564F" w14:textId="175C0A57" w:rsidR="0020407C" w:rsidRDefault="0020407C" w:rsidP="0020407C">
      <w:pPr>
        <w:pStyle w:val="ListParagraph"/>
        <w:rPr>
          <w:ins w:id="138" w:author="Calen Patrick Ryan" w:date="2021-07-30T16:52:00Z"/>
        </w:rPr>
      </w:pPr>
    </w:p>
    <w:p w14:paraId="0725EE68" w14:textId="77777777" w:rsidR="0020407C" w:rsidRDefault="0020407C" w:rsidP="0020407C">
      <w:pPr>
        <w:pStyle w:val="ListParagraph"/>
        <w:numPr>
          <w:ilvl w:val="0"/>
          <w:numId w:val="2"/>
        </w:numPr>
        <w:rPr>
          <w:ins w:id="139" w:author="Calen Patrick Ryan" w:date="2021-07-30T16:52:00Z"/>
        </w:rPr>
      </w:pPr>
      <w:ins w:id="140" w:author="Calen Patrick Ryan" w:date="2021-07-30T16:52:00Z">
        <w:r>
          <w:t xml:space="preserve">Examples. Both genetic and environmental factors contribute to the aging process, and not all individuals age at the same rate. This gives rise to the concept of biological age, which should be a better predictor of health and mortality than chronological age alone. </w:t>
        </w:r>
      </w:ins>
    </w:p>
    <w:p w14:paraId="410565FA" w14:textId="77777777" w:rsidR="0020407C" w:rsidRDefault="0020407C" w:rsidP="0020407C">
      <w:pPr>
        <w:pStyle w:val="ListParagraph"/>
        <w:rPr>
          <w:ins w:id="141" w:author="Calen Patrick Ryan" w:date="2021-07-30T14:21:00Z"/>
        </w:rPr>
        <w:pPrChange w:id="142" w:author="Calen Patrick Ryan" w:date="2021-07-30T16:52:00Z">
          <w:pPr>
            <w:pStyle w:val="ListParagraph"/>
            <w:numPr>
              <w:numId w:val="2"/>
            </w:numPr>
            <w:ind w:hanging="360"/>
          </w:pPr>
        </w:pPrChange>
      </w:pPr>
    </w:p>
    <w:p w14:paraId="446BF8FD" w14:textId="6480804C" w:rsidR="00CC22E8" w:rsidRDefault="00CC22E8" w:rsidP="00A42F34">
      <w:pPr>
        <w:pStyle w:val="ListParagraph"/>
        <w:numPr>
          <w:ilvl w:val="0"/>
          <w:numId w:val="2"/>
        </w:numPr>
        <w:rPr>
          <w:ins w:id="143" w:author="Calen Patrick Ryan" w:date="2021-07-30T14:21:00Z"/>
        </w:rPr>
      </w:pPr>
    </w:p>
    <w:p w14:paraId="30C6CB16" w14:textId="77777777" w:rsidR="00CC22E8" w:rsidRDefault="00CC22E8">
      <w:pPr>
        <w:rPr>
          <w:ins w:id="144" w:author="Calen Patrick Ryan" w:date="2021-07-30T14:21:00Z"/>
        </w:rPr>
        <w:pPrChange w:id="145" w:author="Calen Patrick Ryan" w:date="2021-07-30T14:21:00Z">
          <w:pPr>
            <w:pStyle w:val="ListParagraph"/>
            <w:numPr>
              <w:numId w:val="2"/>
            </w:numPr>
            <w:ind w:hanging="360"/>
          </w:pPr>
        </w:pPrChange>
      </w:pPr>
    </w:p>
    <w:p w14:paraId="72A004D4" w14:textId="7FE6279B" w:rsidR="00887974" w:rsidRDefault="00887974">
      <w:pPr>
        <w:pStyle w:val="ListParagraph"/>
        <w:pPrChange w:id="146" w:author="Calen Patrick Ryan" w:date="2021-07-30T14:20:00Z">
          <w:pPr/>
        </w:pPrChange>
      </w:pPr>
    </w:p>
    <w:p w14:paraId="3B8A6968" w14:textId="47FA9D9D" w:rsidR="00887974" w:rsidRDefault="00887974"/>
    <w:p w14:paraId="747D59E9" w14:textId="77777777" w:rsidR="00887974" w:rsidRDefault="00887974"/>
    <w:p w14:paraId="25502154" w14:textId="77777777" w:rsidR="001F4E21" w:rsidRPr="001F4E21" w:rsidRDefault="0088320A" w:rsidP="001F4E21">
      <w:pPr>
        <w:pStyle w:val="EndNoteBibliography"/>
        <w:spacing w:after="0"/>
        <w:ind w:left="720" w:hanging="720"/>
      </w:pPr>
      <w:r>
        <w:fldChar w:fldCharType="begin"/>
      </w:r>
      <w:r>
        <w:instrText xml:space="preserve"> ADDIN EN.REFLIST </w:instrText>
      </w:r>
      <w:r>
        <w:fldChar w:fldCharType="separate"/>
      </w:r>
      <w:r w:rsidR="001F4E21" w:rsidRPr="001F4E21">
        <w:t>1.</w:t>
      </w:r>
      <w:r w:rsidR="001F4E21" w:rsidRPr="001F4E21">
        <w:tab/>
        <w:t xml:space="preserve">Ryan, C.P., </w:t>
      </w:r>
      <w:r w:rsidR="001F4E21" w:rsidRPr="001F4E21">
        <w:rPr>
          <w:i/>
        </w:rPr>
        <w:t>"Epigenetic clocks": Theory and applications in human biology.</w:t>
      </w:r>
      <w:r w:rsidR="001F4E21" w:rsidRPr="001F4E21">
        <w:t xml:space="preserve"> Am J Hum Biol, 2021. </w:t>
      </w:r>
      <w:r w:rsidR="001F4E21" w:rsidRPr="001F4E21">
        <w:rPr>
          <w:b/>
        </w:rPr>
        <w:t>33</w:t>
      </w:r>
      <w:r w:rsidR="001F4E21" w:rsidRPr="001F4E21">
        <w:t>(3): p. e23488.</w:t>
      </w:r>
    </w:p>
    <w:p w14:paraId="48A762A0" w14:textId="77777777" w:rsidR="001F4E21" w:rsidRPr="001F4E21" w:rsidRDefault="001F4E21" w:rsidP="001F4E21">
      <w:pPr>
        <w:pStyle w:val="EndNoteBibliography"/>
        <w:spacing w:after="0"/>
        <w:ind w:left="720" w:hanging="720"/>
      </w:pPr>
      <w:r w:rsidRPr="001F4E21">
        <w:t>2.</w:t>
      </w:r>
      <w:r w:rsidRPr="001F4E21">
        <w:tab/>
        <w:t xml:space="preserve">Fuchs, F., et al., </w:t>
      </w:r>
      <w:r w:rsidRPr="001F4E21">
        <w:rPr>
          <w:i/>
        </w:rPr>
        <w:t>Effect of maternal age on the risk of preterm birth: A large cohort study.</w:t>
      </w:r>
      <w:r w:rsidRPr="001F4E21">
        <w:t xml:space="preserve"> PLoS One, 2018. </w:t>
      </w:r>
      <w:r w:rsidRPr="001F4E21">
        <w:rPr>
          <w:b/>
        </w:rPr>
        <w:t>13</w:t>
      </w:r>
      <w:r w:rsidRPr="001F4E21">
        <w:t>(1): p. e0191002.</w:t>
      </w:r>
    </w:p>
    <w:p w14:paraId="77A01D12" w14:textId="77777777" w:rsidR="001F4E21" w:rsidRPr="001F4E21" w:rsidRDefault="001F4E21" w:rsidP="001F4E21">
      <w:pPr>
        <w:pStyle w:val="EndNoteBibliography"/>
        <w:spacing w:after="0"/>
        <w:ind w:left="720" w:hanging="720"/>
      </w:pPr>
      <w:r w:rsidRPr="001F4E21">
        <w:t>3.</w:t>
      </w:r>
      <w:r w:rsidRPr="001F4E21">
        <w:tab/>
        <w:t xml:space="preserve">Akkad, A., et al., </w:t>
      </w:r>
      <w:r w:rsidRPr="001F4E21">
        <w:rPr>
          <w:i/>
        </w:rPr>
        <w:t>Telomere length in small-for-gestational-age babies.</w:t>
      </w:r>
      <w:r w:rsidRPr="001F4E21">
        <w:t xml:space="preserve"> BJOG, 2006. </w:t>
      </w:r>
      <w:r w:rsidRPr="001F4E21">
        <w:rPr>
          <w:b/>
        </w:rPr>
        <w:t>113</w:t>
      </w:r>
      <w:r w:rsidRPr="001F4E21">
        <w:t>(3): p. 318-23.</w:t>
      </w:r>
    </w:p>
    <w:p w14:paraId="057AA70A" w14:textId="77777777" w:rsidR="001F4E21" w:rsidRPr="001F4E21" w:rsidRDefault="001F4E21" w:rsidP="001F4E21">
      <w:pPr>
        <w:pStyle w:val="EndNoteBibliography"/>
        <w:spacing w:after="0"/>
        <w:ind w:left="720" w:hanging="720"/>
      </w:pPr>
      <w:r w:rsidRPr="001F4E21">
        <w:t>4.</w:t>
      </w:r>
      <w:r w:rsidRPr="001F4E21">
        <w:tab/>
        <w:t xml:space="preserve">Hanna, C.W., et al., </w:t>
      </w:r>
      <w:r w:rsidRPr="001F4E21">
        <w:rPr>
          <w:i/>
        </w:rPr>
        <w:t>Telomere length and reproductive aging.</w:t>
      </w:r>
      <w:r w:rsidRPr="001F4E21">
        <w:t xml:space="preserve"> Hum Reprod, 2009. </w:t>
      </w:r>
      <w:r w:rsidRPr="001F4E21">
        <w:rPr>
          <w:b/>
        </w:rPr>
        <w:t>24</w:t>
      </w:r>
      <w:r w:rsidRPr="001F4E21">
        <w:t>(5): p. 1206-11.</w:t>
      </w:r>
    </w:p>
    <w:p w14:paraId="0DBC63DF" w14:textId="77777777" w:rsidR="001F4E21" w:rsidRPr="001F4E21" w:rsidRDefault="001F4E21" w:rsidP="001F4E21">
      <w:pPr>
        <w:pStyle w:val="EndNoteBibliography"/>
        <w:ind w:left="720" w:hanging="720"/>
      </w:pPr>
      <w:r w:rsidRPr="001F4E21">
        <w:lastRenderedPageBreak/>
        <w:t>5.</w:t>
      </w:r>
      <w:r w:rsidRPr="001F4E21">
        <w:tab/>
        <w:t xml:space="preserve">Adair, L.S., et al., </w:t>
      </w:r>
      <w:r w:rsidRPr="001F4E21">
        <w:rPr>
          <w:i/>
        </w:rPr>
        <w:t>Cohort profile: the Cebu longitudinal health and nutrition survey.</w:t>
      </w:r>
      <w:r w:rsidRPr="001F4E21">
        <w:t xml:space="preserve"> Int J Epidemiol, 2011. </w:t>
      </w:r>
      <w:r w:rsidRPr="001F4E21">
        <w:rPr>
          <w:b/>
        </w:rPr>
        <w:t>40</w:t>
      </w:r>
      <w:r w:rsidRPr="001F4E21">
        <w:t>(3): p. 619-25.</w:t>
      </w:r>
    </w:p>
    <w:p w14:paraId="3C8165B0" w14:textId="7D0D993B" w:rsidR="00AF7174" w:rsidRPr="00981469" w:rsidRDefault="0088320A">
      <w:r>
        <w:fldChar w:fldCharType="end"/>
      </w:r>
    </w:p>
    <w:sectPr w:rsidR="00AF7174" w:rsidRPr="009814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alen Patrick Ryan" w:date="2021-07-30T14:05:00Z" w:initials="CPR">
    <w:p w14:paraId="10624663" w14:textId="486B4B94" w:rsidR="00887974" w:rsidRDefault="00887974">
      <w:pPr>
        <w:pStyle w:val="CommentText"/>
      </w:pPr>
      <w:r>
        <w:rPr>
          <w:rStyle w:val="CommentReference"/>
        </w:rPr>
        <w:annotationRef/>
      </w:r>
      <w:r>
        <w:t xml:space="preserve">This is important and good – but what we need is the motivating force behind the study first. </w:t>
      </w:r>
    </w:p>
  </w:comment>
  <w:comment w:id="1" w:author="Calen Patrick Ryan" w:date="2021-07-30T13:25:00Z" w:initials="CPR">
    <w:p w14:paraId="7190EB6A" w14:textId="0D06756C" w:rsidR="003227FB" w:rsidRDefault="003227FB">
      <w:pPr>
        <w:pStyle w:val="CommentText"/>
      </w:pPr>
      <w:r>
        <w:rPr>
          <w:rStyle w:val="CommentReference"/>
        </w:rPr>
        <w:annotationRef/>
      </w:r>
      <w:r>
        <w:t xml:space="preserve">This is good. If we start with this </w:t>
      </w:r>
      <w:proofErr w:type="gramStart"/>
      <w:r>
        <w:t>paragraph</w:t>
      </w:r>
      <w:proofErr w:type="gramEnd"/>
      <w:r>
        <w:t xml:space="preserve"> I think we’ll need to introduce the concept of biological age first.</w:t>
      </w:r>
    </w:p>
  </w:comment>
  <w:comment w:id="2" w:author="Calen Patrick Ryan" w:date="2021-07-30T14:21:00Z" w:initials="CPR">
    <w:p w14:paraId="61750F30" w14:textId="30767F89" w:rsidR="00CC22E8" w:rsidRDefault="00CC22E8">
      <w:pPr>
        <w:pStyle w:val="CommentText"/>
      </w:pPr>
      <w:r>
        <w:rPr>
          <w:rStyle w:val="CommentReference"/>
        </w:rPr>
        <w:annotationRef/>
      </w:r>
      <w:r>
        <w:t>Good citation!</w:t>
      </w:r>
    </w:p>
  </w:comment>
  <w:comment w:id="4" w:author="Calen Patrick Ryan" w:date="2021-07-30T13:25:00Z" w:initials="CPR">
    <w:p w14:paraId="4BD36EE0" w14:textId="7C2ED1CB" w:rsidR="003227FB" w:rsidRDefault="003227FB">
      <w:pPr>
        <w:pStyle w:val="CommentText"/>
      </w:pPr>
      <w:r>
        <w:rPr>
          <w:rStyle w:val="CommentReference"/>
        </w:rPr>
        <w:annotationRef/>
      </w:r>
      <w:r>
        <w:t xml:space="preserve">Ok good! I honestly think this might actually be the first paragraph (or at least the framing of the study needs to start out </w:t>
      </w:r>
      <w:proofErr w:type="gramStart"/>
      <w:r>
        <w:t>more broad</w:t>
      </w:r>
      <w:proofErr w:type="gramEnd"/>
      <w:r>
        <w:t>). In other words, this gets more at the “Why do we care?”, which really should open up the paper.</w:t>
      </w:r>
    </w:p>
  </w:comment>
  <w:comment w:id="5" w:author="Calen Patrick Ryan" w:date="2021-07-30T17:03:00Z" w:initials="CPR">
    <w:p w14:paraId="2834299A" w14:textId="56D3B5D6" w:rsidR="00B3463E" w:rsidRDefault="00B3463E" w:rsidP="00B3463E">
      <w:pPr>
        <w:pStyle w:val="NormalWeb"/>
        <w:rPr>
          <w:rFonts w:ascii="QsppyhAdvTTb5929f4c" w:hAnsi="QsppyhAdvTTb5929f4c"/>
          <w:color w:val="111111"/>
          <w:sz w:val="14"/>
          <w:szCs w:val="14"/>
        </w:rPr>
      </w:pPr>
      <w:r>
        <w:rPr>
          <w:rStyle w:val="CommentReference"/>
        </w:rPr>
        <w:annotationRef/>
      </w:r>
      <w:r>
        <w:rPr>
          <w:rFonts w:ascii="QsppyhAdvTTb5929f4c" w:hAnsi="QsppyhAdvTTb5929f4c"/>
          <w:color w:val="111111"/>
          <w:sz w:val="14"/>
          <w:szCs w:val="14"/>
        </w:rPr>
        <w:t>Some potentially useful references.</w:t>
      </w:r>
    </w:p>
    <w:p w14:paraId="614A6080" w14:textId="77777777" w:rsidR="00B3463E" w:rsidRDefault="00B3463E" w:rsidP="00B3463E">
      <w:pPr>
        <w:pStyle w:val="NormalWeb"/>
        <w:rPr>
          <w:rFonts w:ascii="QsppyhAdvTTb5929f4c" w:hAnsi="QsppyhAdvTTb5929f4c"/>
          <w:color w:val="111111"/>
          <w:sz w:val="14"/>
          <w:szCs w:val="14"/>
        </w:rPr>
      </w:pPr>
    </w:p>
    <w:p w14:paraId="3DB2128C" w14:textId="37981AD6" w:rsidR="00B3463E" w:rsidRDefault="00B3463E" w:rsidP="00B3463E">
      <w:pPr>
        <w:pStyle w:val="NormalWeb"/>
        <w:numPr>
          <w:ilvl w:val="0"/>
          <w:numId w:val="3"/>
        </w:numPr>
        <w:rPr>
          <w:rFonts w:ascii="QsppyhAdvTTb5929f4c" w:hAnsi="QsppyhAdvTTb5929f4c"/>
          <w:color w:val="111111"/>
          <w:sz w:val="14"/>
          <w:szCs w:val="14"/>
        </w:rPr>
      </w:pPr>
      <w:r>
        <w:rPr>
          <w:rFonts w:ascii="QsppyhAdvTTb5929f4c" w:hAnsi="QsppyhAdvTTb5929f4c"/>
          <w:color w:val="111111"/>
          <w:sz w:val="14"/>
          <w:szCs w:val="14"/>
        </w:rPr>
        <w:t xml:space="preserve">Fuchs F, Monet B, </w:t>
      </w:r>
      <w:proofErr w:type="spellStart"/>
      <w:r>
        <w:rPr>
          <w:rFonts w:ascii="QsppyhAdvTTb5929f4c" w:hAnsi="QsppyhAdvTTb5929f4c"/>
          <w:color w:val="111111"/>
          <w:sz w:val="14"/>
          <w:szCs w:val="14"/>
        </w:rPr>
        <w:t>Ducruet</w:t>
      </w:r>
      <w:proofErr w:type="spellEnd"/>
      <w:r>
        <w:rPr>
          <w:rFonts w:ascii="QsppyhAdvTTb5929f4c" w:hAnsi="QsppyhAdvTTb5929f4c"/>
          <w:color w:val="111111"/>
          <w:sz w:val="14"/>
          <w:szCs w:val="14"/>
        </w:rPr>
        <w:t xml:space="preserve"> T, </w:t>
      </w:r>
      <w:proofErr w:type="spellStart"/>
      <w:r>
        <w:rPr>
          <w:rFonts w:ascii="QsppyhAdvTTb5929f4c" w:hAnsi="QsppyhAdvTTb5929f4c"/>
          <w:color w:val="111111"/>
          <w:sz w:val="14"/>
          <w:szCs w:val="14"/>
        </w:rPr>
        <w:t>Chaillet</w:t>
      </w:r>
      <w:proofErr w:type="spellEnd"/>
      <w:r>
        <w:rPr>
          <w:rFonts w:ascii="QsppyhAdvTTb5929f4c" w:hAnsi="QsppyhAdvTTb5929f4c"/>
          <w:color w:val="111111"/>
          <w:sz w:val="14"/>
          <w:szCs w:val="14"/>
        </w:rPr>
        <w:t xml:space="preserve"> N, </w:t>
      </w:r>
      <w:proofErr w:type="spellStart"/>
      <w:r>
        <w:rPr>
          <w:rFonts w:ascii="QsppyhAdvTTb5929f4c" w:hAnsi="QsppyhAdvTTb5929f4c"/>
          <w:color w:val="111111"/>
          <w:sz w:val="14"/>
          <w:szCs w:val="14"/>
        </w:rPr>
        <w:t>Audibert</w:t>
      </w:r>
      <w:proofErr w:type="spellEnd"/>
      <w:r>
        <w:rPr>
          <w:rFonts w:ascii="QsppyhAdvTTb5929f4c" w:hAnsi="QsppyhAdvTTb5929f4c"/>
          <w:color w:val="111111"/>
          <w:sz w:val="14"/>
          <w:szCs w:val="14"/>
        </w:rPr>
        <w:t xml:space="preserve"> F. Effect of maternal age on the risk of preterm birth: a large cohort study. </w:t>
      </w:r>
      <w:proofErr w:type="spellStart"/>
      <w:r>
        <w:rPr>
          <w:rFonts w:ascii="QsppyhAdvTTb5929f4c" w:hAnsi="QsppyhAdvTTb5929f4c"/>
          <w:color w:val="111111"/>
          <w:sz w:val="14"/>
          <w:szCs w:val="14"/>
        </w:rPr>
        <w:t>PLoS</w:t>
      </w:r>
      <w:proofErr w:type="spellEnd"/>
      <w:r>
        <w:rPr>
          <w:rFonts w:ascii="QsppyhAdvTTb5929f4c" w:hAnsi="QsppyhAdvTTb5929f4c"/>
          <w:color w:val="111111"/>
          <w:sz w:val="14"/>
          <w:szCs w:val="14"/>
        </w:rPr>
        <w:t xml:space="preserve"> One. 2018;13(1): e0191002. </w:t>
      </w:r>
    </w:p>
    <w:p w14:paraId="6E703B7A" w14:textId="77777777" w:rsidR="00B3463E" w:rsidRDefault="00B3463E" w:rsidP="00B3463E">
      <w:pPr>
        <w:pStyle w:val="NormalWeb"/>
        <w:rPr>
          <w:rFonts w:ascii="QsppyhAdvTTb5929f4c" w:hAnsi="QsppyhAdvTTb5929f4c"/>
          <w:color w:val="111111"/>
          <w:sz w:val="14"/>
          <w:szCs w:val="14"/>
        </w:rPr>
      </w:pPr>
    </w:p>
    <w:p w14:paraId="737E552E" w14:textId="62A6A8C3" w:rsidR="00B3463E" w:rsidRDefault="00B3463E" w:rsidP="00B3463E">
      <w:pPr>
        <w:pStyle w:val="NormalWeb"/>
        <w:numPr>
          <w:ilvl w:val="0"/>
          <w:numId w:val="3"/>
        </w:numPr>
        <w:rPr>
          <w:rFonts w:ascii="QsppyhAdvTTb5929f4c" w:hAnsi="QsppyhAdvTTb5929f4c"/>
          <w:color w:val="111111"/>
          <w:sz w:val="14"/>
          <w:szCs w:val="14"/>
        </w:rPr>
      </w:pPr>
      <w:proofErr w:type="spellStart"/>
      <w:r>
        <w:rPr>
          <w:rFonts w:ascii="QsppyhAdvTTb5929f4c" w:hAnsi="QsppyhAdvTTb5929f4c"/>
          <w:color w:val="111111"/>
          <w:sz w:val="14"/>
          <w:szCs w:val="14"/>
        </w:rPr>
        <w:t>Scime</w:t>
      </w:r>
      <w:proofErr w:type="spellEnd"/>
      <w:r>
        <w:rPr>
          <w:rFonts w:ascii="QsppyhAdvTTb5929f4c" w:hAnsi="QsppyhAdvTTb5929f4c"/>
          <w:color w:val="111111"/>
          <w:sz w:val="14"/>
          <w:szCs w:val="14"/>
        </w:rPr>
        <w:t xml:space="preserve"> NV, </w:t>
      </w:r>
      <w:proofErr w:type="spellStart"/>
      <w:r>
        <w:rPr>
          <w:rFonts w:ascii="QsppyhAdvTTb5929f4c" w:hAnsi="QsppyhAdvTTb5929f4c"/>
          <w:color w:val="111111"/>
          <w:sz w:val="14"/>
          <w:szCs w:val="14"/>
        </w:rPr>
        <w:t>Chaput</w:t>
      </w:r>
      <w:proofErr w:type="spellEnd"/>
      <w:r>
        <w:rPr>
          <w:rFonts w:ascii="QsppyhAdvTTb5929f4c" w:hAnsi="QsppyhAdvTTb5929f4c"/>
          <w:color w:val="111111"/>
          <w:sz w:val="14"/>
          <w:szCs w:val="14"/>
        </w:rPr>
        <w:t xml:space="preserve"> KH, Faris PD, Quan H, Tough SC, Metcalfe A. Pregnancy complications and risk of preterm birth according to maternal age: a population-based study of delivery hospitalizations in Alberta. Acta </w:t>
      </w:r>
      <w:proofErr w:type="spellStart"/>
      <w:r>
        <w:rPr>
          <w:rFonts w:ascii="QsppyhAdvTTb5929f4c" w:hAnsi="QsppyhAdvTTb5929f4c"/>
          <w:color w:val="111111"/>
          <w:sz w:val="14"/>
          <w:szCs w:val="14"/>
        </w:rPr>
        <w:t>Obstet</w:t>
      </w:r>
      <w:proofErr w:type="spellEnd"/>
      <w:r>
        <w:rPr>
          <w:rFonts w:ascii="QsppyhAdvTTb5929f4c" w:hAnsi="QsppyhAdvTTb5929f4c"/>
          <w:color w:val="111111"/>
          <w:sz w:val="14"/>
          <w:szCs w:val="14"/>
        </w:rPr>
        <w:t xml:space="preserve"> </w:t>
      </w:r>
      <w:proofErr w:type="spellStart"/>
      <w:r>
        <w:rPr>
          <w:rFonts w:ascii="QsppyhAdvTTb5929f4c" w:hAnsi="QsppyhAdvTTb5929f4c"/>
          <w:color w:val="111111"/>
          <w:sz w:val="14"/>
          <w:szCs w:val="14"/>
        </w:rPr>
        <w:t>Gynecol</w:t>
      </w:r>
      <w:proofErr w:type="spellEnd"/>
      <w:r>
        <w:rPr>
          <w:rFonts w:ascii="QsppyhAdvTTb5929f4c" w:hAnsi="QsppyhAdvTTb5929f4c"/>
          <w:color w:val="111111"/>
          <w:sz w:val="14"/>
          <w:szCs w:val="14"/>
        </w:rPr>
        <w:t xml:space="preserve"> Scand. 2019. </w:t>
      </w:r>
    </w:p>
    <w:p w14:paraId="2EA52937" w14:textId="77777777" w:rsidR="00B3463E" w:rsidRDefault="00B3463E" w:rsidP="00B3463E">
      <w:pPr>
        <w:pStyle w:val="NormalWeb"/>
        <w:rPr>
          <w:rFonts w:ascii="QsppyhAdvTTb5929f4c" w:hAnsi="QsppyhAdvTTb5929f4c"/>
          <w:color w:val="111111"/>
          <w:sz w:val="14"/>
          <w:szCs w:val="14"/>
        </w:rPr>
      </w:pPr>
    </w:p>
    <w:p w14:paraId="5096BB1F" w14:textId="112AFDCC" w:rsidR="00B3463E" w:rsidRDefault="00B3463E" w:rsidP="00B3463E">
      <w:pPr>
        <w:pStyle w:val="NormalWeb"/>
        <w:numPr>
          <w:ilvl w:val="0"/>
          <w:numId w:val="3"/>
        </w:numPr>
        <w:rPr>
          <w:rFonts w:ascii="QsppyhAdvTTb5929f4c" w:hAnsi="QsppyhAdvTTb5929f4c"/>
          <w:color w:val="111111"/>
          <w:sz w:val="14"/>
          <w:szCs w:val="14"/>
        </w:rPr>
      </w:pPr>
      <w:r>
        <w:rPr>
          <w:rFonts w:ascii="QsppyhAdvTTb5929f4c" w:hAnsi="QsppyhAdvTTb5929f4c"/>
          <w:color w:val="111111"/>
          <w:sz w:val="14"/>
          <w:szCs w:val="14"/>
        </w:rPr>
        <w:t xml:space="preserve">Joseph KS, Allen AC, </w:t>
      </w:r>
      <w:proofErr w:type="spellStart"/>
      <w:r>
        <w:rPr>
          <w:rFonts w:ascii="QsppyhAdvTTb5929f4c" w:hAnsi="QsppyhAdvTTb5929f4c"/>
          <w:color w:val="111111"/>
          <w:sz w:val="14"/>
          <w:szCs w:val="14"/>
        </w:rPr>
        <w:t>Dodds</w:t>
      </w:r>
      <w:proofErr w:type="spellEnd"/>
      <w:r>
        <w:rPr>
          <w:rFonts w:ascii="QsppyhAdvTTb5929f4c" w:hAnsi="QsppyhAdvTTb5929f4c"/>
          <w:color w:val="111111"/>
          <w:sz w:val="14"/>
          <w:szCs w:val="14"/>
        </w:rPr>
        <w:t xml:space="preserve"> L, Turner LA, Scott H, Liston R. The perinatal effects of delayed childbearing. </w:t>
      </w:r>
      <w:proofErr w:type="spellStart"/>
      <w:r>
        <w:rPr>
          <w:rFonts w:ascii="QsppyhAdvTTb5929f4c" w:hAnsi="QsppyhAdvTTb5929f4c"/>
          <w:color w:val="111111"/>
          <w:sz w:val="14"/>
          <w:szCs w:val="14"/>
        </w:rPr>
        <w:t>Obstet</w:t>
      </w:r>
      <w:proofErr w:type="spellEnd"/>
      <w:r>
        <w:rPr>
          <w:rFonts w:ascii="QsppyhAdvTTb5929f4c" w:hAnsi="QsppyhAdvTTb5929f4c"/>
          <w:color w:val="111111"/>
          <w:sz w:val="14"/>
          <w:szCs w:val="14"/>
        </w:rPr>
        <w:t xml:space="preserve"> Gynecol. 2005;105(6):1410</w:t>
      </w:r>
      <w:r>
        <w:rPr>
          <w:rFonts w:ascii="BppgkyAdvTTb5929f4c+20" w:hAnsi="BppgkyAdvTTb5929f4c+20"/>
          <w:color w:val="111111"/>
          <w:sz w:val="14"/>
          <w:szCs w:val="14"/>
        </w:rPr>
        <w:t>–</w:t>
      </w:r>
      <w:r>
        <w:rPr>
          <w:rFonts w:ascii="QsppyhAdvTTb5929f4c" w:hAnsi="QsppyhAdvTTb5929f4c"/>
          <w:color w:val="111111"/>
          <w:sz w:val="14"/>
          <w:szCs w:val="14"/>
        </w:rPr>
        <w:t xml:space="preserve">8. </w:t>
      </w:r>
    </w:p>
    <w:p w14:paraId="39573448" w14:textId="77777777" w:rsidR="00B3463E" w:rsidRDefault="00B3463E" w:rsidP="00B3463E">
      <w:pPr>
        <w:pStyle w:val="NormalWeb"/>
        <w:rPr>
          <w:rFonts w:ascii="QsppyhAdvTTb5929f4c" w:hAnsi="QsppyhAdvTTb5929f4c"/>
          <w:color w:val="111111"/>
          <w:sz w:val="14"/>
          <w:szCs w:val="14"/>
        </w:rPr>
      </w:pPr>
    </w:p>
    <w:p w14:paraId="41958661" w14:textId="617D7855" w:rsidR="00B3463E" w:rsidRDefault="00B3463E" w:rsidP="00B3463E">
      <w:pPr>
        <w:pStyle w:val="NormalWeb"/>
        <w:numPr>
          <w:ilvl w:val="0"/>
          <w:numId w:val="3"/>
        </w:numPr>
        <w:rPr>
          <w:rFonts w:ascii="QsppyhAdvTTb5929f4c" w:hAnsi="QsppyhAdvTTb5929f4c"/>
          <w:color w:val="111111"/>
          <w:sz w:val="14"/>
          <w:szCs w:val="14"/>
        </w:rPr>
      </w:pPr>
      <w:r>
        <w:rPr>
          <w:rFonts w:ascii="QsppyhAdvTTb5929f4c" w:hAnsi="QsppyhAdvTTb5929f4c"/>
          <w:color w:val="111111"/>
          <w:sz w:val="14"/>
          <w:szCs w:val="14"/>
        </w:rPr>
        <w:t xml:space="preserve">Eichelberger KY. On odds, age, and preterm birth. BJOG. 2017;124(8):1245. </w:t>
      </w:r>
    </w:p>
    <w:p w14:paraId="257E4E57" w14:textId="77777777" w:rsidR="00B3463E" w:rsidRDefault="00B3463E" w:rsidP="00B3463E">
      <w:pPr>
        <w:pStyle w:val="NormalWeb"/>
        <w:rPr>
          <w:rFonts w:ascii="QsppyhAdvTTb5929f4c" w:hAnsi="QsppyhAdvTTb5929f4c"/>
          <w:color w:val="111111"/>
          <w:sz w:val="14"/>
          <w:szCs w:val="14"/>
        </w:rPr>
      </w:pPr>
    </w:p>
    <w:p w14:paraId="20510338" w14:textId="77777777" w:rsidR="00B3463E" w:rsidRDefault="00B3463E" w:rsidP="00B3463E">
      <w:pPr>
        <w:pStyle w:val="NormalWeb"/>
        <w:numPr>
          <w:ilvl w:val="0"/>
          <w:numId w:val="3"/>
        </w:numPr>
        <w:rPr>
          <w:rFonts w:ascii="QsppyhAdvTTb5929f4c" w:hAnsi="QsppyhAdvTTb5929f4c"/>
          <w:color w:val="111111"/>
          <w:sz w:val="14"/>
          <w:szCs w:val="14"/>
        </w:rPr>
      </w:pPr>
      <w:r>
        <w:rPr>
          <w:rFonts w:ascii="QsppyhAdvTTb5929f4c" w:hAnsi="QsppyhAdvTTb5929f4c"/>
          <w:color w:val="111111"/>
          <w:sz w:val="14"/>
          <w:szCs w:val="14"/>
        </w:rPr>
        <w:t xml:space="preserve">Kenny LC, Lavender T, McNamee R, O'Neill SM, Mills T, </w:t>
      </w:r>
      <w:proofErr w:type="spellStart"/>
      <w:r>
        <w:rPr>
          <w:rFonts w:ascii="QsppyhAdvTTb5929f4c" w:hAnsi="QsppyhAdvTTb5929f4c"/>
          <w:color w:val="111111"/>
          <w:sz w:val="14"/>
          <w:szCs w:val="14"/>
        </w:rPr>
        <w:t>Khashan</w:t>
      </w:r>
      <w:proofErr w:type="spellEnd"/>
      <w:r>
        <w:rPr>
          <w:rFonts w:ascii="QsppyhAdvTTb5929f4c" w:hAnsi="QsppyhAdvTTb5929f4c"/>
          <w:color w:val="111111"/>
          <w:sz w:val="14"/>
          <w:szCs w:val="14"/>
        </w:rPr>
        <w:t xml:space="preserve"> AS. Advanced maternal age and adverse pregnancy outcome: evidence from a large contemporary cohort. </w:t>
      </w:r>
      <w:proofErr w:type="spellStart"/>
      <w:r>
        <w:rPr>
          <w:rFonts w:ascii="QsppyhAdvTTb5929f4c" w:hAnsi="QsppyhAdvTTb5929f4c"/>
          <w:color w:val="111111"/>
          <w:sz w:val="14"/>
          <w:szCs w:val="14"/>
        </w:rPr>
        <w:t>PLoS</w:t>
      </w:r>
      <w:proofErr w:type="spellEnd"/>
      <w:r>
        <w:rPr>
          <w:rFonts w:ascii="QsppyhAdvTTb5929f4c" w:hAnsi="QsppyhAdvTTb5929f4c"/>
          <w:color w:val="111111"/>
          <w:sz w:val="14"/>
          <w:szCs w:val="14"/>
        </w:rPr>
        <w:t xml:space="preserve"> One. 2013;8(2</w:t>
      </w:r>
      <w:proofErr w:type="gramStart"/>
      <w:r>
        <w:rPr>
          <w:rFonts w:ascii="QsppyhAdvTTb5929f4c" w:hAnsi="QsppyhAdvTTb5929f4c"/>
          <w:color w:val="111111"/>
          <w:sz w:val="14"/>
          <w:szCs w:val="14"/>
        </w:rPr>
        <w:t>):e</w:t>
      </w:r>
      <w:proofErr w:type="gramEnd"/>
      <w:r>
        <w:rPr>
          <w:rFonts w:ascii="QsppyhAdvTTb5929f4c" w:hAnsi="QsppyhAdvTTb5929f4c"/>
          <w:color w:val="111111"/>
          <w:sz w:val="14"/>
          <w:szCs w:val="14"/>
        </w:rPr>
        <w:t xml:space="preserve">56583. </w:t>
      </w:r>
    </w:p>
    <w:p w14:paraId="16ABE0A3" w14:textId="5EF535DC" w:rsidR="00B3463E" w:rsidRDefault="00B3463E">
      <w:pPr>
        <w:pStyle w:val="CommentText"/>
      </w:pPr>
    </w:p>
  </w:comment>
  <w:comment w:id="3" w:author="Calen Patrick Ryan" w:date="2021-07-30T14:22:00Z" w:initials="CPR">
    <w:p w14:paraId="4D076F54" w14:textId="384EC8A6" w:rsidR="00CC22E8" w:rsidRDefault="00CC22E8">
      <w:pPr>
        <w:pStyle w:val="CommentText"/>
      </w:pPr>
      <w:r>
        <w:rPr>
          <w:rStyle w:val="CommentReference"/>
        </w:rPr>
        <w:annotationRef/>
      </w:r>
      <w:r>
        <w:t>This “research gap” is great – but should also be located right before we propose our solution. Often we will do it like “to address this gap, we xyz”.</w:t>
      </w:r>
    </w:p>
  </w:comment>
  <w:comment w:id="6" w:author="Calen Patrick Ryan" w:date="2021-07-30T13:27:00Z" w:initials="CPR">
    <w:p w14:paraId="2B3343BF" w14:textId="024B0D76" w:rsidR="003227FB" w:rsidRDefault="003227FB">
      <w:pPr>
        <w:pStyle w:val="CommentText"/>
      </w:pPr>
      <w:r>
        <w:rPr>
          <w:rStyle w:val="CommentReference"/>
        </w:rPr>
        <w:annotationRef/>
      </w:r>
      <w:r>
        <w:t>Nobody will know what this means, specifically.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624663" w15:done="0"/>
  <w15:commentEx w15:paraId="7190EB6A" w15:done="0"/>
  <w15:commentEx w15:paraId="61750F30" w15:done="0"/>
  <w15:commentEx w15:paraId="4BD36EE0" w15:done="0"/>
  <w15:commentEx w15:paraId="16ABE0A3" w15:done="0"/>
  <w15:commentEx w15:paraId="4D076F54" w15:done="0"/>
  <w15:commentEx w15:paraId="2B3343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E8591" w16cex:dateUtc="2021-07-30T19:05:00Z"/>
  <w16cex:commentExtensible w16cex:durableId="24AE7C3F" w16cex:dateUtc="2021-07-30T18:25:00Z"/>
  <w16cex:commentExtensible w16cex:durableId="24AE8983" w16cex:dateUtc="2021-07-30T19:21:00Z"/>
  <w16cex:commentExtensible w16cex:durableId="24AE7C63" w16cex:dateUtc="2021-07-30T18:25:00Z"/>
  <w16cex:commentExtensible w16cex:durableId="24AEAF56" w16cex:dateUtc="2021-07-30T22:03:00Z"/>
  <w16cex:commentExtensible w16cex:durableId="24AE899B" w16cex:dateUtc="2021-07-30T19:22:00Z"/>
  <w16cex:commentExtensible w16cex:durableId="24AE7CB2" w16cex:dateUtc="2021-07-30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624663" w16cid:durableId="24AE8591"/>
  <w16cid:commentId w16cid:paraId="7190EB6A" w16cid:durableId="24AE7C3F"/>
  <w16cid:commentId w16cid:paraId="61750F30" w16cid:durableId="24AE8983"/>
  <w16cid:commentId w16cid:paraId="4BD36EE0" w16cid:durableId="24AE7C63"/>
  <w16cid:commentId w16cid:paraId="16ABE0A3" w16cid:durableId="24AEAF56"/>
  <w16cid:commentId w16cid:paraId="4D076F54" w16cid:durableId="24AE899B"/>
  <w16cid:commentId w16cid:paraId="2B3343BF" w16cid:durableId="24AE7C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QsppyhAdvTTb5929f4c">
    <w:altName w:val="Cambria"/>
    <w:panose1 w:val="020B0604020202020204"/>
    <w:charset w:val="00"/>
    <w:family w:val="roman"/>
    <w:notTrueType/>
    <w:pitch w:val="default"/>
  </w:font>
  <w:font w:name="BppgkyAdvTTb5929f4c+2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A1AE3"/>
    <w:multiLevelType w:val="hybridMultilevel"/>
    <w:tmpl w:val="B394B00E"/>
    <w:lvl w:ilvl="0" w:tplc="F66C49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E183F"/>
    <w:multiLevelType w:val="hybridMultilevel"/>
    <w:tmpl w:val="C0782C9E"/>
    <w:lvl w:ilvl="0" w:tplc="67AEFA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D3BC8"/>
    <w:multiLevelType w:val="multilevel"/>
    <w:tmpl w:val="45C64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len Patrick Ryan">
    <w15:presenceInfo w15:providerId="AD" w15:userId="S::cpr183@ads.northwestern.edu::9657553f-4ee3-473a-8af3-3bcdebfc2e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5d29pvrpdv2slef2s6vtsr0addxa95rwffx&quot;&gt;IPR Bib&lt;record-ids&gt;&lt;item&gt;1&lt;/item&gt;&lt;item&gt;2&lt;/item&gt;&lt;item&gt;3&lt;/item&gt;&lt;item&gt;4&lt;/item&gt;&lt;item&gt;5&lt;/item&gt;&lt;/record-ids&gt;&lt;/item&gt;&lt;/Libraries&gt;"/>
  </w:docVars>
  <w:rsids>
    <w:rsidRoot w:val="00981469"/>
    <w:rsid w:val="000B6F7E"/>
    <w:rsid w:val="00145E0E"/>
    <w:rsid w:val="001F4E21"/>
    <w:rsid w:val="0020407C"/>
    <w:rsid w:val="00263D12"/>
    <w:rsid w:val="002A17C0"/>
    <w:rsid w:val="002B2497"/>
    <w:rsid w:val="003227FB"/>
    <w:rsid w:val="003B342D"/>
    <w:rsid w:val="005F598B"/>
    <w:rsid w:val="007974D1"/>
    <w:rsid w:val="008132BB"/>
    <w:rsid w:val="0088320A"/>
    <w:rsid w:val="00887974"/>
    <w:rsid w:val="00934043"/>
    <w:rsid w:val="00981469"/>
    <w:rsid w:val="00A42F34"/>
    <w:rsid w:val="00AF7174"/>
    <w:rsid w:val="00B3463E"/>
    <w:rsid w:val="00B8352B"/>
    <w:rsid w:val="00B91B86"/>
    <w:rsid w:val="00BC31A0"/>
    <w:rsid w:val="00C018E4"/>
    <w:rsid w:val="00CC0805"/>
    <w:rsid w:val="00CC22E8"/>
    <w:rsid w:val="00DD7417"/>
    <w:rsid w:val="00E14DCC"/>
    <w:rsid w:val="00E3475F"/>
    <w:rsid w:val="00FC2958"/>
    <w:rsid w:val="00FD2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F0A1"/>
  <w15:chartTrackingRefBased/>
  <w15:docId w15:val="{AA82DE8B-6196-4885-A1ED-B0E2E05D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88320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8320A"/>
    <w:rPr>
      <w:rFonts w:ascii="Calibri" w:hAnsi="Calibri" w:cs="Calibri"/>
      <w:noProof/>
    </w:rPr>
  </w:style>
  <w:style w:type="paragraph" w:customStyle="1" w:styleId="EndNoteBibliography">
    <w:name w:val="EndNote Bibliography"/>
    <w:basedOn w:val="Normal"/>
    <w:link w:val="EndNoteBibliographyChar"/>
    <w:rsid w:val="0088320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8320A"/>
    <w:rPr>
      <w:rFonts w:ascii="Calibri" w:hAnsi="Calibri" w:cs="Calibri"/>
      <w:noProof/>
    </w:rPr>
  </w:style>
  <w:style w:type="character" w:styleId="CommentReference">
    <w:name w:val="annotation reference"/>
    <w:basedOn w:val="DefaultParagraphFont"/>
    <w:uiPriority w:val="99"/>
    <w:semiHidden/>
    <w:unhideWhenUsed/>
    <w:rsid w:val="003227FB"/>
    <w:rPr>
      <w:sz w:val="16"/>
      <w:szCs w:val="16"/>
    </w:rPr>
  </w:style>
  <w:style w:type="paragraph" w:styleId="CommentText">
    <w:name w:val="annotation text"/>
    <w:basedOn w:val="Normal"/>
    <w:link w:val="CommentTextChar"/>
    <w:uiPriority w:val="99"/>
    <w:semiHidden/>
    <w:unhideWhenUsed/>
    <w:rsid w:val="003227FB"/>
    <w:pPr>
      <w:spacing w:line="240" w:lineRule="auto"/>
    </w:pPr>
    <w:rPr>
      <w:sz w:val="20"/>
      <w:szCs w:val="20"/>
    </w:rPr>
  </w:style>
  <w:style w:type="character" w:customStyle="1" w:styleId="CommentTextChar">
    <w:name w:val="Comment Text Char"/>
    <w:basedOn w:val="DefaultParagraphFont"/>
    <w:link w:val="CommentText"/>
    <w:uiPriority w:val="99"/>
    <w:semiHidden/>
    <w:rsid w:val="003227FB"/>
    <w:rPr>
      <w:sz w:val="20"/>
      <w:szCs w:val="20"/>
    </w:rPr>
  </w:style>
  <w:style w:type="paragraph" w:styleId="CommentSubject">
    <w:name w:val="annotation subject"/>
    <w:basedOn w:val="CommentText"/>
    <w:next w:val="CommentText"/>
    <w:link w:val="CommentSubjectChar"/>
    <w:uiPriority w:val="99"/>
    <w:semiHidden/>
    <w:unhideWhenUsed/>
    <w:rsid w:val="003227FB"/>
    <w:rPr>
      <w:b/>
      <w:bCs/>
    </w:rPr>
  </w:style>
  <w:style w:type="character" w:customStyle="1" w:styleId="CommentSubjectChar">
    <w:name w:val="Comment Subject Char"/>
    <w:basedOn w:val="CommentTextChar"/>
    <w:link w:val="CommentSubject"/>
    <w:uiPriority w:val="99"/>
    <w:semiHidden/>
    <w:rsid w:val="003227FB"/>
    <w:rPr>
      <w:b/>
      <w:bCs/>
      <w:sz w:val="20"/>
      <w:szCs w:val="20"/>
    </w:rPr>
  </w:style>
  <w:style w:type="paragraph" w:styleId="BalloonText">
    <w:name w:val="Balloon Text"/>
    <w:basedOn w:val="Normal"/>
    <w:link w:val="BalloonTextChar"/>
    <w:uiPriority w:val="99"/>
    <w:semiHidden/>
    <w:unhideWhenUsed/>
    <w:rsid w:val="003227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27FB"/>
    <w:rPr>
      <w:rFonts w:ascii="Times New Roman" w:hAnsi="Times New Roman" w:cs="Times New Roman"/>
      <w:sz w:val="18"/>
      <w:szCs w:val="18"/>
    </w:rPr>
  </w:style>
  <w:style w:type="paragraph" w:styleId="ListParagraph">
    <w:name w:val="List Paragraph"/>
    <w:basedOn w:val="Normal"/>
    <w:uiPriority w:val="34"/>
    <w:qFormat/>
    <w:rsid w:val="00145E0E"/>
    <w:pPr>
      <w:ind w:left="720"/>
      <w:contextualSpacing/>
    </w:pPr>
  </w:style>
  <w:style w:type="paragraph" w:styleId="NormalWeb">
    <w:name w:val="Normal (Web)"/>
    <w:basedOn w:val="Normal"/>
    <w:uiPriority w:val="99"/>
    <w:semiHidden/>
    <w:unhideWhenUsed/>
    <w:rsid w:val="00B346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729165">
      <w:bodyDiv w:val="1"/>
      <w:marLeft w:val="0"/>
      <w:marRight w:val="0"/>
      <w:marTop w:val="0"/>
      <w:marBottom w:val="0"/>
      <w:divBdr>
        <w:top w:val="none" w:sz="0" w:space="0" w:color="auto"/>
        <w:left w:val="none" w:sz="0" w:space="0" w:color="auto"/>
        <w:bottom w:val="none" w:sz="0" w:space="0" w:color="auto"/>
        <w:right w:val="none" w:sz="0" w:space="0" w:color="auto"/>
      </w:divBdr>
      <w:divsChild>
        <w:div w:id="1784955747">
          <w:marLeft w:val="0"/>
          <w:marRight w:val="0"/>
          <w:marTop w:val="0"/>
          <w:marBottom w:val="0"/>
          <w:divBdr>
            <w:top w:val="none" w:sz="0" w:space="0" w:color="auto"/>
            <w:left w:val="none" w:sz="0" w:space="0" w:color="auto"/>
            <w:bottom w:val="none" w:sz="0" w:space="0" w:color="auto"/>
            <w:right w:val="none" w:sz="0" w:space="0" w:color="auto"/>
          </w:divBdr>
          <w:divsChild>
            <w:div w:id="644160356">
              <w:marLeft w:val="0"/>
              <w:marRight w:val="0"/>
              <w:marTop w:val="0"/>
              <w:marBottom w:val="0"/>
              <w:divBdr>
                <w:top w:val="none" w:sz="0" w:space="0" w:color="auto"/>
                <w:left w:val="none" w:sz="0" w:space="0" w:color="auto"/>
                <w:bottom w:val="none" w:sz="0" w:space="0" w:color="auto"/>
                <w:right w:val="none" w:sz="0" w:space="0" w:color="auto"/>
              </w:divBdr>
              <w:divsChild>
                <w:div w:id="6983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Jayanta Rege</dc:creator>
  <cp:keywords/>
  <dc:description/>
  <cp:lastModifiedBy>Calen Patrick Ryan</cp:lastModifiedBy>
  <cp:revision>10</cp:revision>
  <dcterms:created xsi:type="dcterms:W3CDTF">2021-07-30T18:24:00Z</dcterms:created>
  <dcterms:modified xsi:type="dcterms:W3CDTF">2021-07-30T23:00:00Z</dcterms:modified>
</cp:coreProperties>
</file>