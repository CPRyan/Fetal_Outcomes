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61776" w14:textId="09D0DBB8" w:rsidR="00EF52E8" w:rsidRDefault="00B67ECB">
      <w:r>
        <w:rPr>
          <w:b/>
          <w:bCs/>
        </w:rPr>
        <w:t>Introduction</w:t>
      </w:r>
    </w:p>
    <w:p w14:paraId="6A6510C5" w14:textId="77777777" w:rsidR="00B67ECB" w:rsidRDefault="00B67ECB" w:rsidP="00B67ECB">
      <w:r>
        <w:t xml:space="preserve">Birth outcomes like birth weight, length and gestational timing are strong predictors of both short- and long-term health. For example, early gestational age at birth predicts the two largest causes of death in premature infants: underdevelopment of mature organs and bronchopulmonary dysplasia, a chronic lung disease that damages alveolar tissue </w: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 </w:instrTex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EN.CITE.DATA </w:instrText>
      </w:r>
      <w:r>
        <w:fldChar w:fldCharType="end"/>
      </w:r>
      <w:r>
        <w:fldChar w:fldCharType="separate"/>
      </w:r>
      <w:r>
        <w:rPr>
          <w:noProof/>
        </w:rPr>
        <w:t>[1, 2]</w:t>
      </w:r>
      <w:r>
        <w:fldChar w:fldCharType="end"/>
      </w:r>
      <w:r>
        <w:t>. In addition, the field of the Developmental Origins of Health and Disease (</w:t>
      </w:r>
      <w:proofErr w:type="spellStart"/>
      <w:r>
        <w:t>DOHaD</w:t>
      </w:r>
      <w:proofErr w:type="spellEnd"/>
      <w:r>
        <w:t xml:space="preserve">) has established that being born small also predicts elevated long-term risk for developing respiratory conditions like idiopathic lung disease and chronic metabolic diseases like hypertension, diabetes, and other cardiovascular diseases </w: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 </w:instrTex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EN.CITE.DATA </w:instrText>
      </w:r>
      <w:r>
        <w:fldChar w:fldCharType="end"/>
      </w:r>
      <w:r>
        <w:fldChar w:fldCharType="separate"/>
      </w:r>
      <w:r>
        <w:t>[2-6]</w:t>
      </w:r>
      <w:r>
        <w:fldChar w:fldCharType="end"/>
      </w:r>
      <w:r>
        <w:t xml:space="preserve">. Experimental work with animal models shows that restricting prenatal nutrition, or imposing acute stress during pregnancy, replicates many of these long-term outcomes in offspring, showing that gestational conditions can have lasting effects on health in the next generation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[7, 8]</w:t>
      </w:r>
      <w:r>
        <w:fldChar w:fldCharType="end"/>
      </w:r>
      <w:r>
        <w:t>.</w:t>
      </w:r>
    </w:p>
    <w:p w14:paraId="4241418A" w14:textId="77777777" w:rsidR="00B67ECB" w:rsidRDefault="00B67ECB" w:rsidP="00B67ECB">
      <w:r>
        <w:t xml:space="preserve">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stress or exposure to metabolic or other hormones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[9]</w:t>
      </w:r>
      <w:r>
        <w:fldChar w:fldCharType="end"/>
      </w:r>
      <w:r>
        <w:t xml:space="preserve">. As a result, disturbances in the normal levels and amounts of exposure of these biological effectors may produce altered structure, function, and adverse outcomes </w:t>
      </w:r>
      <w:r>
        <w:fldChar w:fldCharType="begin"/>
      </w:r>
      <w:r>
        <w:instrText xml:space="preserve"> ADDIN EN.CITE &lt;EndNote&gt;&lt;Cite&gt;&lt;Author&gt;Entringer&lt;/Author&gt;&lt;Year&gt;2013&lt;/Year&gt;&lt;RecNum&gt;43&lt;/RecNum&gt;&lt;DisplayText&gt;[10]&lt;/DisplayText&gt;&lt;record&gt;&lt;rec-number&gt;43&lt;/rec-number&gt;&lt;foreign-keys&gt;&lt;key app="EN" db-id="95d29pvrpdv2slef2s6vtsr0addxa95rwffx" timestamp="1629786780"&gt;43&lt;/key&gt;&lt;/foreign-keys&gt;&lt;ref-type name="Journal Article"&gt;17&lt;/ref-type&gt;&lt;contributors&gt;&lt;authors&gt;&lt;author&gt;Entringer, S.&lt;/author&gt;&lt;/authors&gt;&lt;/contributors&gt;&lt;auth-address&gt;Department of Pediatrics, University of California, Irvine, California, USA. sentring@uci.edu&lt;/auth-address&gt;&lt;titles&gt;&lt;title&gt;Impact of stress and stress physiology during pregnancy on child metabolic function and obesity risk&lt;/title&gt;&lt;secondary-title&gt;Curr Opin Clin Nutr Metab Care&lt;/secondary-title&gt;&lt;/titles&gt;&lt;periodical&gt;&lt;full-title&gt;Curr Opin Clin Nutr Metab Care&lt;/full-title&gt;&lt;/periodical&gt;&lt;pages&gt;320-7&lt;/pages&gt;&lt;volume&gt;16&lt;/volume&gt;&lt;number&gt;3&lt;/number&gt;&lt;edition&gt;2013/02/13&lt;/edition&gt;&lt;keywords&gt;&lt;keyword&gt;Animals&lt;/keyword&gt;&lt;keyword&gt;Body Composition&lt;/keyword&gt;&lt;keyword&gt;Disease Models, Animal&lt;/keyword&gt;&lt;keyword&gt;Disease Susceptibility&lt;/keyword&gt;&lt;keyword&gt;Female&lt;/keyword&gt;&lt;keyword&gt;*Fetal Development&lt;/keyword&gt;&lt;keyword&gt;Humans&lt;/keyword&gt;&lt;keyword&gt;Obesity/*metabolism/physiopathology&lt;/keyword&gt;&lt;keyword&gt;Placenta/pathology&lt;/keyword&gt;&lt;keyword&gt;Pregnancy&lt;/keyword&gt;&lt;keyword&gt;Prenatal Exposure Delayed Effects&lt;/keyword&gt;&lt;keyword&gt;Risk Factors&lt;/keyword&gt;&lt;keyword&gt;*Stress, Physiological&lt;/keyword&gt;&lt;/keywords&gt;&lt;dates&gt;&lt;year&gt;2013&lt;/year&gt;&lt;pub-dates&gt;&lt;date&gt;May&lt;/date&gt;&lt;/pub-dates&gt;&lt;/dates&gt;&lt;isbn&gt;1473-6519 (Electronic)&amp;#xD;1363-1950 (Linking)&lt;/isbn&gt;&lt;accession-num&gt;23400210&lt;/accession-num&gt;&lt;urls&gt;&lt;related-urls&gt;&lt;url&gt;https://www.ncbi.nlm.nih.gov/pubmed/23400210&lt;/url&gt;&lt;/related-urls&gt;&lt;/urls&gt;&lt;custom2&gt;PMC3740218&lt;/custom2&gt;&lt;electronic-resource-num&gt;10.1097/MCO.0b013e32835e8d80&lt;/electronic-resource-num&gt;&lt;/record&gt;&lt;/Cite&gt;&lt;/EndNote&gt;</w:instrText>
      </w:r>
      <w:r>
        <w:fldChar w:fldCharType="separate"/>
      </w:r>
      <w:r>
        <w:rPr>
          <w:noProof/>
        </w:rPr>
        <w:t>[10]</w:t>
      </w:r>
      <w:r>
        <w:fldChar w:fldCharType="end"/>
      </w:r>
      <w:r>
        <w:t xml:space="preserve">. As a common example, dysregulation of the hypothalamic-pituitary axis (HPA) during pregnancy is associated with increased levels of maternal cortisol, which elevates risks for premature delivery and low birth weight and can cross the placenta to have direct “programming” effects on fetal metabolism and physiology </w: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 </w:instrText>
      </w:r>
      <w:r>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instrText xml:space="preserve"> ADDIN EN.CITE.DATA </w:instrText>
      </w:r>
      <w:r>
        <w:fldChar w:fldCharType="end"/>
      </w:r>
      <w:r>
        <w:fldChar w:fldCharType="separate"/>
      </w:r>
      <w:r>
        <w:rPr>
          <w:noProof/>
        </w:rPr>
        <w:t>[11, 12]</w:t>
      </w:r>
      <w:r>
        <w:fldChar w:fldCharType="end"/>
      </w:r>
      <w:r>
        <w:t xml:space="preserve">. Hypertension has been shown to lead to lower birth weights, likely operating through factors like altered blood flow, along with the common co-occurrence of elevated inflammatory cytokines that can suppress growth </w: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 </w:instrText>
      </w:r>
      <w:r>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instrText xml:space="preserve"> ADDIN EN.CITE.DATA </w:instrText>
      </w:r>
      <w:r>
        <w:fldChar w:fldCharType="end"/>
      </w:r>
      <w:r>
        <w:fldChar w:fldCharType="separate"/>
      </w:r>
      <w:r>
        <w:rPr>
          <w:noProof/>
        </w:rPr>
        <w:t>[13, 14]</w:t>
      </w:r>
      <w:r>
        <w:fldChar w:fldCharType="end"/>
      </w:r>
      <w:r>
        <w:t xml:space="preserve">. Conversely, dysregulated glucose homeostasis, as reflected in uncontrolled diabetes during pregnancy, increases delivery of glucose across the placenta, and can lead to larger than expected newborns with elevated risk of developing obesity and diabetes in as adults </w: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 </w:instrText>
      </w:r>
      <w:r>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instrText xml:space="preserve"> ADDIN EN.CITE.DATA </w:instrText>
      </w:r>
      <w:r>
        <w:fldChar w:fldCharType="end"/>
      </w:r>
      <w:r>
        <w:fldChar w:fldCharType="separate"/>
      </w:r>
      <w:r>
        <w:rPr>
          <w:noProof/>
        </w:rPr>
        <w:t>[15, 16]</w:t>
      </w:r>
      <w:r>
        <w:fldChar w:fldCharType="end"/>
      </w:r>
      <w:r>
        <w:t xml:space="preserve">. </w:t>
      </w:r>
    </w:p>
    <w:p w14:paraId="5C7C1B28" w14:textId="77777777" w:rsidR="00B67ECB" w:rsidRDefault="00B67ECB" w:rsidP="00B67ECB">
      <w:r>
        <w:t xml:space="preserve">A </w:t>
      </w:r>
      <w:proofErr w:type="gramStart"/>
      <w:r>
        <w:t>newly-described</w:t>
      </w:r>
      <w:proofErr w:type="gramEnd"/>
      <w:r>
        <w:t xml:space="preserve"> set of tools called epigenetic clocks have recently been shown to reflect various domains of maternal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t>DNAm</w:t>
      </w:r>
      <w:proofErr w:type="spellEnd"/>
      <w:r>
        <w:t xml:space="preserve">), the methylation of </w:t>
      </w:r>
      <w:r w:rsidRPr="003D102A">
        <w:t>cytosine-phosphate-guanine (CpG) sites on DNA</w:t>
      </w:r>
      <w:r>
        <w:t xml:space="preserve">. Although </w:t>
      </w:r>
      <w:proofErr w:type="gramStart"/>
      <w:r>
        <w:t>commonly-used</w:t>
      </w:r>
      <w:proofErr w:type="gramEnd"/>
      <w:r>
        <w:t xml:space="preserve">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  </w:t>
      </w:r>
    </w:p>
    <w:p w14:paraId="202AA713" w14:textId="77777777" w:rsidR="00B67ECB" w:rsidRDefault="00B67ECB" w:rsidP="00B67ECB">
      <w:r>
        <w:t>S</w:t>
      </w:r>
      <w:r w:rsidRPr="004E63C0">
        <w:t xml:space="preserve">ince </w:t>
      </w:r>
      <w:r>
        <w:t xml:space="preserve">epigenetic </w:t>
      </w:r>
      <w:r w:rsidRPr="004E63C0">
        <w:t xml:space="preserve">clocks can be trained on effectively any set of metabolic/physiological processes or states, they are a powerful tool to characterize these states by providing integrative, summary information on a mother’s metabolic and physiological state and measuring the </w:t>
      </w:r>
      <w:r>
        <w:t xml:space="preserve">associated </w:t>
      </w:r>
      <w:r w:rsidRPr="004E63C0">
        <w:t>“wear-and-tear” on the next generation. One small study</w:t>
      </w:r>
      <w:r>
        <w:t xml:space="preserve"> (n = 77) among Californian women demonstrated that advanced maternal epigenetic age is associated with early gestational age at birth and low birthweight in offspring, suggesting that epigenetic age may be predictive of adverse fetal outcomes [17]. To date, </w:t>
      </w:r>
      <w:r>
        <w:lastRenderedPageBreak/>
        <w:t>little is known about the potential for these measures to predict outcomes in a socioeconomically diverse population with greater rates of adverse fetal outcomes.</w:t>
      </w:r>
    </w:p>
    <w:p w14:paraId="4551D4D7" w14:textId="32967231" w:rsidR="00B67ECB" w:rsidRDefault="00B67ECB" w:rsidP="00B67ECB">
      <w:r>
        <w:t>In this paper, we analyze several prominently used epigenetic clocks, obtained during pregnancies, in relation to longitudinally collected birth outcomes in the offspring of those pregnancies.  Data come from the Cebu Longitudinal Health and Nutrition Survey (CLHNS), a cohort study that has followed a large, diverse sample of women and their offspring in metropolitan Cebu City, Philippines for nearly four decades [18]. The present analyses focus on pregnancies of 330 expecting female young adults and their newborns born between 2009 and 2014</w:t>
      </w:r>
      <w:r w:rsidRPr="004E63C0">
        <w:t xml:space="preserve">. </w:t>
      </w:r>
      <w:r>
        <w:t xml:space="preserve">We used four published epigenetic clocks to provide complementary information on the mother’s chronic biological dysregulation, as reflected in the degree of accelerated biological aging. EAA using </w:t>
      </w:r>
      <w:r w:rsidRPr="004E63C0">
        <w:t>the Levine-</w:t>
      </w:r>
      <w:proofErr w:type="spellStart"/>
      <w:r w:rsidRPr="004E63C0">
        <w:t>DNAmPhenoAge</w:t>
      </w:r>
      <w:proofErr w:type="spellEnd"/>
      <w:r w:rsidRPr="004E63C0">
        <w:t xml:space="preserve"> clock (</w:t>
      </w:r>
      <w:proofErr w:type="spellStart"/>
      <w:r w:rsidRPr="004E63C0">
        <w:t>PhenoAge</w:t>
      </w:r>
      <w:proofErr w:type="spellEnd"/>
      <w:r w:rsidRPr="004E63C0">
        <w:t xml:space="preserve">) </w:t>
      </w:r>
      <w:r>
        <w:t xml:space="preserve">has been shown to be </w:t>
      </w:r>
      <w:r w:rsidRPr="004E63C0">
        <w:t xml:space="preserve">highly predictive of cardiovascular disease, </w:t>
      </w:r>
      <w:r>
        <w:t xml:space="preserve">a </w:t>
      </w:r>
      <w:r w:rsidRPr="004E63C0">
        <w:t xml:space="preserve">poorer likelihood of being free of disease, and </w:t>
      </w:r>
      <w:r>
        <w:t xml:space="preserve">to be afflicted with additional </w:t>
      </w:r>
      <w:r w:rsidRPr="004E63C0">
        <w:t>morbidities</w:t>
      </w:r>
      <w:r>
        <w:t xml:space="preserve"> [19]</w:t>
      </w:r>
      <w:r w:rsidRPr="004E63C0">
        <w:t>.</w:t>
      </w:r>
      <w:r w:rsidRPr="00D437BA">
        <w:t xml:space="preserve"> </w:t>
      </w:r>
      <w:commentRangeStart w:id="0"/>
      <w:r>
        <w:t>A</w:t>
      </w:r>
      <w:r w:rsidRPr="004E63C0">
        <w:t>cceleration of the Lu-</w:t>
      </w:r>
      <w:proofErr w:type="spellStart"/>
      <w:r w:rsidRPr="004E63C0">
        <w:t>DNAmGrimAge</w:t>
      </w:r>
      <w:proofErr w:type="spellEnd"/>
      <w:r w:rsidRPr="004E63C0">
        <w:t xml:space="preserve"> clock (</w:t>
      </w:r>
      <w:proofErr w:type="spellStart"/>
      <w:r w:rsidRPr="004E63C0">
        <w:t>GrimAge</w:t>
      </w:r>
      <w:proofErr w:type="spellEnd"/>
      <w:r w:rsidRPr="004E63C0">
        <w:t xml:space="preserve">) </w:t>
      </w:r>
      <w:r>
        <w:t xml:space="preserve">similarly </w:t>
      </w:r>
      <w:r w:rsidRPr="004E63C0">
        <w:t>predicts specific cardiovascular conditions, such as hypertension, Type II diabetes, and overall poorer physical functioning</w:t>
      </w:r>
      <w:r>
        <w:t xml:space="preserve"> [20, 21]</w:t>
      </w:r>
      <w:r w:rsidRPr="004E63C0">
        <w:t>.</w:t>
      </w:r>
      <w:commentRangeEnd w:id="0"/>
      <w:r>
        <w:rPr>
          <w:rStyle w:val="CommentReference"/>
        </w:rPr>
        <w:commentReference w:id="0"/>
      </w:r>
      <w:r>
        <w:t xml:space="preserve"> EAA using </w:t>
      </w:r>
      <w:r w:rsidRPr="004E63C0">
        <w:t xml:space="preserve">both the Hannum-Extrinsic Epigenetic Age Acceleration (Hannum-EEAA) and the Horvath-Intrinsic Epigenetic Age Acceleration (Horvath-IEAA) clocks </w:t>
      </w:r>
      <w:r>
        <w:t xml:space="preserve">have </w:t>
      </w:r>
      <w:r w:rsidRPr="004E63C0">
        <w:t>predicted all-cause mortality</w:t>
      </w:r>
      <w:r>
        <w:t xml:space="preserve"> [22-25]</w:t>
      </w:r>
      <w:r w:rsidRPr="004E63C0">
        <w:t xml:space="preserve">. </w:t>
      </w:r>
      <w:r>
        <w:t xml:space="preserve">We hypothesized that advanced maternal EAA based upon such indices would predict adverse fetal outcomes, including decreased gestational age and measured weight. </w:t>
      </w:r>
      <w:commentRangeStart w:id="1"/>
      <w:r>
        <w:t>We further anticipated a gradient of impact, with skinfolds being most labile and sensitive, followed by weight, length and finally, the most canalized outcome of head circumference.</w:t>
      </w:r>
      <w:commentRangeEnd w:id="1"/>
      <w:r>
        <w:rPr>
          <w:rStyle w:val="CommentReference"/>
        </w:rPr>
        <w:commentReference w:id="1"/>
      </w:r>
    </w:p>
    <w:p w14:paraId="50A78E3A" w14:textId="77777777" w:rsidR="00D3439B" w:rsidRPr="00981469" w:rsidRDefault="00D3439B" w:rsidP="00B67ECB"/>
    <w:p w14:paraId="39C2D80B" w14:textId="52E40CA4" w:rsidR="00CC6929" w:rsidRPr="00CC6929" w:rsidRDefault="00B67ECB" w:rsidP="00CC6929">
      <w:pPr>
        <w:spacing w:line="240" w:lineRule="auto"/>
      </w:pPr>
      <w:r>
        <w:rPr>
          <w:b/>
          <w:bCs/>
        </w:rPr>
        <w:t>Methods</w:t>
      </w:r>
    </w:p>
    <w:p w14:paraId="02E6E2DC" w14:textId="6748EB7D" w:rsidR="00CC6929" w:rsidRPr="00CC6929" w:rsidRDefault="00CC6929" w:rsidP="00CC6929">
      <w:pPr>
        <w:spacing w:line="240" w:lineRule="auto"/>
        <w:rPr>
          <w:rFonts w:cstheme="minorHAnsi"/>
          <w:i/>
        </w:rPr>
      </w:pPr>
      <w:r w:rsidRPr="00CC6929">
        <w:rPr>
          <w:rFonts w:cstheme="minorHAnsi"/>
          <w:i/>
        </w:rPr>
        <w:t xml:space="preserve">Study </w:t>
      </w:r>
      <w:r w:rsidR="00FF475B">
        <w:rPr>
          <w:rFonts w:cstheme="minorHAnsi"/>
          <w:i/>
        </w:rPr>
        <w:t>sample and design</w:t>
      </w:r>
    </w:p>
    <w:p w14:paraId="149E6D46" w14:textId="1BC73285" w:rsidR="0073087A" w:rsidRPr="00CC6929" w:rsidRDefault="00CC6929" w:rsidP="00AE49AB">
      <w:pPr>
        <w:spacing w:line="240" w:lineRule="auto"/>
        <w:rPr>
          <w:rFonts w:cstheme="minorHAnsi"/>
        </w:rPr>
      </w:pPr>
      <w:r w:rsidRPr="00CC6929">
        <w:rPr>
          <w:rFonts w:cstheme="minorHAnsi"/>
        </w:rPr>
        <w:t xml:space="preserve">The study data originate from the Cebu Longitudinal Health and Nutrition Survey (CLHNS), a longitudinal survey of 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pregnancy episodes. Women were visited in-home during pregnancy for anthropometric and questionnaire assessments, along with collection of a dried blood spot (DBS)—capillary whole blood collected on filter paper—for </w:t>
      </w:r>
      <w:proofErr w:type="spellStart"/>
      <w:r w:rsidR="00C71A8C">
        <w:rPr>
          <w:rFonts w:cstheme="minorHAnsi"/>
        </w:rPr>
        <w:t>DNAm</w:t>
      </w:r>
      <w:proofErr w:type="spellEnd"/>
      <w:r w:rsidRPr="00CC6929">
        <w:rPr>
          <w:rFonts w:cstheme="minorHAnsi"/>
        </w:rPr>
        <w:t xml:space="preserve"> measurement.</w:t>
      </w:r>
      <w:r w:rsidR="003F00FE">
        <w:rPr>
          <w:rFonts w:cstheme="minorHAnsi"/>
        </w:rPr>
        <w:t xml:space="preserve"> </w:t>
      </w:r>
      <w:r w:rsidRPr="00CC6929">
        <w:rPr>
          <w:rFonts w:cstheme="minorHAnsi"/>
        </w:rPr>
        <w:t xml:space="preserve">A second visit was arranged soon after delivery to obtain additional information from the mothers and to obtain phenotypic measures of their newborns. </w:t>
      </w:r>
      <w:r w:rsidR="00C71A8C" w:rsidRPr="00CC6929">
        <w:rPr>
          <w:rFonts w:cstheme="minorHAnsi"/>
        </w:rPr>
        <w:t xml:space="preserve">Newborn anthropometric outcomes included weight, length, head circumference, arm circumference, abdominal circumference, and five skinfold thicknesses (triceps, subscapular, </w:t>
      </w:r>
      <w:proofErr w:type="spellStart"/>
      <w:r w:rsidR="00C71A8C" w:rsidRPr="00CC6929">
        <w:rPr>
          <w:rFonts w:cstheme="minorHAnsi"/>
        </w:rPr>
        <w:t>suprailiac</w:t>
      </w:r>
      <w:proofErr w:type="spellEnd"/>
      <w:r w:rsidR="00C71A8C" w:rsidRPr="00CC6929">
        <w:rPr>
          <w:rFonts w:cstheme="minorHAnsi"/>
        </w:rPr>
        <w:t xml:space="preserve">, bicep and calf), which were measured in-home by trained interviewers using standardized procedures </w:t>
      </w:r>
      <w:r w:rsidR="00C71A8C" w:rsidRPr="00CC6929">
        <w:rPr>
          <w:rFonts w:cstheme="minorHAnsi"/>
          <w:highlight w:val="yellow"/>
        </w:rPr>
        <w:t>[reference later]</w:t>
      </w:r>
      <w:r w:rsidR="00C71A8C" w:rsidRPr="00CC6929">
        <w:rPr>
          <w:rFonts w:cstheme="minorHAnsi"/>
        </w:rPr>
        <w:t xml:space="preserve"> as soon after birth as possible.</w:t>
      </w:r>
      <w:r w:rsidR="0073087A" w:rsidRPr="0073087A">
        <w:rPr>
          <w:rFonts w:cstheme="minorHAnsi"/>
        </w:rPr>
        <w:t xml:space="preserve"> </w:t>
      </w:r>
      <w:r w:rsidR="0073087A">
        <w:rPr>
          <w:rFonts w:cstheme="minorHAnsi"/>
        </w:rPr>
        <w:t>All</w:t>
      </w:r>
      <w:r w:rsidR="0073087A" w:rsidRPr="00CC6929">
        <w:rPr>
          <w:rFonts w:cstheme="minorHAnsi"/>
        </w:rPr>
        <w:t xml:space="preserve"> research was conducted under conditions of written informed consent, and with approval of the Institutional Review Boards of Northwestern University (Evanston, Illinois), and the Office of Population Studies Foundation (Cebu, Philippines).</w:t>
      </w:r>
    </w:p>
    <w:p w14:paraId="1712F16E" w14:textId="77777777" w:rsidR="00FF475B" w:rsidRPr="00FF475B" w:rsidRDefault="00FF475B" w:rsidP="00FF475B">
      <w:pPr>
        <w:spacing w:line="240" w:lineRule="auto"/>
        <w:rPr>
          <w:rFonts w:cstheme="minorHAnsi"/>
          <w:i/>
          <w:iCs/>
        </w:rPr>
      </w:pPr>
      <w:r>
        <w:rPr>
          <w:rFonts w:cstheme="minorHAnsi"/>
          <w:i/>
          <w:iCs/>
        </w:rPr>
        <w:t>V</w:t>
      </w:r>
      <w:r w:rsidRPr="00FF475B">
        <w:rPr>
          <w:rFonts w:cstheme="minorHAnsi"/>
          <w:i/>
          <w:iCs/>
        </w:rPr>
        <w:t>ariable construction</w:t>
      </w:r>
    </w:p>
    <w:p w14:paraId="5022FE09" w14:textId="1367B594" w:rsidR="00FF475B" w:rsidRDefault="00D85010" w:rsidP="00D85010">
      <w:pPr>
        <w:spacing w:line="240" w:lineRule="auto"/>
        <w:rPr>
          <w:rFonts w:cstheme="minorHAnsi"/>
        </w:rPr>
      </w:pPr>
      <w:r w:rsidRPr="00D85010">
        <w:rPr>
          <w:rFonts w:cstheme="minorHAnsi"/>
        </w:rPr>
        <w:t xml:space="preserve">A composite score of socioeconomic status was measured as a combination of income, education, and assets. Participants reported their annual income from all sources, including in-kind services, and the sale of livestock or other products by household members during the prior year, which were summed to </w:t>
      </w:r>
      <w:r w:rsidRPr="00D85010">
        <w:rPr>
          <w:rFonts w:cstheme="minorHAnsi"/>
        </w:rPr>
        <w:lastRenderedPageBreak/>
        <w:t>determine total household income. Incomes were log-transformed. Maternal education (in years) was 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0, 1, and 2, respectively. Thus, asset scores ranged from 0 to 13. A principal components analysis was run on log income and assets</w:t>
      </w:r>
      <w:r>
        <w:rPr>
          <w:rFonts w:cstheme="minorHAnsi"/>
        </w:rPr>
        <w:t xml:space="preserve">, </w:t>
      </w:r>
      <w:r w:rsidRPr="00D85010">
        <w:rPr>
          <w:rFonts w:cstheme="minorHAnsi"/>
        </w:rPr>
        <w:t>along with maternal education</w:t>
      </w:r>
      <w:r>
        <w:rPr>
          <w:rFonts w:cstheme="minorHAnsi"/>
        </w:rPr>
        <w:t>, at sample collection</w:t>
      </w:r>
      <w:r w:rsidRPr="00D85010">
        <w:rPr>
          <w:rFonts w:cstheme="minorHAnsi"/>
        </w:rPr>
        <w:t>. The first component of 70% of the variation, and individual scores for the top component of variation were used as our measure of SES.</w:t>
      </w:r>
    </w:p>
    <w:p w14:paraId="4A83A6DF" w14:textId="443DA0B6" w:rsidR="00FF475B" w:rsidRDefault="00FF475B" w:rsidP="00FF475B">
      <w:pPr>
        <w:spacing w:line="240" w:lineRule="auto"/>
        <w:rPr>
          <w:rFonts w:cstheme="minorHAnsi"/>
        </w:rPr>
      </w:pPr>
      <w:r w:rsidRPr="00CC6929">
        <w:rPr>
          <w:rFonts w:cstheme="minorHAnsi"/>
        </w:rPr>
        <w:t>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r>
        <w:rPr>
          <w:rFonts w:cstheme="minorHAnsi"/>
        </w:rPr>
        <w:t xml:space="preserve"> </w:t>
      </w:r>
      <w:r>
        <w:rPr>
          <w:rFonts w:cstheme="minorHAnsi"/>
        </w:rPr>
        <w:t xml:space="preserve">Offspring gestation age was calculated using the time between the last reported menstrual period and infant birth date. Days pregnant at maternal blood sampling was determined by subtracting the time between the blood sample and infant birth date from gestation age. </w:t>
      </w:r>
      <w:commentRangeStart w:id="2"/>
      <w:r w:rsidRPr="00CC6929">
        <w:rPr>
          <w:rFonts w:cstheme="minorHAnsi"/>
          <w:highlight w:val="yellow"/>
        </w:rPr>
        <w:t>The median and mean interval (in day</w:t>
      </w:r>
      <w:r w:rsidR="00AE49AB">
        <w:rPr>
          <w:rFonts w:cstheme="minorHAnsi"/>
          <w:highlight w:val="yellow"/>
        </w:rPr>
        <w:t>s</w:t>
      </w:r>
      <w:r w:rsidRPr="00CC6929">
        <w:rPr>
          <w:rFonts w:cstheme="minorHAnsi"/>
          <w:highlight w:val="yellow"/>
        </w:rPr>
        <w:t>) between birth and newborn anthropometry measurements were 3 and 4.5 days, respectively, with a range from 1 to 44 days</w:t>
      </w:r>
      <w:r w:rsidRPr="00CC6929">
        <w:rPr>
          <w:rFonts w:cstheme="minorHAnsi"/>
        </w:rPr>
        <w:t>.</w:t>
      </w:r>
      <w:commentRangeEnd w:id="2"/>
      <w:r w:rsidR="00AC5E05">
        <w:rPr>
          <w:rStyle w:val="CommentReference"/>
        </w:rPr>
        <w:commentReference w:id="2"/>
      </w:r>
    </w:p>
    <w:p w14:paraId="47B7A438" w14:textId="77777777" w:rsidR="00FF475B" w:rsidRDefault="00FF475B" w:rsidP="00FF475B">
      <w:pPr>
        <w:spacing w:line="240" w:lineRule="auto"/>
        <w:rPr>
          <w:rFonts w:cstheme="minorHAnsi"/>
          <w:i/>
          <w:iCs/>
        </w:rPr>
      </w:pPr>
      <w:r>
        <w:rPr>
          <w:rFonts w:cstheme="minorHAnsi"/>
          <w:i/>
          <w:iCs/>
        </w:rPr>
        <w:t>Sample i</w:t>
      </w:r>
      <w:r w:rsidRPr="00FF475B">
        <w:rPr>
          <w:rFonts w:cstheme="minorHAnsi"/>
          <w:i/>
          <w:iCs/>
        </w:rPr>
        <w:t xml:space="preserve">nclusion criteria </w:t>
      </w:r>
    </w:p>
    <w:p w14:paraId="1DDCB20F" w14:textId="4A517B84" w:rsidR="00365479" w:rsidRDefault="00FF475B" w:rsidP="00365479">
      <w:pPr>
        <w:spacing w:line="240" w:lineRule="auto"/>
        <w:rPr>
          <w:rFonts w:cstheme="minorHAnsi"/>
        </w:rPr>
      </w:pPr>
      <w:r>
        <w:rPr>
          <w:rFonts w:cstheme="minorHAnsi"/>
        </w:rPr>
        <w:t>Women for the present study</w:t>
      </w:r>
      <w:r w:rsidRPr="00110DFC">
        <w:rPr>
          <w:rFonts w:cstheme="minorHAnsi"/>
        </w:rPr>
        <w:t xml:space="preserve"> were selected based on reproductive history and sample availability</w:t>
      </w:r>
      <w:r>
        <w:rPr>
          <w:rFonts w:cstheme="minorHAnsi"/>
        </w:rPr>
        <w:t xml:space="preserve"> for </w:t>
      </w:r>
      <w:proofErr w:type="spellStart"/>
      <w:r>
        <w:rPr>
          <w:rFonts w:cstheme="minorHAnsi"/>
        </w:rPr>
        <w:t>DNAm</w:t>
      </w:r>
      <w:proofErr w:type="spellEnd"/>
      <w:r w:rsidR="00365479">
        <w:rPr>
          <w:rFonts w:cstheme="minorHAnsi"/>
        </w:rPr>
        <w:t xml:space="preserve"> measurement</w:t>
      </w:r>
      <w:r w:rsidRPr="00110DFC">
        <w:rPr>
          <w:rFonts w:cstheme="minorHAnsi"/>
        </w:rPr>
        <w:t xml:space="preserve">. </w:t>
      </w:r>
      <w:proofErr w:type="spellStart"/>
      <w:r w:rsidRPr="00110DFC">
        <w:rPr>
          <w:rFonts w:cstheme="minorHAnsi"/>
        </w:rPr>
        <w:t>DNAm</w:t>
      </w:r>
      <w:proofErr w:type="spellEnd"/>
      <w:r w:rsidRPr="00110DFC">
        <w:rPr>
          <w:rFonts w:cstheme="minorHAnsi"/>
        </w:rPr>
        <w:t xml:space="preserve"> was measured for a total of 334 women</w:t>
      </w:r>
      <w:r w:rsidR="00A04F27">
        <w:rPr>
          <w:rFonts w:cstheme="minorHAnsi"/>
        </w:rPr>
        <w:t xml:space="preserve"> and only women with complete information for all variables were included</w:t>
      </w:r>
      <w:r w:rsidRPr="00110DFC">
        <w:rPr>
          <w:rFonts w:cstheme="minorHAnsi"/>
        </w:rPr>
        <w:t xml:space="preserve">. For each woman, the last pregnancy during the 2009-2014 tracking period was used unless inadequate DBS sample remained, in which case a blood sample from an earlier pregnancy was used. </w:t>
      </w:r>
      <w:r w:rsidR="00365479">
        <w:rPr>
          <w:rFonts w:cstheme="minorHAnsi"/>
        </w:rPr>
        <w:t>Fifteen women were missing pre-pregnancy BMI</w:t>
      </w:r>
      <w:r w:rsidR="00A04F27">
        <w:rPr>
          <w:rFonts w:cstheme="minorHAnsi"/>
        </w:rPr>
        <w:t xml:space="preserve">, 2 women were missing data on offspring developmental outcomes, and </w:t>
      </w:r>
      <w:proofErr w:type="spellStart"/>
      <w:r w:rsidR="00A04F27">
        <w:rPr>
          <w:rFonts w:cstheme="minorHAnsi"/>
        </w:rPr>
        <w:t>DNAm</w:t>
      </w:r>
      <w:proofErr w:type="spellEnd"/>
      <w:r w:rsidR="00A04F27">
        <w:rPr>
          <w:rFonts w:cstheme="minorHAnsi"/>
        </w:rPr>
        <w:t xml:space="preserve"> for one woman did not pass quality control, and these women were excluded. </w:t>
      </w:r>
      <w:r w:rsidR="00365479" w:rsidRPr="00CC6929">
        <w:rPr>
          <w:rFonts w:cstheme="minorHAnsi"/>
        </w:rPr>
        <w:t xml:space="preserve">Analyses were further limited to </w:t>
      </w:r>
      <w:r w:rsidR="00365479">
        <w:rPr>
          <w:rFonts w:cstheme="minorHAnsi"/>
        </w:rPr>
        <w:t xml:space="preserve">women with </w:t>
      </w:r>
      <w:r w:rsidR="00365479" w:rsidRPr="00CC6929">
        <w:rPr>
          <w:rFonts w:cstheme="minorHAnsi"/>
        </w:rPr>
        <w:t>newborns with gestational ages between 32 and 44 weeks, which excluded 5 very premature births</w:t>
      </w:r>
      <w:r w:rsidR="00365479">
        <w:rPr>
          <w:rFonts w:cstheme="minorHAnsi"/>
        </w:rPr>
        <w:t xml:space="preserve">, </w:t>
      </w:r>
      <w:r w:rsidR="00365479">
        <w:rPr>
          <w:rFonts w:cstheme="minorHAnsi"/>
        </w:rPr>
        <w:t xml:space="preserve">and </w:t>
      </w:r>
      <w:r w:rsidR="00365479">
        <w:rPr>
          <w:rFonts w:cstheme="minorHAnsi"/>
        </w:rPr>
        <w:t xml:space="preserve">10 late deliveries between 45-53. </w:t>
      </w:r>
      <w:r w:rsidR="00A04F27" w:rsidRPr="00CC6929">
        <w:rPr>
          <w:rFonts w:cstheme="minorHAnsi"/>
        </w:rPr>
        <w:t xml:space="preserve">To minimize impacts of the infant’s environment and growth after birth, analyses of infants were limited to those measured within 2 weeks of birth and adjusted for age at measurement in models (this excluded </w:t>
      </w:r>
      <w:r w:rsidR="00A04F27">
        <w:rPr>
          <w:rFonts w:cstheme="minorHAnsi"/>
        </w:rPr>
        <w:t>4</w:t>
      </w:r>
      <w:r w:rsidR="00A04F27" w:rsidRPr="00CC6929">
        <w:rPr>
          <w:rFonts w:cstheme="minorHAnsi"/>
        </w:rPr>
        <w:t xml:space="preserve"> individuals measured more than 2 weeks after birth). </w:t>
      </w:r>
      <w:r w:rsidR="00365479" w:rsidRPr="00CC6929">
        <w:rPr>
          <w:rFonts w:cstheme="minorHAnsi"/>
        </w:rPr>
        <w:t xml:space="preserve">After these exclusions, the final sample with all necessary biological and questionnaire data included </w:t>
      </w:r>
      <w:r w:rsidR="00A04F27">
        <w:rPr>
          <w:rFonts w:cstheme="minorHAnsi"/>
        </w:rPr>
        <w:t>297</w:t>
      </w:r>
      <w:r w:rsidR="00365479">
        <w:rPr>
          <w:rFonts w:cstheme="minorHAnsi"/>
        </w:rPr>
        <w:t xml:space="preserve"> women</w:t>
      </w:r>
      <w:r w:rsidR="00365479" w:rsidRPr="00CC6929">
        <w:rPr>
          <w:rFonts w:cstheme="minorHAnsi"/>
        </w:rPr>
        <w:t xml:space="preserve"> singleton</w:t>
      </w:r>
      <w:r w:rsidR="00365479">
        <w:rPr>
          <w:rFonts w:cstheme="minorHAnsi"/>
        </w:rPr>
        <w:t xml:space="preserve"> births with complete information</w:t>
      </w:r>
      <w:r w:rsidR="00A04F27">
        <w:rPr>
          <w:rFonts w:cstheme="minorHAnsi"/>
        </w:rPr>
        <w:t>.</w:t>
      </w:r>
      <w:r w:rsidR="00365479" w:rsidRPr="00CC6929">
        <w:rPr>
          <w:rFonts w:cstheme="minorHAnsi"/>
        </w:rPr>
        <w:t xml:space="preserve"> </w:t>
      </w:r>
    </w:p>
    <w:p w14:paraId="3DBF1F25" w14:textId="5AB43FC5" w:rsidR="00CC6929" w:rsidRPr="00CC6929" w:rsidRDefault="00CC6929" w:rsidP="00CC6929">
      <w:pPr>
        <w:spacing w:after="120" w:line="240" w:lineRule="auto"/>
        <w:rPr>
          <w:rFonts w:cstheme="minorHAnsi"/>
          <w:i/>
        </w:rPr>
      </w:pPr>
      <w:r w:rsidRPr="00CC6929">
        <w:rPr>
          <w:rFonts w:cstheme="minorHAnsi"/>
          <w:i/>
        </w:rPr>
        <w:t xml:space="preserve">DNA methylation </w:t>
      </w:r>
      <w:r w:rsidR="00FF475B">
        <w:rPr>
          <w:rFonts w:cstheme="minorHAnsi"/>
          <w:i/>
        </w:rPr>
        <w:t>sample processing</w:t>
      </w:r>
      <w:r w:rsidR="00516955">
        <w:rPr>
          <w:rFonts w:cstheme="minorHAnsi"/>
          <w:i/>
        </w:rPr>
        <w:t xml:space="preserve"> and epigenetic clock calculation</w:t>
      </w:r>
    </w:p>
    <w:p w14:paraId="1CFD6EB3" w14:textId="68AF825D" w:rsidR="00516955" w:rsidRPr="00AC5E05" w:rsidRDefault="00CC6929" w:rsidP="00516955">
      <w:pPr>
        <w:tabs>
          <w:tab w:val="left" w:pos="0"/>
          <w:tab w:val="left" w:pos="720"/>
          <w:tab w:val="decimal" w:pos="5580"/>
        </w:tabs>
        <w:spacing w:line="240" w:lineRule="auto"/>
        <w:rPr>
          <w:rFonts w:cstheme="minorHAnsi"/>
          <w:iCs/>
        </w:rPr>
      </w:pPr>
      <w:r w:rsidRPr="00CC6929">
        <w:rPr>
          <w:rFonts w:cstheme="minorHAnsi"/>
          <w:bCs/>
        </w:rPr>
        <w:t xml:space="preserve">DNA was extracted from </w:t>
      </w:r>
      <w:r w:rsidR="00FF475B">
        <w:rPr>
          <w:rFonts w:cstheme="minorHAnsi"/>
          <w:bCs/>
        </w:rPr>
        <w:t>dried blood spots (DBS)</w:t>
      </w:r>
      <w:r w:rsidRPr="00CC6929">
        <w:rPr>
          <w:rFonts w:cstheme="minorHAnsi"/>
          <w:bCs/>
        </w:rPr>
        <w:t xml:space="preserve"> </w:t>
      </w:r>
      <w:r w:rsidR="00D30B89">
        <w:rPr>
          <w:rFonts w:cstheme="minorHAnsi"/>
          <w:bCs/>
        </w:rPr>
        <w:t xml:space="preserve">using </w:t>
      </w:r>
      <w:commentRangeStart w:id="3"/>
      <w:r w:rsidR="00D30B89">
        <w:rPr>
          <w:rFonts w:cstheme="minorHAnsi"/>
          <w:bCs/>
        </w:rPr>
        <w:t>PROTOCOL</w:t>
      </w:r>
      <w:commentRangeEnd w:id="3"/>
      <w:r w:rsidR="00D30B89">
        <w:rPr>
          <w:rStyle w:val="CommentReference"/>
        </w:rPr>
        <w:commentReference w:id="3"/>
      </w:r>
      <w:r w:rsidR="00D30B89">
        <w:rPr>
          <w:rFonts w:cstheme="minorHAnsi"/>
          <w:bCs/>
        </w:rPr>
        <w:t xml:space="preserve">. </w:t>
      </w:r>
      <w:r w:rsidR="00FF475B" w:rsidRPr="00FF475B">
        <w:rPr>
          <w:rFonts w:cstheme="minorHAnsi"/>
          <w:bCs/>
        </w:rPr>
        <w:t>750ng of genomic DNA was treated with sodium bisulfite (</w:t>
      </w:r>
      <w:proofErr w:type="spellStart"/>
      <w:r w:rsidR="00FF475B" w:rsidRPr="00FF475B">
        <w:rPr>
          <w:rFonts w:cstheme="minorHAnsi"/>
          <w:bCs/>
        </w:rPr>
        <w:t>Zymo</w:t>
      </w:r>
      <w:proofErr w:type="spellEnd"/>
      <w:r w:rsidR="00FF475B" w:rsidRPr="00FF475B">
        <w:rPr>
          <w:rFonts w:cstheme="minorHAnsi"/>
          <w:bCs/>
        </w:rPr>
        <w:t xml:space="preserve"> EZDNA, </w:t>
      </w:r>
      <w:proofErr w:type="spellStart"/>
      <w:r w:rsidR="00FF475B" w:rsidRPr="00FF475B">
        <w:rPr>
          <w:rFonts w:cstheme="minorHAnsi"/>
          <w:bCs/>
        </w:rPr>
        <w:t>Zymo</w:t>
      </w:r>
      <w:proofErr w:type="spellEnd"/>
      <w:r w:rsidR="00FF475B" w:rsidRPr="00FF475B">
        <w:rPr>
          <w:rFonts w:cstheme="minorHAnsi"/>
          <w:bCs/>
        </w:rPr>
        <w:t xml:space="preserve"> Research, Irvine, CA, USA), and 160ng of converted DNA was applied to the </w:t>
      </w:r>
      <w:r w:rsidR="00D30B89">
        <w:rPr>
          <w:rFonts w:cstheme="minorHAnsi"/>
          <w:bCs/>
        </w:rPr>
        <w:t>Illumina</w:t>
      </w:r>
      <w:r w:rsidR="00FF475B" w:rsidRPr="00FF475B">
        <w:rPr>
          <w:rFonts w:cstheme="minorHAnsi"/>
          <w:bCs/>
        </w:rPr>
        <w:t xml:space="preserve"> </w:t>
      </w:r>
      <w:r w:rsidR="00516955">
        <w:rPr>
          <w:rFonts w:cstheme="minorHAnsi"/>
          <w:bCs/>
        </w:rPr>
        <w:t xml:space="preserve">Infinium </w:t>
      </w:r>
      <w:proofErr w:type="spellStart"/>
      <w:r w:rsidR="00516955">
        <w:rPr>
          <w:rFonts w:cstheme="minorHAnsi"/>
          <w:bCs/>
        </w:rPr>
        <w:t>MethylationEPIC</w:t>
      </w:r>
      <w:proofErr w:type="spellEnd"/>
      <w:r w:rsidR="00516955">
        <w:rPr>
          <w:rFonts w:cstheme="minorHAnsi"/>
          <w:bCs/>
        </w:rPr>
        <w:t xml:space="preserve"> </w:t>
      </w:r>
      <w:proofErr w:type="spellStart"/>
      <w:r w:rsidR="00FF475B" w:rsidRPr="00FF475B">
        <w:rPr>
          <w:rFonts w:cstheme="minorHAnsi"/>
          <w:bCs/>
        </w:rPr>
        <w:t>BeadChip</w:t>
      </w:r>
      <w:proofErr w:type="spellEnd"/>
      <w:r w:rsidR="00FF475B" w:rsidRPr="00FF475B">
        <w:rPr>
          <w:rFonts w:cstheme="minorHAnsi"/>
          <w:bCs/>
        </w:rPr>
        <w:t xml:space="preserve"> under standard conditions (Illumina Inc., San Diego, CA). Technicians were blind to any information regarding participant characteristics, and samples were randomly assigned to plate, chip, and row. Background subtraction and color correction were performed using Illumina Genome Studio with default parameters. Data were then exported into R for further analysis.</w:t>
      </w:r>
      <w:r w:rsidR="00516955">
        <w:rPr>
          <w:rFonts w:cstheme="minorHAnsi"/>
          <w:bCs/>
        </w:rPr>
        <w:t xml:space="preserve"> </w:t>
      </w:r>
      <w:r w:rsidR="00516955" w:rsidRPr="00516955">
        <w:rPr>
          <w:rFonts w:cstheme="minorHAnsi"/>
          <w:iCs/>
        </w:rPr>
        <w:t xml:space="preserve">Quality control involved first confirming participant sex and replicate status. This was followed by quantile normalization using </w:t>
      </w:r>
      <w:proofErr w:type="spellStart"/>
      <w:r w:rsidR="00516955" w:rsidRPr="00516955">
        <w:rPr>
          <w:rFonts w:cstheme="minorHAnsi"/>
          <w:iCs/>
        </w:rPr>
        <w:t>lumi</w:t>
      </w:r>
      <w:proofErr w:type="spellEnd"/>
      <w:r w:rsidR="00516955" w:rsidRPr="00516955">
        <w:rPr>
          <w:rFonts w:cstheme="minorHAnsi"/>
          <w:iCs/>
        </w:rPr>
        <w:t xml:space="preserve"> on all probes including SNP-associated and XY multiple binding probes. To maximize the number of sites available for the epigenetic age calculator, probes with detection p-values above 0.01 were called NA for poor performing samples </w:t>
      </w:r>
      <w:proofErr w:type="gramStart"/>
      <w:r w:rsidR="00516955" w:rsidRPr="00516955">
        <w:rPr>
          <w:rFonts w:cstheme="minorHAnsi"/>
          <w:iCs/>
        </w:rPr>
        <w:t>only, and</w:t>
      </w:r>
      <w:proofErr w:type="gramEnd"/>
      <w:r w:rsidR="00516955" w:rsidRPr="00516955">
        <w:rPr>
          <w:rFonts w:cstheme="minorHAnsi"/>
          <w:iCs/>
        </w:rPr>
        <w:t xml:space="preserve"> were otherwise </w:t>
      </w:r>
      <w:r w:rsidR="00516955" w:rsidRPr="00516955">
        <w:rPr>
          <w:rFonts w:cstheme="minorHAnsi"/>
          <w:iCs/>
        </w:rPr>
        <w:lastRenderedPageBreak/>
        <w:t xml:space="preserve">retained. Horvath’s </w:t>
      </w:r>
      <w:proofErr w:type="spellStart"/>
      <w:r w:rsidR="00516955" w:rsidRPr="00516955">
        <w:rPr>
          <w:rFonts w:cstheme="minorHAnsi"/>
          <w:iCs/>
        </w:rPr>
        <w:t>DNAmAge</w:t>
      </w:r>
      <w:proofErr w:type="spellEnd"/>
      <w:r w:rsidR="00516955" w:rsidRPr="00516955">
        <w:rPr>
          <w:rFonts w:cstheme="minorHAnsi"/>
          <w:iCs/>
        </w:rPr>
        <w:t xml:space="preserve"> was calculated using an online calculator (http://labs.genetics.ucla.edu/horvath/dnamage/), designed to be generally robust to cell-type differ- </w:t>
      </w:r>
      <w:proofErr w:type="spellStart"/>
      <w:r w:rsidR="00516955" w:rsidRPr="00516955">
        <w:rPr>
          <w:rFonts w:cstheme="minorHAnsi"/>
          <w:iCs/>
        </w:rPr>
        <w:t>ences</w:t>
      </w:r>
      <w:proofErr w:type="spellEnd"/>
      <w:r w:rsidR="00516955" w:rsidRPr="00516955">
        <w:rPr>
          <w:rFonts w:cstheme="minorHAnsi"/>
          <w:iCs/>
        </w:rPr>
        <w:t xml:space="preserve"> associated with age. Background-corrected beta values were </w:t>
      </w:r>
      <w:proofErr w:type="spellStart"/>
      <w:r w:rsidR="00516955" w:rsidRPr="00516955">
        <w:rPr>
          <w:rFonts w:cstheme="minorHAnsi"/>
          <w:iCs/>
        </w:rPr>
        <w:t>processed</w:t>
      </w:r>
      <w:r w:rsidR="00516955">
        <w:rPr>
          <w:rFonts w:cstheme="minorHAnsi"/>
          <w:iCs/>
        </w:rPr>
        <w:t xml:space="preserve"> </w:t>
      </w:r>
      <w:proofErr w:type="spellEnd"/>
      <w:r w:rsidR="00516955">
        <w:rPr>
          <w:rFonts w:cstheme="minorHAnsi"/>
          <w:iCs/>
        </w:rPr>
        <w:t>further</w:t>
      </w:r>
      <w:r w:rsidR="00516955" w:rsidRPr="00516955">
        <w:rPr>
          <w:rFonts w:cstheme="minorHAnsi"/>
          <w:iCs/>
        </w:rPr>
        <w:t xml:space="preserve"> using the calculator’s internal normalization </w:t>
      </w:r>
      <w:commentRangeStart w:id="4"/>
      <w:r w:rsidR="00516955" w:rsidRPr="00516955">
        <w:rPr>
          <w:rFonts w:cstheme="minorHAnsi"/>
          <w:iCs/>
        </w:rPr>
        <w:t>algorithms</w:t>
      </w:r>
      <w:commentRangeEnd w:id="4"/>
      <w:r w:rsidR="00AC5E05">
        <w:rPr>
          <w:rStyle w:val="CommentReference"/>
        </w:rPr>
        <w:commentReference w:id="4"/>
      </w:r>
      <w:r w:rsidR="00516955" w:rsidRPr="00516955">
        <w:rPr>
          <w:rFonts w:cstheme="minorHAnsi"/>
          <w:iCs/>
        </w:rPr>
        <w:t>.</w:t>
      </w:r>
      <w:r w:rsidR="00516955" w:rsidRPr="00516955">
        <w:rPr>
          <w:rFonts w:cstheme="minorHAnsi"/>
          <w:i/>
        </w:rPr>
        <w:t xml:space="preserve"> </w:t>
      </w:r>
      <w:r w:rsidR="00AC5E05">
        <w:rPr>
          <w:rFonts w:cstheme="minorHAnsi"/>
          <w:iCs/>
        </w:rPr>
        <w:t xml:space="preserve">In all cases, maternal epigenetic age acceleration, which is the residual of epigenetic age on chronological age, was used. </w:t>
      </w:r>
    </w:p>
    <w:p w14:paraId="66EE63A0" w14:textId="77777777" w:rsidR="00516955" w:rsidRPr="00516955" w:rsidDel="00AC5E05" w:rsidRDefault="00516955" w:rsidP="00516955">
      <w:pPr>
        <w:tabs>
          <w:tab w:val="left" w:pos="0"/>
          <w:tab w:val="left" w:pos="720"/>
          <w:tab w:val="decimal" w:pos="5580"/>
        </w:tabs>
        <w:spacing w:line="240" w:lineRule="auto"/>
        <w:rPr>
          <w:del w:id="5" w:author="Calen Patrick Ryan" w:date="2021-09-22T14:34:00Z"/>
          <w:rFonts w:cstheme="minorHAnsi"/>
          <w:bCs/>
          <w:iCs/>
        </w:rPr>
      </w:pPr>
    </w:p>
    <w:p w14:paraId="4DABAAC5" w14:textId="702B271B" w:rsidR="00CC6929" w:rsidRPr="00CC6929" w:rsidDel="00AC5E05" w:rsidRDefault="00FF475B" w:rsidP="00CC6929">
      <w:pPr>
        <w:spacing w:line="240" w:lineRule="auto"/>
        <w:rPr>
          <w:del w:id="6" w:author="Calen Patrick Ryan" w:date="2021-09-22T14:34:00Z"/>
          <w:rFonts w:cstheme="minorHAnsi"/>
          <w:iCs/>
        </w:rPr>
      </w:pPr>
      <w:del w:id="7" w:author="Calen Patrick Ryan" w:date="2021-09-22T14:34:00Z">
        <w:r w:rsidDel="00AC5E05">
          <w:rPr>
            <w:rFonts w:cstheme="minorHAnsi"/>
            <w:iCs/>
          </w:rPr>
          <w:delText>Maternal</w:delText>
        </w:r>
        <w:r w:rsidR="00CC6929" w:rsidRPr="00CC6929" w:rsidDel="00AC5E05">
          <w:rPr>
            <w:rFonts w:cstheme="minorHAnsi"/>
            <w:iCs/>
          </w:rPr>
          <w:delText xml:space="preserve"> epigenetic age was calculated using previously established methods (cite later) and algorithms through the online DNA methylation calculator. The four primary epigenetic clocks were </w:delText>
        </w:r>
        <w:r w:rsidR="00CC6929" w:rsidRPr="00CC6929" w:rsidDel="00AC5E05">
          <w:rPr>
            <w:rFonts w:cstheme="minorHAnsi"/>
            <w:i/>
          </w:rPr>
          <w:delText>intrinsic epigenetic age acceleration (IEAA), extrinstic epigenetic age acceleration (EEAA), phenotypic epigenetic age acceleration (PEAA), and GrimAgeAccel</w:delText>
        </w:r>
        <w:r w:rsidR="00CC6929" w:rsidRPr="00CC6929" w:rsidDel="00AC5E05">
          <w:rPr>
            <w:rFonts w:cstheme="minorHAnsi"/>
            <w:iCs/>
          </w:rPr>
          <w:delText xml:space="preserve">. </w:delText>
        </w:r>
        <w:r w:rsidR="00CC6929" w:rsidRPr="00CC6929" w:rsidDel="00AC5E05">
          <w:rPr>
            <w:rFonts w:cstheme="minorHAnsi"/>
            <w:i/>
          </w:rPr>
          <w:delText>IEAA</w:delText>
        </w:r>
        <w:r w:rsidR="00CC6929" w:rsidRPr="00CC6929" w:rsidDel="00AC5E05">
          <w:rPr>
            <w:rFonts w:cstheme="minorHAnsi"/>
            <w:iCs/>
          </w:rPr>
          <w:delText xml:space="preserve"> examines the intrinsic biological age of immune cells but does not depend on age-related changes in immune cells in the blood. </w:delText>
        </w:r>
        <w:r w:rsidR="00CC6929" w:rsidRPr="00CC6929" w:rsidDel="00AC5E05">
          <w:rPr>
            <w:rFonts w:cstheme="minorHAnsi"/>
            <w:i/>
          </w:rPr>
          <w:delText>EEAA</w:delText>
        </w:r>
        <w:r w:rsidR="00CC6929" w:rsidRPr="00CC6929" w:rsidDel="00AC5E05">
          <w:rPr>
            <w:rFonts w:cstheme="minorHAnsi"/>
            <w:iCs/>
          </w:rPr>
          <w:delText xml:space="preserve"> captures immune cell biological age due to both intrinsic immune cell age and changes in immune cell populations in the blood. </w:delText>
        </w:r>
        <w:r w:rsidR="00CC6929" w:rsidRPr="00CC6929" w:rsidDel="00AC5E05">
          <w:rPr>
            <w:rFonts w:cstheme="minorHAnsi"/>
            <w:i/>
          </w:rPr>
          <w:delText>PEAA</w:delText>
        </w:r>
        <w:r w:rsidR="00CC6929" w:rsidRPr="00CC6929" w:rsidDel="00AC5E05">
          <w:rPr>
            <w:rFonts w:cstheme="minorHAnsi"/>
            <w:iCs/>
          </w:rPr>
          <w:delText xml:space="preserve"> is determined using the Levine Method, which uses sites selected due to associations with phenotypic age indicators and chronological age. </w:delText>
        </w:r>
        <w:r w:rsidR="00CC6929" w:rsidRPr="00CC6929" w:rsidDel="00AC5E05">
          <w:rPr>
            <w:rFonts w:cstheme="minorHAnsi"/>
            <w:i/>
          </w:rPr>
          <w:delText>GrimAgeAccel</w:delText>
        </w:r>
        <w:r w:rsidR="00CC6929" w:rsidRPr="00CC6929" w:rsidDel="00AC5E05">
          <w:rPr>
            <w:rFonts w:cstheme="minorHAnsi"/>
            <w:iCs/>
          </w:rPr>
          <w:delText xml:space="preserve"> is a marker enriched for DNA methylation sites that are surrogate markers for blood plasma proteins related to mortality. DNAm PAI-1, DNAm ADM, DNAm, B2M, DNAm cystatin C, DNAm GDF, DNAm leptin, DNAm TIMP1, and DNAm smoking pack years serve as these surrogate DNA methylation markers.</w:delText>
        </w:r>
      </w:del>
    </w:p>
    <w:p w14:paraId="4DC315B7" w14:textId="77777777" w:rsidR="00CC6929" w:rsidRPr="00CC6929" w:rsidRDefault="00CC6929" w:rsidP="00CC6929">
      <w:pPr>
        <w:spacing w:line="240" w:lineRule="auto"/>
        <w:rPr>
          <w:rFonts w:cstheme="minorHAnsi"/>
          <w:i/>
        </w:rPr>
      </w:pPr>
      <w:r w:rsidRPr="00CC6929">
        <w:rPr>
          <w:rFonts w:cstheme="minorHAnsi"/>
          <w:i/>
        </w:rPr>
        <w:t xml:space="preserve">Statistical analysis </w:t>
      </w:r>
    </w:p>
    <w:p w14:paraId="23D75025" w14:textId="6158C71B" w:rsidR="00CC6929" w:rsidRDefault="00CC6929" w:rsidP="00CC6929">
      <w:pPr>
        <w:widowControl w:val="0"/>
        <w:autoSpaceDE w:val="0"/>
        <w:autoSpaceDN w:val="0"/>
        <w:adjustRightInd w:val="0"/>
        <w:spacing w:line="240" w:lineRule="auto"/>
        <w:rPr>
          <w:rFonts w:cstheme="minorHAnsi"/>
        </w:rPr>
      </w:pPr>
      <w:r w:rsidRPr="00CC6929">
        <w:rPr>
          <w:rFonts w:cstheme="minorHAnsi"/>
        </w:rPr>
        <w:t>We ran a sequence of multivariate linear regression models designed to assess relationships between</w:t>
      </w:r>
      <w:r w:rsidR="00AC5E05">
        <w:rPr>
          <w:rFonts w:cstheme="minorHAnsi"/>
        </w:rPr>
        <w:t xml:space="preserve"> maternal epigenetic age acceleration and</w:t>
      </w:r>
      <w:r w:rsidRPr="00CC6929">
        <w:rPr>
          <w:rFonts w:cstheme="minorHAnsi"/>
        </w:rPr>
        <w:t xml:space="preserve"> two fetal outcomes (gestational age and measured weight after birth). Models predicting postnatal outcomes were adjusted for days after birth of anthropometry measurement, gestational age at birth, offspring gender, </w:t>
      </w:r>
      <w:r w:rsidR="00AC5E05">
        <w:rPr>
          <w:rFonts w:cstheme="minorHAnsi"/>
        </w:rPr>
        <w:t xml:space="preserve">composite </w:t>
      </w:r>
      <w:r w:rsidRPr="00CC6929">
        <w:rPr>
          <w:rFonts w:cstheme="minorHAnsi"/>
        </w:rPr>
        <w:t>socioeconomic status</w:t>
      </w:r>
      <w:r w:rsidR="00AC5E05">
        <w:rPr>
          <w:rFonts w:cstheme="minorHAnsi"/>
        </w:rPr>
        <w:t xml:space="preserve"> score. </w:t>
      </w:r>
      <w:r w:rsidR="00AC5E05" w:rsidRPr="00CC6929">
        <w:rPr>
          <w:rFonts w:cstheme="minorHAnsi"/>
        </w:rPr>
        <w:t>Because birth outcomes are potentially impacted by the mother’s adiposity, we also adjusted for the</w:t>
      </w:r>
      <w:r w:rsidR="00AC5E05">
        <w:rPr>
          <w:rFonts w:cstheme="minorHAnsi"/>
        </w:rPr>
        <w:t xml:space="preserve"> mother’s</w:t>
      </w:r>
      <w:r w:rsidRPr="00CC6929">
        <w:rPr>
          <w:rFonts w:cstheme="minorHAnsi"/>
        </w:rPr>
        <w:t xml:space="preserve"> pre-pregnancy </w:t>
      </w:r>
      <w:r w:rsidR="00AC5E05">
        <w:rPr>
          <w:rFonts w:cstheme="minorHAnsi"/>
        </w:rPr>
        <w:t>body mass index (</w:t>
      </w:r>
      <w:r w:rsidRPr="00CC6929">
        <w:rPr>
          <w:rFonts w:cstheme="minorHAnsi"/>
        </w:rPr>
        <w:t>BMI</w:t>
      </w:r>
      <w:r w:rsidR="00AC5E05">
        <w:rPr>
          <w:rFonts w:cstheme="minorHAnsi"/>
        </w:rPr>
        <w:t>)</w:t>
      </w:r>
      <w:r w:rsidRPr="00CC6929">
        <w:rPr>
          <w:rFonts w:cstheme="minorHAnsi"/>
        </w:rPr>
        <w:t xml:space="preserve"> z-scores. </w:t>
      </w:r>
      <w:r w:rsidR="00AC5E05" w:rsidRPr="00CC6929">
        <w:rPr>
          <w:rFonts w:cstheme="minorHAnsi"/>
        </w:rPr>
        <w:t xml:space="preserve">All statistical analyses were conducted using R.  </w:t>
      </w:r>
    </w:p>
    <w:p w14:paraId="4972C7BC" w14:textId="77777777" w:rsidR="00AC5E05" w:rsidRDefault="00AC5E05" w:rsidP="00CC6929">
      <w:pPr>
        <w:widowControl w:val="0"/>
        <w:autoSpaceDE w:val="0"/>
        <w:autoSpaceDN w:val="0"/>
        <w:adjustRightInd w:val="0"/>
        <w:spacing w:line="240" w:lineRule="auto"/>
        <w:rPr>
          <w:rFonts w:cstheme="minorHAnsi"/>
        </w:rPr>
      </w:pPr>
    </w:p>
    <w:p w14:paraId="7213A8AB" w14:textId="011456E3" w:rsidR="00CC6929" w:rsidRDefault="00CC6929" w:rsidP="00CC6929">
      <w:pPr>
        <w:widowControl w:val="0"/>
        <w:autoSpaceDE w:val="0"/>
        <w:autoSpaceDN w:val="0"/>
        <w:adjustRightInd w:val="0"/>
        <w:spacing w:line="240" w:lineRule="auto"/>
        <w:rPr>
          <w:rFonts w:cstheme="minorHAnsi"/>
        </w:rPr>
      </w:pPr>
      <w:r>
        <w:rPr>
          <w:rFonts w:cstheme="minorHAnsi"/>
          <w:b/>
          <w:bCs/>
        </w:rPr>
        <w:t>Results</w:t>
      </w:r>
    </w:p>
    <w:p w14:paraId="0455FA4A" w14:textId="4E58242B"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Sample characteristics table?</w:t>
      </w:r>
    </w:p>
    <w:p w14:paraId="267051A3" w14:textId="7E1D9477" w:rsidR="00D3439B" w:rsidRDefault="00D3439B" w:rsidP="00D3439B">
      <w:pPr>
        <w:widowControl w:val="0"/>
        <w:autoSpaceDE w:val="0"/>
        <w:autoSpaceDN w:val="0"/>
        <w:adjustRightInd w:val="0"/>
        <w:spacing w:line="240" w:lineRule="auto"/>
        <w:rPr>
          <w:rFonts w:cstheme="minorHAnsi"/>
        </w:rPr>
      </w:pPr>
      <w:r w:rsidRPr="00D3439B">
        <w:rPr>
          <w:rFonts w:cstheme="minorHAnsi"/>
          <w:highlight w:val="yellow"/>
        </w:rPr>
        <w:t xml:space="preserve">Yes. Make a table with mean, </w:t>
      </w:r>
      <w:proofErr w:type="spellStart"/>
      <w:r w:rsidRPr="00D3439B">
        <w:rPr>
          <w:rFonts w:cstheme="minorHAnsi"/>
          <w:highlight w:val="yellow"/>
        </w:rPr>
        <w:t>sd</w:t>
      </w:r>
      <w:proofErr w:type="spellEnd"/>
      <w:r w:rsidRPr="00D3439B">
        <w:rPr>
          <w:rFonts w:cstheme="minorHAnsi"/>
          <w:highlight w:val="yellow"/>
        </w:rPr>
        <w:t>, median, range (min and max) for maternal age at blood draw, weeks pregnant at blood draw, maternal pre-pregnancy BMI (not z-scores if we have those), maternal education in years (if we have it), smoking behavior (y/n). Also, have a slightly different section below with the same metrics for gestational age, infant weight, sex makeup (proportion of males), average age measured.</w:t>
      </w:r>
      <w:r>
        <w:rPr>
          <w:rFonts w:cstheme="minorHAnsi"/>
        </w:rPr>
        <w:t xml:space="preserve"> </w:t>
      </w:r>
    </w:p>
    <w:p w14:paraId="57DDFFA2" w14:textId="7AA4E089" w:rsidR="00D3439B" w:rsidRDefault="00D3439B" w:rsidP="00D3439B">
      <w:pPr>
        <w:widowControl w:val="0"/>
        <w:autoSpaceDE w:val="0"/>
        <w:autoSpaceDN w:val="0"/>
        <w:adjustRightInd w:val="0"/>
        <w:spacing w:line="240" w:lineRule="auto"/>
        <w:rPr>
          <w:rFonts w:cstheme="minorHAnsi"/>
        </w:rPr>
      </w:pPr>
    </w:p>
    <w:p w14:paraId="2246DD2F" w14:textId="77777777" w:rsidR="00D3439B" w:rsidRPr="00D3439B" w:rsidRDefault="00D3439B" w:rsidP="00D3439B">
      <w:pPr>
        <w:widowControl w:val="0"/>
        <w:autoSpaceDE w:val="0"/>
        <w:autoSpaceDN w:val="0"/>
        <w:adjustRightInd w:val="0"/>
        <w:spacing w:line="240" w:lineRule="auto"/>
        <w:rPr>
          <w:rFonts w:cstheme="minorHAnsi"/>
        </w:rPr>
      </w:pPr>
    </w:p>
    <w:p w14:paraId="0D2A4B56" w14:textId="63CC16F7" w:rsidR="00CC6929" w:rsidRDefault="00CC6929" w:rsidP="00CC6929">
      <w:pPr>
        <w:pStyle w:val="ListParagraph"/>
        <w:widowControl w:val="0"/>
        <w:numPr>
          <w:ilvl w:val="0"/>
          <w:numId w:val="1"/>
        </w:numPr>
        <w:autoSpaceDE w:val="0"/>
        <w:autoSpaceDN w:val="0"/>
        <w:adjustRightInd w:val="0"/>
        <w:spacing w:line="240" w:lineRule="auto"/>
        <w:rPr>
          <w:rFonts w:cstheme="minorHAnsi"/>
        </w:rPr>
      </w:pPr>
      <w:r>
        <w:rPr>
          <w:rFonts w:cstheme="minorHAnsi"/>
        </w:rPr>
        <w:t>Regression Models Summary table</w:t>
      </w:r>
    </w:p>
    <w:tbl>
      <w:tblPr>
        <w:tblW w:w="8220" w:type="dxa"/>
        <w:tblLook w:val="04A0" w:firstRow="1" w:lastRow="0" w:firstColumn="1" w:lastColumn="0" w:noHBand="0" w:noVBand="1"/>
      </w:tblPr>
      <w:tblGrid>
        <w:gridCol w:w="1680"/>
        <w:gridCol w:w="2460"/>
        <w:gridCol w:w="1020"/>
        <w:gridCol w:w="1020"/>
        <w:gridCol w:w="1020"/>
        <w:gridCol w:w="1020"/>
      </w:tblGrid>
      <w:tr w:rsidR="00CC6929" w:rsidRPr="00CC6929" w14:paraId="6E447521" w14:textId="77777777" w:rsidTr="00CC6929">
        <w:trPr>
          <w:trHeight w:val="285"/>
        </w:trPr>
        <w:tc>
          <w:tcPr>
            <w:tcW w:w="1680" w:type="dxa"/>
            <w:tcBorders>
              <w:top w:val="nil"/>
              <w:left w:val="nil"/>
              <w:bottom w:val="single" w:sz="4" w:space="0" w:color="auto"/>
              <w:right w:val="nil"/>
            </w:tcBorders>
            <w:shd w:val="clear" w:color="auto" w:fill="auto"/>
            <w:noWrap/>
            <w:vAlign w:val="bottom"/>
            <w:hideMark/>
          </w:tcPr>
          <w:p w14:paraId="1B06B08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Outcome</w:t>
            </w:r>
          </w:p>
        </w:tc>
        <w:tc>
          <w:tcPr>
            <w:tcW w:w="2460" w:type="dxa"/>
            <w:tcBorders>
              <w:top w:val="nil"/>
              <w:left w:val="nil"/>
              <w:bottom w:val="single" w:sz="4" w:space="0" w:color="auto"/>
              <w:right w:val="nil"/>
            </w:tcBorders>
            <w:shd w:val="clear" w:color="auto" w:fill="auto"/>
            <w:noWrap/>
            <w:vAlign w:val="bottom"/>
            <w:hideMark/>
          </w:tcPr>
          <w:p w14:paraId="6AAFEB6F"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Predictor</w:t>
            </w:r>
          </w:p>
        </w:tc>
        <w:tc>
          <w:tcPr>
            <w:tcW w:w="1020" w:type="dxa"/>
            <w:tcBorders>
              <w:top w:val="nil"/>
              <w:left w:val="nil"/>
              <w:bottom w:val="single" w:sz="4" w:space="0" w:color="auto"/>
              <w:right w:val="nil"/>
            </w:tcBorders>
            <w:shd w:val="clear" w:color="auto" w:fill="auto"/>
            <w:noWrap/>
            <w:vAlign w:val="bottom"/>
            <w:hideMark/>
          </w:tcPr>
          <w:p w14:paraId="79E7F5D6"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b</w:t>
            </w:r>
          </w:p>
        </w:tc>
        <w:tc>
          <w:tcPr>
            <w:tcW w:w="1020" w:type="dxa"/>
            <w:tcBorders>
              <w:top w:val="nil"/>
              <w:left w:val="nil"/>
              <w:bottom w:val="single" w:sz="4" w:space="0" w:color="auto"/>
              <w:right w:val="nil"/>
            </w:tcBorders>
            <w:shd w:val="clear" w:color="auto" w:fill="auto"/>
            <w:noWrap/>
            <w:vAlign w:val="bottom"/>
            <w:hideMark/>
          </w:tcPr>
          <w:p w14:paraId="52CEFD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SE</w:t>
            </w:r>
          </w:p>
        </w:tc>
        <w:tc>
          <w:tcPr>
            <w:tcW w:w="1020" w:type="dxa"/>
            <w:tcBorders>
              <w:top w:val="nil"/>
              <w:left w:val="nil"/>
              <w:bottom w:val="single" w:sz="4" w:space="0" w:color="auto"/>
              <w:right w:val="nil"/>
            </w:tcBorders>
            <w:shd w:val="clear" w:color="auto" w:fill="auto"/>
            <w:noWrap/>
            <w:vAlign w:val="bottom"/>
            <w:hideMark/>
          </w:tcPr>
          <w:p w14:paraId="69EEE4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β</w:t>
            </w:r>
          </w:p>
        </w:tc>
        <w:tc>
          <w:tcPr>
            <w:tcW w:w="1020" w:type="dxa"/>
            <w:tcBorders>
              <w:top w:val="nil"/>
              <w:left w:val="nil"/>
              <w:bottom w:val="single" w:sz="4" w:space="0" w:color="auto"/>
              <w:right w:val="nil"/>
            </w:tcBorders>
            <w:shd w:val="clear" w:color="auto" w:fill="auto"/>
            <w:noWrap/>
            <w:vAlign w:val="bottom"/>
            <w:hideMark/>
          </w:tcPr>
          <w:p w14:paraId="0CB09B5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w:t>
            </w:r>
          </w:p>
        </w:tc>
      </w:tr>
      <w:tr w:rsidR="00CC6929" w:rsidRPr="00CC6929" w14:paraId="7FCFBABF" w14:textId="77777777" w:rsidTr="00CC6929">
        <w:trPr>
          <w:trHeight w:val="285"/>
        </w:trPr>
        <w:tc>
          <w:tcPr>
            <w:tcW w:w="1680" w:type="dxa"/>
            <w:tcBorders>
              <w:top w:val="nil"/>
              <w:left w:val="nil"/>
              <w:bottom w:val="nil"/>
              <w:right w:val="nil"/>
            </w:tcBorders>
            <w:shd w:val="clear" w:color="auto" w:fill="auto"/>
            <w:noWrap/>
            <w:vAlign w:val="bottom"/>
            <w:hideMark/>
          </w:tcPr>
          <w:p w14:paraId="534E5DFC"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Gestational Age</w:t>
            </w:r>
          </w:p>
        </w:tc>
        <w:tc>
          <w:tcPr>
            <w:tcW w:w="2460" w:type="dxa"/>
            <w:tcBorders>
              <w:top w:val="nil"/>
              <w:left w:val="nil"/>
              <w:bottom w:val="nil"/>
              <w:right w:val="nil"/>
            </w:tcBorders>
            <w:shd w:val="clear" w:color="auto" w:fill="auto"/>
            <w:noWrap/>
            <w:vAlign w:val="bottom"/>
            <w:hideMark/>
          </w:tcPr>
          <w:p w14:paraId="00787513"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28301C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58BA1A2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0.23</w:t>
            </w:r>
          </w:p>
        </w:tc>
        <w:tc>
          <w:tcPr>
            <w:tcW w:w="1020" w:type="dxa"/>
            <w:tcBorders>
              <w:top w:val="nil"/>
              <w:left w:val="nil"/>
              <w:bottom w:val="nil"/>
              <w:right w:val="nil"/>
            </w:tcBorders>
            <w:shd w:val="clear" w:color="auto" w:fill="auto"/>
            <w:noWrap/>
            <w:vAlign w:val="bottom"/>
            <w:hideMark/>
          </w:tcPr>
          <w:p w14:paraId="768B06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4E8FDA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0.47</w:t>
            </w:r>
          </w:p>
        </w:tc>
      </w:tr>
      <w:tr w:rsidR="00CC6929" w:rsidRPr="00CC6929" w14:paraId="4B91CD22" w14:textId="77777777" w:rsidTr="00CC6929">
        <w:trPr>
          <w:trHeight w:val="285"/>
        </w:trPr>
        <w:tc>
          <w:tcPr>
            <w:tcW w:w="1680" w:type="dxa"/>
            <w:tcBorders>
              <w:top w:val="nil"/>
              <w:left w:val="nil"/>
              <w:bottom w:val="nil"/>
              <w:right w:val="nil"/>
            </w:tcBorders>
            <w:shd w:val="clear" w:color="auto" w:fill="auto"/>
            <w:noWrap/>
            <w:vAlign w:val="bottom"/>
            <w:hideMark/>
          </w:tcPr>
          <w:p w14:paraId="5F3C381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441546E"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950B3A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-0.16</w:t>
            </w:r>
          </w:p>
        </w:tc>
        <w:tc>
          <w:tcPr>
            <w:tcW w:w="1020" w:type="dxa"/>
            <w:tcBorders>
              <w:top w:val="nil"/>
              <w:left w:val="nil"/>
              <w:bottom w:val="nil"/>
              <w:right w:val="nil"/>
            </w:tcBorders>
            <w:shd w:val="clear" w:color="auto" w:fill="auto"/>
            <w:noWrap/>
            <w:vAlign w:val="bottom"/>
            <w:hideMark/>
          </w:tcPr>
          <w:p w14:paraId="280940F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0.29</w:t>
            </w:r>
          </w:p>
        </w:tc>
        <w:tc>
          <w:tcPr>
            <w:tcW w:w="1020" w:type="dxa"/>
            <w:tcBorders>
              <w:top w:val="nil"/>
              <w:left w:val="nil"/>
              <w:bottom w:val="nil"/>
              <w:right w:val="nil"/>
            </w:tcBorders>
            <w:shd w:val="clear" w:color="auto" w:fill="auto"/>
            <w:noWrap/>
            <w:vAlign w:val="bottom"/>
            <w:hideMark/>
          </w:tcPr>
          <w:p w14:paraId="060E5D9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70280D4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13A8531F" w14:textId="77777777" w:rsidTr="00CC6929">
        <w:trPr>
          <w:trHeight w:val="285"/>
        </w:trPr>
        <w:tc>
          <w:tcPr>
            <w:tcW w:w="1680" w:type="dxa"/>
            <w:tcBorders>
              <w:top w:val="nil"/>
              <w:left w:val="nil"/>
              <w:bottom w:val="nil"/>
              <w:right w:val="nil"/>
            </w:tcBorders>
            <w:shd w:val="clear" w:color="auto" w:fill="auto"/>
            <w:noWrap/>
            <w:vAlign w:val="bottom"/>
            <w:hideMark/>
          </w:tcPr>
          <w:p w14:paraId="33776CB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79185E4"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74CA292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0A99DF9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0.19</w:t>
            </w:r>
          </w:p>
        </w:tc>
        <w:tc>
          <w:tcPr>
            <w:tcW w:w="1020" w:type="dxa"/>
            <w:tcBorders>
              <w:top w:val="nil"/>
              <w:left w:val="nil"/>
              <w:bottom w:val="nil"/>
              <w:right w:val="nil"/>
            </w:tcBorders>
            <w:shd w:val="clear" w:color="auto" w:fill="auto"/>
            <w:noWrap/>
            <w:vAlign w:val="bottom"/>
            <w:hideMark/>
          </w:tcPr>
          <w:p w14:paraId="4C245C1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9ED678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0.87</w:t>
            </w:r>
          </w:p>
        </w:tc>
      </w:tr>
      <w:tr w:rsidR="00CC6929" w:rsidRPr="00CC6929" w14:paraId="66CB717F" w14:textId="77777777" w:rsidTr="00CC6929">
        <w:trPr>
          <w:trHeight w:val="285"/>
        </w:trPr>
        <w:tc>
          <w:tcPr>
            <w:tcW w:w="1680" w:type="dxa"/>
            <w:tcBorders>
              <w:top w:val="nil"/>
              <w:left w:val="nil"/>
              <w:bottom w:val="nil"/>
              <w:right w:val="nil"/>
            </w:tcBorders>
            <w:shd w:val="clear" w:color="auto" w:fill="auto"/>
            <w:noWrap/>
            <w:vAlign w:val="bottom"/>
            <w:hideMark/>
          </w:tcPr>
          <w:p w14:paraId="3B8999E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8E17A3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6D19BD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-0.43</w:t>
            </w:r>
          </w:p>
        </w:tc>
        <w:tc>
          <w:tcPr>
            <w:tcW w:w="1020" w:type="dxa"/>
            <w:tcBorders>
              <w:top w:val="nil"/>
              <w:left w:val="nil"/>
              <w:bottom w:val="nil"/>
              <w:right w:val="nil"/>
            </w:tcBorders>
            <w:shd w:val="clear" w:color="auto" w:fill="auto"/>
            <w:noWrap/>
            <w:vAlign w:val="bottom"/>
            <w:hideMark/>
          </w:tcPr>
          <w:p w14:paraId="0F78B9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0.36</w:t>
            </w:r>
          </w:p>
        </w:tc>
        <w:tc>
          <w:tcPr>
            <w:tcW w:w="1020" w:type="dxa"/>
            <w:tcBorders>
              <w:top w:val="nil"/>
              <w:left w:val="nil"/>
              <w:bottom w:val="nil"/>
              <w:right w:val="nil"/>
            </w:tcBorders>
            <w:shd w:val="clear" w:color="auto" w:fill="auto"/>
            <w:noWrap/>
            <w:vAlign w:val="bottom"/>
            <w:hideMark/>
          </w:tcPr>
          <w:p w14:paraId="25603E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785819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0.24</w:t>
            </w:r>
          </w:p>
        </w:tc>
      </w:tr>
      <w:tr w:rsidR="00CC6929" w:rsidRPr="00CC6929" w14:paraId="4ED1053B" w14:textId="77777777" w:rsidTr="00CC6929">
        <w:trPr>
          <w:trHeight w:val="285"/>
        </w:trPr>
        <w:tc>
          <w:tcPr>
            <w:tcW w:w="1680" w:type="dxa"/>
            <w:tcBorders>
              <w:top w:val="nil"/>
              <w:left w:val="nil"/>
              <w:bottom w:val="nil"/>
              <w:right w:val="nil"/>
            </w:tcBorders>
            <w:shd w:val="clear" w:color="auto" w:fill="auto"/>
            <w:noWrap/>
            <w:vAlign w:val="bottom"/>
            <w:hideMark/>
          </w:tcPr>
          <w:p w14:paraId="25CE095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C4990F8"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5D4B5A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c>
          <w:tcPr>
            <w:tcW w:w="1020" w:type="dxa"/>
            <w:tcBorders>
              <w:top w:val="nil"/>
              <w:left w:val="nil"/>
              <w:bottom w:val="nil"/>
              <w:right w:val="nil"/>
            </w:tcBorders>
            <w:shd w:val="clear" w:color="auto" w:fill="auto"/>
            <w:noWrap/>
            <w:vAlign w:val="bottom"/>
            <w:hideMark/>
          </w:tcPr>
          <w:p w14:paraId="2EE27DE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4206008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c>
          <w:tcPr>
            <w:tcW w:w="1020" w:type="dxa"/>
            <w:tcBorders>
              <w:top w:val="nil"/>
              <w:left w:val="nil"/>
              <w:bottom w:val="nil"/>
              <w:right w:val="nil"/>
            </w:tcBorders>
            <w:shd w:val="clear" w:color="auto" w:fill="auto"/>
            <w:noWrap/>
            <w:vAlign w:val="bottom"/>
            <w:hideMark/>
          </w:tcPr>
          <w:p w14:paraId="7B503368"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0.03</w:t>
            </w:r>
          </w:p>
        </w:tc>
      </w:tr>
      <w:tr w:rsidR="00CC6929" w:rsidRPr="00CC6929" w14:paraId="36C9B1EA" w14:textId="77777777" w:rsidTr="00CC6929">
        <w:trPr>
          <w:trHeight w:val="285"/>
        </w:trPr>
        <w:tc>
          <w:tcPr>
            <w:tcW w:w="1680" w:type="dxa"/>
            <w:tcBorders>
              <w:top w:val="nil"/>
              <w:left w:val="nil"/>
              <w:bottom w:val="nil"/>
              <w:right w:val="nil"/>
            </w:tcBorders>
            <w:shd w:val="clear" w:color="auto" w:fill="auto"/>
            <w:noWrap/>
            <w:vAlign w:val="bottom"/>
            <w:hideMark/>
          </w:tcPr>
          <w:p w14:paraId="43C28A5D"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1942FB2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39A9300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AA44CD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C25AFB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4CD231B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0.38</w:t>
            </w:r>
          </w:p>
        </w:tc>
      </w:tr>
      <w:tr w:rsidR="00CC6929" w:rsidRPr="00CC6929" w14:paraId="5A80C877" w14:textId="77777777" w:rsidTr="00CC6929">
        <w:trPr>
          <w:trHeight w:val="285"/>
        </w:trPr>
        <w:tc>
          <w:tcPr>
            <w:tcW w:w="1680" w:type="dxa"/>
            <w:tcBorders>
              <w:top w:val="nil"/>
              <w:left w:val="nil"/>
              <w:bottom w:val="nil"/>
              <w:right w:val="nil"/>
            </w:tcBorders>
            <w:shd w:val="clear" w:color="auto" w:fill="auto"/>
            <w:noWrap/>
            <w:vAlign w:val="bottom"/>
            <w:hideMark/>
          </w:tcPr>
          <w:p w14:paraId="72BB2A9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15D886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4C4664A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39146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756B77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14C812A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0.31</w:t>
            </w:r>
          </w:p>
        </w:tc>
      </w:tr>
      <w:tr w:rsidR="00CC6929" w:rsidRPr="00CC6929" w14:paraId="17667F89" w14:textId="77777777" w:rsidTr="00CC6929">
        <w:trPr>
          <w:trHeight w:val="285"/>
        </w:trPr>
        <w:tc>
          <w:tcPr>
            <w:tcW w:w="1680" w:type="dxa"/>
            <w:tcBorders>
              <w:top w:val="nil"/>
              <w:left w:val="nil"/>
              <w:bottom w:val="nil"/>
              <w:right w:val="nil"/>
            </w:tcBorders>
            <w:shd w:val="clear" w:color="auto" w:fill="auto"/>
            <w:noWrap/>
            <w:vAlign w:val="bottom"/>
            <w:hideMark/>
          </w:tcPr>
          <w:p w14:paraId="19976CBA"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132D9D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76DBBE6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6724898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7FBDC41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E19308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0.88</w:t>
            </w:r>
          </w:p>
        </w:tc>
      </w:tr>
      <w:tr w:rsidR="00CC6929" w:rsidRPr="00CC6929" w14:paraId="24DBBE2A" w14:textId="77777777" w:rsidTr="00CC6929">
        <w:trPr>
          <w:trHeight w:val="285"/>
        </w:trPr>
        <w:tc>
          <w:tcPr>
            <w:tcW w:w="1680" w:type="dxa"/>
            <w:tcBorders>
              <w:top w:val="nil"/>
              <w:left w:val="nil"/>
              <w:bottom w:val="nil"/>
              <w:right w:val="nil"/>
            </w:tcBorders>
            <w:shd w:val="clear" w:color="auto" w:fill="auto"/>
            <w:noWrap/>
            <w:vAlign w:val="bottom"/>
            <w:hideMark/>
          </w:tcPr>
          <w:p w14:paraId="523766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271F9B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5984A0C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8522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14589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37968792" w14:textId="77777777" w:rsidR="00CC6929" w:rsidRPr="00CC6929" w:rsidRDefault="00CC6929" w:rsidP="00CC6929">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0.004</w:t>
            </w:r>
          </w:p>
        </w:tc>
      </w:tr>
      <w:tr w:rsidR="00CC6929" w:rsidRPr="00CC6929" w14:paraId="783944C8" w14:textId="77777777" w:rsidTr="00CC6929">
        <w:trPr>
          <w:trHeight w:val="285"/>
        </w:trPr>
        <w:tc>
          <w:tcPr>
            <w:tcW w:w="1680" w:type="dxa"/>
            <w:tcBorders>
              <w:top w:val="nil"/>
              <w:left w:val="nil"/>
              <w:bottom w:val="nil"/>
              <w:right w:val="nil"/>
            </w:tcBorders>
            <w:shd w:val="clear" w:color="auto" w:fill="auto"/>
            <w:noWrap/>
            <w:vAlign w:val="bottom"/>
            <w:hideMark/>
          </w:tcPr>
          <w:p w14:paraId="1D1B07BC" w14:textId="77777777" w:rsidR="00CC6929" w:rsidRPr="00CC6929" w:rsidRDefault="00CC6929" w:rsidP="00CC6929">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31046CCC"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11CE9C1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3E47BB6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0.18</w:t>
            </w:r>
          </w:p>
        </w:tc>
        <w:tc>
          <w:tcPr>
            <w:tcW w:w="1020" w:type="dxa"/>
            <w:tcBorders>
              <w:top w:val="nil"/>
              <w:left w:val="nil"/>
              <w:bottom w:val="nil"/>
              <w:right w:val="nil"/>
            </w:tcBorders>
            <w:shd w:val="clear" w:color="auto" w:fill="auto"/>
            <w:noWrap/>
            <w:vAlign w:val="bottom"/>
            <w:hideMark/>
          </w:tcPr>
          <w:p w14:paraId="60EC76F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A9BDB4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0.81</w:t>
            </w:r>
          </w:p>
        </w:tc>
      </w:tr>
      <w:tr w:rsidR="00CC6929" w:rsidRPr="00CC6929" w14:paraId="46874258" w14:textId="77777777" w:rsidTr="00CC6929">
        <w:trPr>
          <w:trHeight w:val="285"/>
        </w:trPr>
        <w:tc>
          <w:tcPr>
            <w:tcW w:w="1680" w:type="dxa"/>
            <w:tcBorders>
              <w:top w:val="nil"/>
              <w:left w:val="nil"/>
              <w:bottom w:val="nil"/>
              <w:right w:val="nil"/>
            </w:tcBorders>
            <w:shd w:val="clear" w:color="auto" w:fill="auto"/>
            <w:noWrap/>
            <w:vAlign w:val="bottom"/>
            <w:hideMark/>
          </w:tcPr>
          <w:p w14:paraId="481099C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FE74692"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268B377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DC983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C76B3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F68E78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0.85</w:t>
            </w:r>
          </w:p>
        </w:tc>
      </w:tr>
      <w:tr w:rsidR="00CC6929" w:rsidRPr="00CC6929" w14:paraId="024A0FBE" w14:textId="77777777" w:rsidTr="00CC6929">
        <w:trPr>
          <w:trHeight w:val="285"/>
        </w:trPr>
        <w:tc>
          <w:tcPr>
            <w:tcW w:w="1680" w:type="dxa"/>
            <w:tcBorders>
              <w:top w:val="nil"/>
              <w:left w:val="nil"/>
              <w:bottom w:val="nil"/>
              <w:right w:val="nil"/>
            </w:tcBorders>
            <w:shd w:val="clear" w:color="auto" w:fill="auto"/>
            <w:noWrap/>
            <w:vAlign w:val="bottom"/>
            <w:hideMark/>
          </w:tcPr>
          <w:p w14:paraId="4E09001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A54345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1B68AED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095C8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42EA33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3C396E5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0.60</w:t>
            </w:r>
          </w:p>
        </w:tc>
      </w:tr>
      <w:tr w:rsidR="00CC6929" w:rsidRPr="00CC6929" w14:paraId="403A130C" w14:textId="77777777" w:rsidTr="00CC6929">
        <w:trPr>
          <w:trHeight w:val="285"/>
        </w:trPr>
        <w:tc>
          <w:tcPr>
            <w:tcW w:w="1680" w:type="dxa"/>
            <w:tcBorders>
              <w:top w:val="nil"/>
              <w:left w:val="nil"/>
              <w:bottom w:val="nil"/>
              <w:right w:val="nil"/>
            </w:tcBorders>
            <w:shd w:val="clear" w:color="auto" w:fill="auto"/>
            <w:noWrap/>
            <w:vAlign w:val="bottom"/>
            <w:hideMark/>
          </w:tcPr>
          <w:p w14:paraId="6E4A983B"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EBEEFB8"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3DFF3FF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-9.43</w:t>
            </w:r>
          </w:p>
        </w:tc>
        <w:tc>
          <w:tcPr>
            <w:tcW w:w="1020" w:type="dxa"/>
            <w:tcBorders>
              <w:top w:val="nil"/>
              <w:left w:val="nil"/>
              <w:bottom w:val="nil"/>
              <w:right w:val="nil"/>
            </w:tcBorders>
            <w:shd w:val="clear" w:color="auto" w:fill="auto"/>
            <w:noWrap/>
            <w:vAlign w:val="bottom"/>
            <w:hideMark/>
          </w:tcPr>
          <w:p w14:paraId="04466DB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7.52</w:t>
            </w:r>
          </w:p>
        </w:tc>
        <w:tc>
          <w:tcPr>
            <w:tcW w:w="1020" w:type="dxa"/>
            <w:tcBorders>
              <w:top w:val="nil"/>
              <w:left w:val="nil"/>
              <w:bottom w:val="nil"/>
              <w:right w:val="nil"/>
            </w:tcBorders>
            <w:shd w:val="clear" w:color="auto" w:fill="auto"/>
            <w:noWrap/>
            <w:vAlign w:val="bottom"/>
            <w:hideMark/>
          </w:tcPr>
          <w:p w14:paraId="1CEC67D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345872D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r>
      <w:tr w:rsidR="00CC6929" w:rsidRPr="00CC6929" w14:paraId="684819A7" w14:textId="77777777" w:rsidTr="00CC6929">
        <w:trPr>
          <w:trHeight w:val="285"/>
        </w:trPr>
        <w:tc>
          <w:tcPr>
            <w:tcW w:w="1680" w:type="dxa"/>
            <w:tcBorders>
              <w:top w:val="nil"/>
              <w:left w:val="nil"/>
              <w:bottom w:val="nil"/>
              <w:right w:val="nil"/>
            </w:tcBorders>
            <w:shd w:val="clear" w:color="auto" w:fill="auto"/>
            <w:noWrap/>
            <w:vAlign w:val="bottom"/>
            <w:hideMark/>
          </w:tcPr>
          <w:p w14:paraId="0EF979A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Measured Weight</w:t>
            </w:r>
          </w:p>
        </w:tc>
        <w:tc>
          <w:tcPr>
            <w:tcW w:w="2460" w:type="dxa"/>
            <w:tcBorders>
              <w:top w:val="nil"/>
              <w:left w:val="nil"/>
              <w:bottom w:val="nil"/>
              <w:right w:val="nil"/>
            </w:tcBorders>
            <w:shd w:val="clear" w:color="auto" w:fill="auto"/>
            <w:noWrap/>
            <w:vAlign w:val="bottom"/>
            <w:hideMark/>
          </w:tcPr>
          <w:p w14:paraId="13BC70F5"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3F461B7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F9810A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7C4870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197CEAC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0.51</w:t>
            </w:r>
          </w:p>
        </w:tc>
      </w:tr>
      <w:tr w:rsidR="00CC6929" w:rsidRPr="00CC6929" w14:paraId="26F918A2" w14:textId="77777777" w:rsidTr="00CC6929">
        <w:trPr>
          <w:trHeight w:val="285"/>
        </w:trPr>
        <w:tc>
          <w:tcPr>
            <w:tcW w:w="1680" w:type="dxa"/>
            <w:tcBorders>
              <w:top w:val="nil"/>
              <w:left w:val="nil"/>
              <w:bottom w:val="nil"/>
              <w:right w:val="nil"/>
            </w:tcBorders>
            <w:shd w:val="clear" w:color="auto" w:fill="auto"/>
            <w:noWrap/>
            <w:vAlign w:val="bottom"/>
            <w:hideMark/>
          </w:tcPr>
          <w:p w14:paraId="310D067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BBCF0AB"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7A69C53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6C064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DEE2D5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154F86F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0.15</w:t>
            </w:r>
          </w:p>
        </w:tc>
      </w:tr>
      <w:tr w:rsidR="00CC6929" w:rsidRPr="00CC6929" w14:paraId="718C7E57" w14:textId="77777777" w:rsidTr="00CC6929">
        <w:trPr>
          <w:trHeight w:val="285"/>
        </w:trPr>
        <w:tc>
          <w:tcPr>
            <w:tcW w:w="1680" w:type="dxa"/>
            <w:tcBorders>
              <w:top w:val="nil"/>
              <w:left w:val="nil"/>
              <w:bottom w:val="nil"/>
              <w:right w:val="nil"/>
            </w:tcBorders>
            <w:shd w:val="clear" w:color="auto" w:fill="auto"/>
            <w:noWrap/>
            <w:vAlign w:val="bottom"/>
            <w:hideMark/>
          </w:tcPr>
          <w:p w14:paraId="3D32B819"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DCD683A" w14:textId="77777777" w:rsidR="00CC6929" w:rsidRPr="00CC6929" w:rsidRDefault="00CC6929" w:rsidP="00CC6929">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2C246E6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0CAC76DB"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F5878B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101ADC9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CC6929" w:rsidRPr="00CC6929" w14:paraId="33BF205F" w14:textId="77777777" w:rsidTr="00CC6929">
        <w:trPr>
          <w:trHeight w:val="285"/>
        </w:trPr>
        <w:tc>
          <w:tcPr>
            <w:tcW w:w="1680" w:type="dxa"/>
            <w:tcBorders>
              <w:top w:val="nil"/>
              <w:left w:val="nil"/>
              <w:bottom w:val="nil"/>
              <w:right w:val="nil"/>
            </w:tcBorders>
            <w:shd w:val="clear" w:color="auto" w:fill="auto"/>
            <w:noWrap/>
            <w:vAlign w:val="bottom"/>
            <w:hideMark/>
          </w:tcPr>
          <w:p w14:paraId="35D7BD60"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088E9C3"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0F7CA82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3C4C5AA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83E9B1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0.09</w:t>
            </w:r>
          </w:p>
        </w:tc>
        <w:tc>
          <w:tcPr>
            <w:tcW w:w="1020" w:type="dxa"/>
            <w:tcBorders>
              <w:top w:val="nil"/>
              <w:left w:val="nil"/>
              <w:bottom w:val="nil"/>
              <w:right w:val="nil"/>
            </w:tcBorders>
            <w:shd w:val="clear" w:color="auto" w:fill="auto"/>
            <w:noWrap/>
            <w:vAlign w:val="bottom"/>
            <w:hideMark/>
          </w:tcPr>
          <w:p w14:paraId="74D1E80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0.10</w:t>
            </w:r>
          </w:p>
        </w:tc>
      </w:tr>
      <w:tr w:rsidR="00CC6929" w:rsidRPr="00CC6929" w14:paraId="267BE8D4" w14:textId="77777777" w:rsidTr="00CC6929">
        <w:trPr>
          <w:trHeight w:val="285"/>
        </w:trPr>
        <w:tc>
          <w:tcPr>
            <w:tcW w:w="1680" w:type="dxa"/>
            <w:tcBorders>
              <w:top w:val="nil"/>
              <w:left w:val="nil"/>
              <w:bottom w:val="nil"/>
              <w:right w:val="nil"/>
            </w:tcBorders>
            <w:shd w:val="clear" w:color="auto" w:fill="auto"/>
            <w:noWrap/>
            <w:vAlign w:val="bottom"/>
            <w:hideMark/>
          </w:tcPr>
          <w:p w14:paraId="4649AF75"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CF845"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1F2D1D9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D548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152FE3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7EFD2E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r>
      <w:tr w:rsidR="00CC6929" w:rsidRPr="00CC6929" w14:paraId="048FD2E0" w14:textId="77777777" w:rsidTr="00CC6929">
        <w:trPr>
          <w:trHeight w:val="285"/>
        </w:trPr>
        <w:tc>
          <w:tcPr>
            <w:tcW w:w="1680" w:type="dxa"/>
            <w:tcBorders>
              <w:top w:val="nil"/>
              <w:left w:val="nil"/>
              <w:bottom w:val="nil"/>
              <w:right w:val="nil"/>
            </w:tcBorders>
            <w:shd w:val="clear" w:color="auto" w:fill="auto"/>
            <w:noWrap/>
            <w:vAlign w:val="bottom"/>
            <w:hideMark/>
          </w:tcPr>
          <w:p w14:paraId="7A9FC3DC"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29CDA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04C252F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DF5670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A7F6D10"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587C4A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0.95</w:t>
            </w:r>
          </w:p>
        </w:tc>
      </w:tr>
      <w:tr w:rsidR="00CC6929" w:rsidRPr="00CC6929" w14:paraId="6972416E" w14:textId="77777777" w:rsidTr="00CC6929">
        <w:trPr>
          <w:trHeight w:val="285"/>
        </w:trPr>
        <w:tc>
          <w:tcPr>
            <w:tcW w:w="1680" w:type="dxa"/>
            <w:tcBorders>
              <w:top w:val="nil"/>
              <w:left w:val="nil"/>
              <w:bottom w:val="nil"/>
              <w:right w:val="nil"/>
            </w:tcBorders>
            <w:shd w:val="clear" w:color="auto" w:fill="auto"/>
            <w:noWrap/>
            <w:vAlign w:val="bottom"/>
            <w:hideMark/>
          </w:tcPr>
          <w:p w14:paraId="1C99823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82448B9"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3306C08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5146398"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3D77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431721A3"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0.67</w:t>
            </w:r>
          </w:p>
        </w:tc>
      </w:tr>
      <w:tr w:rsidR="00CC6929" w:rsidRPr="00CC6929" w14:paraId="36BE2A57" w14:textId="77777777" w:rsidTr="00CC6929">
        <w:trPr>
          <w:trHeight w:val="285"/>
        </w:trPr>
        <w:tc>
          <w:tcPr>
            <w:tcW w:w="1680" w:type="dxa"/>
            <w:tcBorders>
              <w:top w:val="nil"/>
              <w:left w:val="nil"/>
              <w:bottom w:val="nil"/>
              <w:right w:val="nil"/>
            </w:tcBorders>
            <w:shd w:val="clear" w:color="auto" w:fill="auto"/>
            <w:noWrap/>
            <w:vAlign w:val="bottom"/>
            <w:hideMark/>
          </w:tcPr>
          <w:p w14:paraId="5F450348"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759BD7B1"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76AE88C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C20E4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FAAF82F"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D0011F7"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0.86</w:t>
            </w:r>
          </w:p>
        </w:tc>
      </w:tr>
      <w:tr w:rsidR="00CC6929" w:rsidRPr="00CC6929" w14:paraId="29A4ABF1" w14:textId="77777777" w:rsidTr="00CC6929">
        <w:trPr>
          <w:trHeight w:val="285"/>
        </w:trPr>
        <w:tc>
          <w:tcPr>
            <w:tcW w:w="1680" w:type="dxa"/>
            <w:tcBorders>
              <w:top w:val="nil"/>
              <w:left w:val="nil"/>
              <w:bottom w:val="nil"/>
              <w:right w:val="nil"/>
            </w:tcBorders>
            <w:shd w:val="clear" w:color="auto" w:fill="auto"/>
            <w:noWrap/>
            <w:vAlign w:val="bottom"/>
            <w:hideMark/>
          </w:tcPr>
          <w:p w14:paraId="386B1DF4"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068E506"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5326C05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0ACB2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C4AAC4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7BF1C1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0.79</w:t>
            </w:r>
          </w:p>
        </w:tc>
      </w:tr>
      <w:tr w:rsidR="00CC6929" w:rsidRPr="00CC6929" w14:paraId="26AF1B21" w14:textId="77777777" w:rsidTr="00CC6929">
        <w:trPr>
          <w:trHeight w:val="285"/>
        </w:trPr>
        <w:tc>
          <w:tcPr>
            <w:tcW w:w="1680" w:type="dxa"/>
            <w:tcBorders>
              <w:top w:val="nil"/>
              <w:left w:val="nil"/>
              <w:bottom w:val="nil"/>
              <w:right w:val="nil"/>
            </w:tcBorders>
            <w:shd w:val="clear" w:color="auto" w:fill="auto"/>
            <w:noWrap/>
            <w:vAlign w:val="bottom"/>
            <w:hideMark/>
          </w:tcPr>
          <w:p w14:paraId="2D650861"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7FF4430"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36E79BD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E5235A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2E08056"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9A840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r>
      <w:tr w:rsidR="00CC6929" w:rsidRPr="00CC6929" w14:paraId="5A33CE8B" w14:textId="77777777" w:rsidTr="00CC6929">
        <w:trPr>
          <w:trHeight w:val="285"/>
        </w:trPr>
        <w:tc>
          <w:tcPr>
            <w:tcW w:w="1680" w:type="dxa"/>
            <w:tcBorders>
              <w:top w:val="nil"/>
              <w:left w:val="nil"/>
              <w:bottom w:val="nil"/>
              <w:right w:val="nil"/>
            </w:tcBorders>
            <w:shd w:val="clear" w:color="auto" w:fill="auto"/>
            <w:noWrap/>
            <w:vAlign w:val="bottom"/>
            <w:hideMark/>
          </w:tcPr>
          <w:p w14:paraId="26B08EFE"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E6A5D1F"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3183469A"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43861B5"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209157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189B00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0.82</w:t>
            </w:r>
          </w:p>
        </w:tc>
      </w:tr>
      <w:tr w:rsidR="00CC6929" w:rsidRPr="00CC6929" w14:paraId="6E1132D6" w14:textId="77777777" w:rsidTr="00CC6929">
        <w:trPr>
          <w:trHeight w:val="285"/>
        </w:trPr>
        <w:tc>
          <w:tcPr>
            <w:tcW w:w="1680" w:type="dxa"/>
            <w:tcBorders>
              <w:top w:val="nil"/>
              <w:left w:val="nil"/>
              <w:bottom w:val="nil"/>
              <w:right w:val="nil"/>
            </w:tcBorders>
            <w:shd w:val="clear" w:color="auto" w:fill="auto"/>
            <w:noWrap/>
            <w:vAlign w:val="bottom"/>
            <w:hideMark/>
          </w:tcPr>
          <w:p w14:paraId="108792F3"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C1D2FB2"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46BB9B1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63918D2"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779FFDC"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1E599761"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0.37</w:t>
            </w:r>
          </w:p>
        </w:tc>
      </w:tr>
      <w:tr w:rsidR="00CC6929" w:rsidRPr="00CC6929" w14:paraId="76531E94" w14:textId="77777777" w:rsidTr="00CC6929">
        <w:trPr>
          <w:trHeight w:val="285"/>
        </w:trPr>
        <w:tc>
          <w:tcPr>
            <w:tcW w:w="1680" w:type="dxa"/>
            <w:tcBorders>
              <w:top w:val="nil"/>
              <w:left w:val="nil"/>
              <w:bottom w:val="nil"/>
              <w:right w:val="nil"/>
            </w:tcBorders>
            <w:shd w:val="clear" w:color="auto" w:fill="auto"/>
            <w:noWrap/>
            <w:vAlign w:val="bottom"/>
            <w:hideMark/>
          </w:tcPr>
          <w:p w14:paraId="24D82A57" w14:textId="77777777" w:rsidR="00CC6929" w:rsidRPr="00CC6929" w:rsidRDefault="00CC6929" w:rsidP="00CC6929">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3DD02FB" w14:textId="77777777" w:rsidR="00CC6929" w:rsidRPr="00CC6929" w:rsidRDefault="00CC6929" w:rsidP="00CC6929">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20C81394"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c>
          <w:tcPr>
            <w:tcW w:w="1020" w:type="dxa"/>
            <w:tcBorders>
              <w:top w:val="nil"/>
              <w:left w:val="nil"/>
              <w:bottom w:val="nil"/>
              <w:right w:val="nil"/>
            </w:tcBorders>
            <w:shd w:val="clear" w:color="auto" w:fill="auto"/>
            <w:noWrap/>
            <w:vAlign w:val="bottom"/>
            <w:hideMark/>
          </w:tcPr>
          <w:p w14:paraId="36A3D7AD"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0.22</w:t>
            </w:r>
          </w:p>
        </w:tc>
        <w:tc>
          <w:tcPr>
            <w:tcW w:w="1020" w:type="dxa"/>
            <w:tcBorders>
              <w:top w:val="nil"/>
              <w:left w:val="nil"/>
              <w:bottom w:val="nil"/>
              <w:right w:val="nil"/>
            </w:tcBorders>
            <w:shd w:val="clear" w:color="auto" w:fill="auto"/>
            <w:noWrap/>
            <w:vAlign w:val="bottom"/>
            <w:hideMark/>
          </w:tcPr>
          <w:p w14:paraId="4695E98E"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002DC109" w14:textId="77777777" w:rsidR="00CC6929" w:rsidRPr="00CC6929" w:rsidRDefault="00CC6929" w:rsidP="00CC6929">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0.34</w:t>
            </w:r>
          </w:p>
        </w:tc>
      </w:tr>
    </w:tbl>
    <w:p w14:paraId="2799F9FE" w14:textId="4FD59FBA" w:rsidR="00CC6929" w:rsidRDefault="00CC6929" w:rsidP="00CC6929">
      <w:pPr>
        <w:pStyle w:val="ListParagraph"/>
        <w:widowControl w:val="0"/>
        <w:numPr>
          <w:ilvl w:val="0"/>
          <w:numId w:val="2"/>
        </w:numPr>
        <w:autoSpaceDE w:val="0"/>
        <w:autoSpaceDN w:val="0"/>
        <w:adjustRightInd w:val="0"/>
        <w:spacing w:line="240" w:lineRule="auto"/>
        <w:rPr>
          <w:rFonts w:cstheme="minorHAnsi"/>
        </w:rPr>
      </w:pPr>
      <w:r>
        <w:rPr>
          <w:rFonts w:cstheme="minorHAnsi"/>
        </w:rPr>
        <w:t>Any scatter plots similar to Ross?</w:t>
      </w:r>
    </w:p>
    <w:p w14:paraId="515D7E35" w14:textId="2CC2A90A" w:rsidR="00D3439B" w:rsidRPr="00D3439B" w:rsidRDefault="00D3439B" w:rsidP="00D3439B">
      <w:pPr>
        <w:widowControl w:val="0"/>
        <w:autoSpaceDE w:val="0"/>
        <w:autoSpaceDN w:val="0"/>
        <w:adjustRightInd w:val="0"/>
        <w:spacing w:line="240" w:lineRule="auto"/>
        <w:rPr>
          <w:rFonts w:cstheme="minorHAnsi"/>
        </w:rPr>
      </w:pPr>
      <w:r>
        <w:rPr>
          <w:rFonts w:cstheme="minorHAnsi"/>
          <w:highlight w:val="yellow"/>
        </w:rPr>
        <w:t xml:space="preserve">Yes, </w:t>
      </w:r>
      <w:r w:rsidRPr="00D3439B">
        <w:rPr>
          <w:rFonts w:cstheme="minorHAnsi"/>
          <w:highlight w:val="yellow"/>
        </w:rPr>
        <w:t>I believe we decided to present the same plots as Ross – to give an impression of the relationships (or lack thereof</w:t>
      </w:r>
      <w:r w:rsidR="00110DFC">
        <w:rPr>
          <w:rFonts w:cstheme="minorHAnsi"/>
          <w:highlight w:val="yellow"/>
        </w:rPr>
        <w:t xml:space="preserve"> in our case)</w:t>
      </w:r>
      <w:r w:rsidRPr="00D3439B">
        <w:rPr>
          <w:rFonts w:cstheme="minorHAnsi"/>
          <w:highlight w:val="yellow"/>
        </w:rPr>
        <w:t>.</w:t>
      </w:r>
    </w:p>
    <w:p w14:paraId="63A89D40" w14:textId="56DCD77B" w:rsidR="00CC6929" w:rsidRDefault="00CC6929" w:rsidP="00CC6929">
      <w:pPr>
        <w:widowControl w:val="0"/>
        <w:autoSpaceDE w:val="0"/>
        <w:autoSpaceDN w:val="0"/>
        <w:adjustRightInd w:val="0"/>
        <w:spacing w:line="240" w:lineRule="auto"/>
        <w:rPr>
          <w:rFonts w:cstheme="minorHAnsi"/>
        </w:rPr>
      </w:pPr>
      <w:r>
        <w:rPr>
          <w:rFonts w:cstheme="minorHAnsi"/>
          <w:b/>
          <w:bCs/>
        </w:rPr>
        <w:t>Discussion</w:t>
      </w:r>
    </w:p>
    <w:p w14:paraId="2FEFA161" w14:textId="0B3EE4D2" w:rsidR="00D3439B" w:rsidRDefault="00D3439B" w:rsidP="00CC6929">
      <w:pPr>
        <w:widowControl w:val="0"/>
        <w:autoSpaceDE w:val="0"/>
        <w:autoSpaceDN w:val="0"/>
        <w:adjustRightInd w:val="0"/>
        <w:spacing w:line="240" w:lineRule="auto"/>
        <w:rPr>
          <w:rFonts w:cstheme="minorHAnsi"/>
        </w:rPr>
      </w:pPr>
      <w:commentRangeStart w:id="8"/>
      <w:r>
        <w:rPr>
          <w:rFonts w:cstheme="minorHAnsi"/>
        </w:rPr>
        <w:t xml:space="preserve">I can help with this. </w:t>
      </w:r>
      <w:commentRangeEnd w:id="8"/>
      <w:r>
        <w:rPr>
          <w:rStyle w:val="CommentReference"/>
        </w:rPr>
        <w:commentReference w:id="8"/>
      </w:r>
      <w:r>
        <w:rPr>
          <w:rFonts w:cstheme="minorHAnsi"/>
        </w:rPr>
        <w:t xml:space="preserve">We’re going to start with a quick overview of the background (like 1-2 sentences that summarizes the intro. Why did we do this?). Then we quickly mention Ross et al. “a paper among 75 women found x” or something. Mention the Lancaster paper. We sought to test for the effect of maternal biological age on offspring development and replicate previous research expanded this analysis in a larger, more diverse sample of women in the Philippines. We found nothing for any of the major epigenetic clocks, suggesting that maternal cellular aging is not associated with offspring developmental outcomes. </w:t>
      </w:r>
    </w:p>
    <w:p w14:paraId="14B76569" w14:textId="192F98BA" w:rsidR="00D3439B" w:rsidRDefault="00D3439B" w:rsidP="00CC6929">
      <w:pPr>
        <w:widowControl w:val="0"/>
        <w:autoSpaceDE w:val="0"/>
        <w:autoSpaceDN w:val="0"/>
        <w:adjustRightInd w:val="0"/>
        <w:spacing w:line="240" w:lineRule="auto"/>
        <w:rPr>
          <w:rFonts w:cstheme="minorHAnsi"/>
        </w:rPr>
      </w:pPr>
      <w:r>
        <w:rPr>
          <w:rFonts w:cstheme="minorHAnsi"/>
        </w:rPr>
        <w:t>We can start by highlighting some of the strengths of our study. Yet we found nada for most clocks. There were two exceptions. ADM and leptin clocks. Break down the ADM finding. We will need to go into the biology of ADM – what does it mean and how might it be related to pregnancy/birth outcomes. We will then talk about leptin clock. We can think about some potential biological reasons for the relationship between leptin and gestation</w:t>
      </w:r>
      <w:r w:rsidR="005161AB">
        <w:rPr>
          <w:rFonts w:cstheme="minorHAnsi"/>
        </w:rPr>
        <w:t>. But</w:t>
      </w:r>
      <w:r>
        <w:rPr>
          <w:rFonts w:cstheme="minorHAnsi"/>
        </w:rPr>
        <w:t xml:space="preserve"> </w:t>
      </w:r>
      <w:r w:rsidR="005161AB">
        <w:rPr>
          <w:rFonts w:cstheme="minorHAnsi"/>
        </w:rPr>
        <w:t>this could also be an artifact.</w:t>
      </w:r>
      <w:r>
        <w:rPr>
          <w:rFonts w:cstheme="minorHAnsi"/>
        </w:rPr>
        <w:t xml:space="preserve"> </w:t>
      </w:r>
      <w:r w:rsidR="005161AB">
        <w:rPr>
          <w:rFonts w:cstheme="minorHAnsi"/>
        </w:rPr>
        <w:t xml:space="preserve">Because we sought to replicate previous work, and </w:t>
      </w:r>
      <w:r>
        <w:rPr>
          <w:rFonts w:cstheme="minorHAnsi"/>
        </w:rPr>
        <w:t>with the understanding that multiple clocks pointing in the same direction would be consistent with accelerated cellular aging in mom affecting offspring development</w:t>
      </w:r>
      <w:r w:rsidR="005161AB">
        <w:rPr>
          <w:rFonts w:cstheme="minorHAnsi"/>
        </w:rPr>
        <w:t>, we did not correct for multiple testing</w:t>
      </w:r>
      <w:r>
        <w:rPr>
          <w:rFonts w:cstheme="minorHAnsi"/>
        </w:rPr>
        <w:t xml:space="preserve">. Our finding with leptin is not enough to support that, and the biological pathways to help explain how leptin would lead to offspring outcomes are not obvious. </w:t>
      </w:r>
    </w:p>
    <w:p w14:paraId="649465C6" w14:textId="77777777" w:rsidR="00D3439B" w:rsidRDefault="00D3439B" w:rsidP="00CC6929">
      <w:pPr>
        <w:widowControl w:val="0"/>
        <w:autoSpaceDE w:val="0"/>
        <w:autoSpaceDN w:val="0"/>
        <w:adjustRightInd w:val="0"/>
        <w:spacing w:line="240" w:lineRule="auto"/>
        <w:rPr>
          <w:rFonts w:cstheme="minorHAnsi"/>
        </w:rPr>
      </w:pPr>
    </w:p>
    <w:p w14:paraId="334D4300" w14:textId="18BF3306" w:rsidR="00CC6929" w:rsidRDefault="00CC6929" w:rsidP="00D3439B">
      <w:pPr>
        <w:widowControl w:val="0"/>
        <w:autoSpaceDE w:val="0"/>
        <w:autoSpaceDN w:val="0"/>
        <w:adjustRightInd w:val="0"/>
        <w:spacing w:line="240" w:lineRule="auto"/>
        <w:rPr>
          <w:rFonts w:cstheme="minorHAnsi"/>
          <w:b/>
          <w:bCs/>
        </w:rPr>
      </w:pPr>
      <w:r>
        <w:rPr>
          <w:rFonts w:cstheme="minorHAnsi"/>
          <w:b/>
          <w:bCs/>
        </w:rPr>
        <w:t>Conclusion</w:t>
      </w:r>
      <w:r w:rsidR="00D3439B">
        <w:rPr>
          <w:rFonts w:cstheme="minorHAnsi"/>
          <w:b/>
          <w:bCs/>
        </w:rPr>
        <w:t>s</w:t>
      </w:r>
    </w:p>
    <w:p w14:paraId="7A151FE7" w14:textId="1775E000" w:rsidR="00D3439B" w:rsidRDefault="00D3439B" w:rsidP="00D3439B">
      <w:pPr>
        <w:widowControl w:val="0"/>
        <w:autoSpaceDE w:val="0"/>
        <w:autoSpaceDN w:val="0"/>
        <w:adjustRightInd w:val="0"/>
        <w:spacing w:line="240" w:lineRule="auto"/>
        <w:rPr>
          <w:rFonts w:cstheme="minorHAnsi"/>
          <w:b/>
          <w:bCs/>
        </w:rPr>
      </w:pPr>
    </w:p>
    <w:p w14:paraId="201F15E0" w14:textId="10F9E3E5" w:rsidR="00D3439B" w:rsidRDefault="00D3439B" w:rsidP="00D3439B">
      <w:pPr>
        <w:widowControl w:val="0"/>
        <w:autoSpaceDE w:val="0"/>
        <w:autoSpaceDN w:val="0"/>
        <w:adjustRightInd w:val="0"/>
        <w:spacing w:line="240" w:lineRule="auto"/>
        <w:rPr>
          <w:rFonts w:cstheme="minorHAnsi"/>
          <w:b/>
          <w:bCs/>
        </w:rPr>
      </w:pPr>
      <w:commentRangeStart w:id="9"/>
      <w:r>
        <w:rPr>
          <w:rFonts w:cstheme="minorHAnsi"/>
          <w:b/>
          <w:bCs/>
        </w:rPr>
        <w:t>References</w:t>
      </w:r>
      <w:commentRangeEnd w:id="9"/>
      <w:r>
        <w:rPr>
          <w:rStyle w:val="CommentReference"/>
        </w:rPr>
        <w:commentReference w:id="9"/>
      </w:r>
    </w:p>
    <w:p w14:paraId="24329A12" w14:textId="77777777" w:rsidR="00D3439B" w:rsidRPr="007B6481" w:rsidRDefault="00D3439B" w:rsidP="00D3439B">
      <w:pPr>
        <w:pStyle w:val="EndNoteBibliography"/>
        <w:spacing w:after="0"/>
        <w:ind w:left="720" w:hanging="720"/>
      </w:pPr>
      <w:r>
        <w:fldChar w:fldCharType="begin"/>
      </w:r>
      <w:r>
        <w:instrText xml:space="preserve"> ADDIN EN.REFLIST </w:instrText>
      </w:r>
      <w:r>
        <w:fldChar w:fldCharType="separate"/>
      </w:r>
      <w:r w:rsidRPr="007B6481">
        <w:t>1.</w:t>
      </w:r>
      <w:r w:rsidRPr="007B6481">
        <w:tab/>
        <w:t xml:space="preserve">Escobar, G.J., R.H. Clark, and J.D. Greene, </w:t>
      </w:r>
      <w:r w:rsidRPr="007B6481">
        <w:rPr>
          <w:i/>
        </w:rPr>
        <w:t>Short-term outcomes of infants born at 35 and 36 weeks gestation: we need to ask more questions.</w:t>
      </w:r>
      <w:r w:rsidRPr="007B6481">
        <w:t xml:space="preserve"> Semin Perinatol, 2006. </w:t>
      </w:r>
      <w:r w:rsidRPr="007B6481">
        <w:rPr>
          <w:b/>
        </w:rPr>
        <w:t>30</w:t>
      </w:r>
      <w:r w:rsidRPr="007B6481">
        <w:t>(1): p. 28-33.</w:t>
      </w:r>
    </w:p>
    <w:p w14:paraId="444D6773" w14:textId="77777777" w:rsidR="00D3439B" w:rsidRPr="007B6481" w:rsidRDefault="00D3439B" w:rsidP="00D3439B">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6886887B" w14:textId="77777777" w:rsidR="00D3439B" w:rsidRPr="007B6481" w:rsidRDefault="00D3439B" w:rsidP="00D3439B">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0C2ED17F" w14:textId="77777777" w:rsidR="00D3439B" w:rsidRPr="007B6481" w:rsidRDefault="00D3439B" w:rsidP="00D3439B">
      <w:pPr>
        <w:pStyle w:val="EndNoteBibliography"/>
        <w:spacing w:after="0"/>
        <w:ind w:left="720" w:hanging="720"/>
      </w:pPr>
      <w:r w:rsidRPr="007B6481">
        <w:lastRenderedPageBreak/>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7B279D72" w14:textId="77777777" w:rsidR="00D3439B" w:rsidRPr="007B6481" w:rsidRDefault="00D3439B" w:rsidP="00D3439B">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39D013FA" w14:textId="77777777" w:rsidR="00D3439B" w:rsidRPr="007B6481" w:rsidRDefault="00D3439B" w:rsidP="00D3439B">
      <w:pPr>
        <w:pStyle w:val="EndNoteBibliography"/>
        <w:spacing w:after="0"/>
        <w:ind w:left="720" w:hanging="720"/>
      </w:pPr>
      <w:r w:rsidRPr="007B6481">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7E9B3782" w14:textId="77777777" w:rsidR="00D3439B" w:rsidRPr="007B6481" w:rsidRDefault="00D3439B" w:rsidP="00D3439B">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23AD6054" w14:textId="77777777" w:rsidR="00D3439B" w:rsidRPr="007B6481" w:rsidRDefault="00D3439B" w:rsidP="00D3439B">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4D5531C9" w14:textId="77777777" w:rsidR="00D3439B" w:rsidRPr="007B6481" w:rsidRDefault="00D3439B" w:rsidP="00D3439B">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5863B97F" w14:textId="77777777" w:rsidR="00D3439B" w:rsidRPr="007B6481" w:rsidRDefault="00D3439B" w:rsidP="00D3439B">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04D00FF0" w14:textId="77777777" w:rsidR="00D3439B" w:rsidRPr="007B6481" w:rsidRDefault="00D3439B" w:rsidP="00D3439B">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3D0012A6" w14:textId="77777777" w:rsidR="00D3439B" w:rsidRPr="007B6481" w:rsidRDefault="00D3439B" w:rsidP="00D3439B">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46D84771" w14:textId="77777777" w:rsidR="00D3439B" w:rsidRPr="007B6481" w:rsidRDefault="00D3439B" w:rsidP="00D3439B">
      <w:pPr>
        <w:pStyle w:val="EndNoteBibliography"/>
        <w:spacing w:after="0"/>
        <w:ind w:left="720" w:hanging="720"/>
      </w:pPr>
      <w:r w:rsidRPr="007B6481">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72398B6C" w14:textId="77777777" w:rsidR="00D3439B" w:rsidRPr="007B6481" w:rsidRDefault="00D3439B" w:rsidP="00D3439B">
      <w:pPr>
        <w:pStyle w:val="EndNoteBibliography"/>
        <w:spacing w:after="0"/>
        <w:ind w:left="720" w:hanging="720"/>
      </w:pPr>
      <w:r w:rsidRPr="007B6481">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24A6921E" w14:textId="77777777" w:rsidR="00D3439B" w:rsidRPr="007B6481" w:rsidRDefault="00D3439B" w:rsidP="00D3439B">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25404152" w14:textId="77777777" w:rsidR="00D3439B" w:rsidRPr="007B6481" w:rsidRDefault="00D3439B" w:rsidP="00D3439B">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2D16B803" w14:textId="77777777" w:rsidR="00D3439B" w:rsidRPr="007B6481" w:rsidRDefault="00D3439B" w:rsidP="00D3439B">
      <w:pPr>
        <w:pStyle w:val="EndNoteBibliography"/>
        <w:spacing w:after="0"/>
        <w:ind w:left="720" w:hanging="720"/>
      </w:pPr>
      <w:r>
        <w:t>17</w:t>
      </w:r>
      <w:r w:rsidRPr="007B6481">
        <w:t>.</w:t>
      </w:r>
      <w:r w:rsidRPr="007B6481">
        <w:tab/>
        <w:t xml:space="preserve">Ross, K.M., et al., </w:t>
      </w:r>
      <w:r w:rsidRPr="007B6481">
        <w:rPr>
          <w:i/>
        </w:rPr>
        <w:t>Epigenetic age and pregnancy outcomes: GrimAge acceleration is associated with shorter gestational length and lower birthweight.</w:t>
      </w:r>
      <w:r w:rsidRPr="007B6481">
        <w:t xml:space="preserve"> Clin Epigenetics, 2020. </w:t>
      </w:r>
      <w:r w:rsidRPr="007B6481">
        <w:rPr>
          <w:b/>
        </w:rPr>
        <w:t>12</w:t>
      </w:r>
      <w:r w:rsidRPr="007B6481">
        <w:t>(1): p. 120.</w:t>
      </w:r>
    </w:p>
    <w:p w14:paraId="5B9E2108" w14:textId="77777777" w:rsidR="00D3439B" w:rsidRPr="007B6481" w:rsidRDefault="00D3439B" w:rsidP="00D3439B">
      <w:pPr>
        <w:pStyle w:val="EndNoteBibliography"/>
        <w:spacing w:after="0"/>
        <w:ind w:left="720" w:hanging="720"/>
      </w:pPr>
      <w:r>
        <w:t>18</w:t>
      </w:r>
      <w:r w:rsidRPr="007B6481">
        <w:t>.</w:t>
      </w:r>
      <w:r w:rsidRPr="007B6481">
        <w:tab/>
        <w:t xml:space="preserve">Adair, L.S., et al., </w:t>
      </w:r>
      <w:r w:rsidRPr="007B6481">
        <w:rPr>
          <w:i/>
        </w:rPr>
        <w:t>Cohort profile: the Cebu longitudinal health and nutrition survey.</w:t>
      </w:r>
      <w:r w:rsidRPr="007B6481">
        <w:t xml:space="preserve"> Int J Epidemiol, 2011. </w:t>
      </w:r>
      <w:r w:rsidRPr="007B6481">
        <w:rPr>
          <w:b/>
        </w:rPr>
        <w:t>40</w:t>
      </w:r>
      <w:r w:rsidRPr="007B6481">
        <w:t>(3): p. 619-25.</w:t>
      </w:r>
    </w:p>
    <w:p w14:paraId="5C6616DB" w14:textId="77777777" w:rsidR="00D3439B" w:rsidRPr="007B6481" w:rsidRDefault="00D3439B" w:rsidP="00D3439B">
      <w:pPr>
        <w:pStyle w:val="EndNoteBibliography"/>
        <w:spacing w:after="0"/>
        <w:ind w:left="720" w:hanging="720"/>
      </w:pPr>
      <w:r>
        <w:t>19</w:t>
      </w:r>
      <w:r w:rsidRPr="007B6481">
        <w:t>.</w:t>
      </w:r>
      <w:r w:rsidRPr="007B6481">
        <w:tab/>
        <w:t xml:space="preserve">Levine, M.E., et al., </w:t>
      </w:r>
      <w:r w:rsidRPr="007B6481">
        <w:rPr>
          <w:i/>
        </w:rPr>
        <w:t>An epigenetic biomarker of aging for lifespan and healthspan.</w:t>
      </w:r>
      <w:r w:rsidRPr="007B6481">
        <w:t xml:space="preserve"> Aging (Albany NY), 2018. </w:t>
      </w:r>
      <w:r w:rsidRPr="007B6481">
        <w:rPr>
          <w:b/>
        </w:rPr>
        <w:t>10</w:t>
      </w:r>
      <w:r w:rsidRPr="007B6481">
        <w:t>(4): p. 573-591.</w:t>
      </w:r>
    </w:p>
    <w:p w14:paraId="5387BF6D" w14:textId="77777777" w:rsidR="00D3439B" w:rsidRPr="007B6481" w:rsidRDefault="00D3439B" w:rsidP="00D3439B">
      <w:pPr>
        <w:pStyle w:val="EndNoteBibliography"/>
        <w:spacing w:after="0"/>
        <w:ind w:left="720" w:hanging="720"/>
      </w:pPr>
      <w:r>
        <w:t>20</w:t>
      </w:r>
      <w:r w:rsidRPr="007B6481">
        <w:t>.</w:t>
      </w:r>
      <w:r w:rsidRPr="007B6481">
        <w:tab/>
        <w:t xml:space="preserve">Hillary, R.F., et al., </w:t>
      </w:r>
      <w:r w:rsidRPr="007B6481">
        <w:rPr>
          <w:i/>
        </w:rPr>
        <w:t>Epigenetic measures of ageing predict the prevalence and incidence of leading causes of death and disease burden.</w:t>
      </w:r>
      <w:r w:rsidRPr="007B6481">
        <w:t xml:space="preserve"> Clin Epigenetics, 2020. </w:t>
      </w:r>
      <w:r w:rsidRPr="007B6481">
        <w:rPr>
          <w:b/>
        </w:rPr>
        <w:t>12</w:t>
      </w:r>
      <w:r w:rsidRPr="007B6481">
        <w:t>(1): p. 115.</w:t>
      </w:r>
    </w:p>
    <w:p w14:paraId="19C799B5" w14:textId="77777777" w:rsidR="00D3439B" w:rsidRPr="007B6481" w:rsidRDefault="00D3439B" w:rsidP="00D3439B">
      <w:pPr>
        <w:pStyle w:val="EndNoteBibliography"/>
        <w:spacing w:after="0"/>
        <w:ind w:left="720" w:hanging="720"/>
      </w:pPr>
      <w:r>
        <w:t>21</w:t>
      </w:r>
      <w:r w:rsidRPr="007B6481">
        <w:t>.</w:t>
      </w:r>
      <w:r w:rsidRPr="007B6481">
        <w:tab/>
        <w:t xml:space="preserve">Lu, A.T., et al., </w:t>
      </w:r>
      <w:r w:rsidRPr="007B6481">
        <w:rPr>
          <w:i/>
        </w:rPr>
        <w:t>DNA methylation GrimAge strongly predicts lifespan and healthspan.</w:t>
      </w:r>
      <w:r w:rsidRPr="007B6481">
        <w:t xml:space="preserve"> Aging (Albany NY), 2019. </w:t>
      </w:r>
      <w:r w:rsidRPr="007B6481">
        <w:rPr>
          <w:b/>
        </w:rPr>
        <w:t>11</w:t>
      </w:r>
      <w:r w:rsidRPr="007B6481">
        <w:t>(2): p. 303-327.</w:t>
      </w:r>
    </w:p>
    <w:p w14:paraId="196077D1" w14:textId="77777777" w:rsidR="00D3439B" w:rsidRPr="007B6481" w:rsidRDefault="00D3439B" w:rsidP="00D3439B">
      <w:pPr>
        <w:pStyle w:val="EndNoteBibliography"/>
        <w:spacing w:after="0"/>
        <w:ind w:left="720" w:hanging="720"/>
      </w:pPr>
      <w:r>
        <w:t>22</w:t>
      </w:r>
      <w:r w:rsidRPr="007B6481">
        <w:t>.</w:t>
      </w:r>
      <w:r w:rsidRPr="007B6481">
        <w:tab/>
        <w:t xml:space="preserve">Chen, B.H., et al., </w:t>
      </w:r>
      <w:r w:rsidRPr="007B6481">
        <w:rPr>
          <w:i/>
        </w:rPr>
        <w:t>DNA methylation-based measures of biological age: meta-analysis predicting time to death.</w:t>
      </w:r>
      <w:r w:rsidRPr="007B6481">
        <w:t xml:space="preserve"> Aging (Albany NY), 2016. </w:t>
      </w:r>
      <w:r w:rsidRPr="007B6481">
        <w:rPr>
          <w:b/>
        </w:rPr>
        <w:t>8</w:t>
      </w:r>
      <w:r w:rsidRPr="007B6481">
        <w:t>(9): p. 1844-1865.</w:t>
      </w:r>
    </w:p>
    <w:p w14:paraId="24E15635" w14:textId="77777777" w:rsidR="00D3439B" w:rsidRPr="007B6481" w:rsidRDefault="00D3439B" w:rsidP="00D3439B">
      <w:pPr>
        <w:pStyle w:val="EndNoteBibliography"/>
        <w:spacing w:after="0"/>
        <w:ind w:left="720" w:hanging="720"/>
      </w:pPr>
      <w:r>
        <w:t>23</w:t>
      </w:r>
      <w:r w:rsidRPr="007B6481">
        <w:t>.</w:t>
      </w:r>
      <w:r w:rsidRPr="007B6481">
        <w:tab/>
        <w:t xml:space="preserve">Breitling, L.P., et al., </w:t>
      </w:r>
      <w:r w:rsidRPr="007B6481">
        <w:rPr>
          <w:i/>
        </w:rPr>
        <w:t>Frailty is associated with the epigenetic clock but not with telomere length in a German cohort.</w:t>
      </w:r>
      <w:r w:rsidRPr="007B6481">
        <w:t xml:space="preserve"> Clin Epigenetics, 2016. </w:t>
      </w:r>
      <w:r w:rsidRPr="007B6481">
        <w:rPr>
          <w:b/>
        </w:rPr>
        <w:t>8</w:t>
      </w:r>
      <w:r w:rsidRPr="007B6481">
        <w:t>: p. 21.</w:t>
      </w:r>
    </w:p>
    <w:p w14:paraId="73B4FB74" w14:textId="77777777" w:rsidR="00D3439B" w:rsidRPr="007B6481" w:rsidRDefault="00D3439B" w:rsidP="00D3439B">
      <w:pPr>
        <w:pStyle w:val="EndNoteBibliography"/>
        <w:spacing w:after="0"/>
        <w:ind w:left="720" w:hanging="720"/>
      </w:pPr>
      <w:r>
        <w:t>24</w:t>
      </w:r>
      <w:r w:rsidRPr="007B6481">
        <w:t>.</w:t>
      </w:r>
      <w:r w:rsidRPr="007B6481">
        <w:tab/>
        <w:t xml:space="preserve">Marioni, R.E., et al., </w:t>
      </w:r>
      <w:r w:rsidRPr="007B6481">
        <w:rPr>
          <w:i/>
        </w:rPr>
        <w:t>DNA methylation age of blood predicts all-cause mortality in later life.</w:t>
      </w:r>
      <w:r w:rsidRPr="007B6481">
        <w:t xml:space="preserve"> Genome Biol, 2015. </w:t>
      </w:r>
      <w:r w:rsidRPr="007B6481">
        <w:rPr>
          <w:b/>
        </w:rPr>
        <w:t>16</w:t>
      </w:r>
      <w:r w:rsidRPr="007B6481">
        <w:t>: p. 25.</w:t>
      </w:r>
    </w:p>
    <w:p w14:paraId="011F86EF" w14:textId="77777777" w:rsidR="00D3439B" w:rsidRPr="007B6481" w:rsidRDefault="00D3439B" w:rsidP="00D3439B">
      <w:pPr>
        <w:pStyle w:val="EndNoteBibliography"/>
        <w:ind w:left="720" w:hanging="720"/>
      </w:pPr>
      <w:r>
        <w:t>25</w:t>
      </w:r>
      <w:r w:rsidRPr="007B6481">
        <w:t>.</w:t>
      </w:r>
      <w:r w:rsidRPr="007B6481">
        <w:tab/>
        <w:t xml:space="preserve">Tekola-Ayele, F., et al., </w:t>
      </w:r>
      <w:r w:rsidRPr="007B6481">
        <w:rPr>
          <w:i/>
        </w:rPr>
        <w:t>Sex differences in the associations of placental epigenetic aging with fetal growth.</w:t>
      </w:r>
      <w:r w:rsidRPr="007B6481">
        <w:t xml:space="preserve"> Aging (Albany NY), 2019. </w:t>
      </w:r>
      <w:r w:rsidRPr="007B6481">
        <w:rPr>
          <w:b/>
        </w:rPr>
        <w:t>11</w:t>
      </w:r>
      <w:r w:rsidRPr="007B6481">
        <w:t>(15): p. 5412-5432.</w:t>
      </w:r>
    </w:p>
    <w:p w14:paraId="5DA87F90" w14:textId="3188209E" w:rsidR="00D3439B" w:rsidRPr="00CC6929" w:rsidRDefault="00D3439B" w:rsidP="00D3439B">
      <w:pPr>
        <w:widowControl w:val="0"/>
        <w:autoSpaceDE w:val="0"/>
        <w:autoSpaceDN w:val="0"/>
        <w:adjustRightInd w:val="0"/>
        <w:spacing w:line="240" w:lineRule="auto"/>
        <w:rPr>
          <w:rFonts w:cstheme="minorHAnsi"/>
        </w:rPr>
      </w:pPr>
      <w:r>
        <w:fldChar w:fldCharType="end"/>
      </w:r>
    </w:p>
    <w:p w14:paraId="36102F0B" w14:textId="77777777" w:rsidR="00CC6929" w:rsidRPr="00CC6929" w:rsidRDefault="00CC6929" w:rsidP="00CC6929">
      <w:pPr>
        <w:spacing w:line="240" w:lineRule="auto"/>
        <w:rPr>
          <w:rFonts w:cstheme="minorHAnsi"/>
        </w:rPr>
      </w:pPr>
      <w:r w:rsidRPr="00CC6929">
        <w:rPr>
          <w:rFonts w:cstheme="minorHAnsi"/>
        </w:rPr>
        <w:lastRenderedPageBreak/>
        <w:fldChar w:fldCharType="begin"/>
      </w:r>
      <w:r w:rsidRPr="00CC6929">
        <w:rPr>
          <w:rFonts w:cstheme="minorHAnsi"/>
        </w:rPr>
        <w:instrText xml:space="preserve"> ADDIN EN.REFLIST </w:instrText>
      </w:r>
      <w:r w:rsidRPr="00CC6929">
        <w:rPr>
          <w:rFonts w:cstheme="minorHAnsi"/>
        </w:rPr>
        <w:fldChar w:fldCharType="end"/>
      </w:r>
    </w:p>
    <w:p w14:paraId="15B35384" w14:textId="77777777" w:rsidR="00B67ECB" w:rsidRPr="00CC6929" w:rsidRDefault="00B67ECB" w:rsidP="00CC6929">
      <w:pPr>
        <w:spacing w:line="240" w:lineRule="auto"/>
        <w:rPr>
          <w:rFonts w:cstheme="minorHAnsi"/>
        </w:rPr>
      </w:pPr>
    </w:p>
    <w:sectPr w:rsidR="00B67ECB" w:rsidRPr="00CC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viraj Jayanta Rege" w:date="2021-09-17T03:14:00Z" w:initials="RJR">
    <w:p w14:paraId="6F5F17E4" w14:textId="77777777" w:rsidR="00B67ECB" w:rsidRDefault="00B67ECB" w:rsidP="00B67ECB">
      <w:pPr>
        <w:pStyle w:val="CommentText"/>
      </w:pPr>
      <w:r>
        <w:rPr>
          <w:rStyle w:val="CommentReference"/>
        </w:rPr>
        <w:annotationRef/>
      </w:r>
      <w:r>
        <w:t xml:space="preserve">Perhaps describe how the other </w:t>
      </w:r>
      <w:proofErr w:type="spellStart"/>
      <w:r>
        <w:t>DNAm</w:t>
      </w:r>
      <w:proofErr w:type="spellEnd"/>
      <w:r>
        <w:t xml:space="preserve"> epigenetic indices relate?</w:t>
      </w:r>
    </w:p>
  </w:comment>
  <w:comment w:id="1" w:author="Raviraj Jayanta Rege" w:date="2021-09-17T03:17:00Z" w:initials="RJR">
    <w:p w14:paraId="2E24733A" w14:textId="77777777" w:rsidR="00B67ECB" w:rsidRDefault="00B67ECB" w:rsidP="00B67ECB">
      <w:pPr>
        <w:pStyle w:val="CommentText"/>
      </w:pPr>
      <w:r>
        <w:rPr>
          <w:rStyle w:val="CommentReference"/>
        </w:rPr>
        <w:annotationRef/>
      </w:r>
      <w:r>
        <w:t>Do we still include this?</w:t>
      </w:r>
    </w:p>
  </w:comment>
  <w:comment w:id="2" w:author="Calen Patrick Ryan" w:date="2021-09-22T14:33:00Z" w:initials="CPR">
    <w:p w14:paraId="3B28C7A2" w14:textId="02B8C497" w:rsidR="00AC5E05" w:rsidRDefault="00AC5E05">
      <w:pPr>
        <w:pStyle w:val="CommentText"/>
      </w:pPr>
      <w:r>
        <w:rPr>
          <w:rStyle w:val="CommentReference"/>
        </w:rPr>
        <w:annotationRef/>
      </w:r>
      <w:r>
        <w:t xml:space="preserve">Let’s put all these means and ranges in a descriptive table. </w:t>
      </w:r>
    </w:p>
  </w:comment>
  <w:comment w:id="3" w:author="Calen Patrick Ryan" w:date="2021-09-22T14:26:00Z" w:initials="CPR">
    <w:p w14:paraId="2DEC496D" w14:textId="5B2C188F" w:rsidR="00D30B89" w:rsidRDefault="00D30B89">
      <w:pPr>
        <w:pStyle w:val="CommentText"/>
      </w:pPr>
      <w:r>
        <w:rPr>
          <w:rStyle w:val="CommentReference"/>
        </w:rPr>
        <w:annotationRef/>
      </w:r>
      <w:r>
        <w:t xml:space="preserve">David Lin or </w:t>
      </w:r>
      <w:proofErr w:type="spellStart"/>
      <w:r>
        <w:t>Kobor</w:t>
      </w:r>
      <w:proofErr w:type="spellEnd"/>
      <w:r>
        <w:t xml:space="preserve"> Lab</w:t>
      </w:r>
    </w:p>
  </w:comment>
  <w:comment w:id="4" w:author="Calen Patrick Ryan" w:date="2021-09-22T14:34:00Z" w:initials="CPR">
    <w:p w14:paraId="42883B5B" w14:textId="218B12FA" w:rsidR="00AC5E05" w:rsidRDefault="00AC5E05">
      <w:pPr>
        <w:pStyle w:val="CommentText"/>
      </w:pPr>
      <w:r>
        <w:rPr>
          <w:rStyle w:val="CommentReference"/>
        </w:rPr>
        <w:annotationRef/>
      </w:r>
      <w:r>
        <w:t xml:space="preserve">I removed the stuff about the individual clocks, because we’re going with a straightforward replication of Ross, and just throwing them all in there. </w:t>
      </w:r>
    </w:p>
  </w:comment>
  <w:comment w:id="8" w:author="Calen Patrick Ryan" w:date="2021-09-21T09:55:00Z" w:initials="CPR">
    <w:p w14:paraId="132B106C" w14:textId="1E34C982" w:rsidR="00D3439B" w:rsidRDefault="00D3439B">
      <w:pPr>
        <w:pStyle w:val="CommentText"/>
      </w:pPr>
      <w:r>
        <w:rPr>
          <w:rStyle w:val="CommentReference"/>
        </w:rPr>
        <w:annotationRef/>
      </w:r>
      <w:r>
        <w:t xml:space="preserve">This is me thinking out loud, but please read this and think through this with me a bit. Add questions or thoughts on it, and we should be able to whip it up pretty quick. </w:t>
      </w:r>
    </w:p>
  </w:comment>
  <w:comment w:id="9" w:author="Calen Patrick Ryan" w:date="2021-09-21T09:48:00Z" w:initials="CPR">
    <w:p w14:paraId="0718B3C7" w14:textId="3A140410" w:rsidR="00D3439B" w:rsidRDefault="00D3439B">
      <w:pPr>
        <w:pStyle w:val="CommentText"/>
      </w:pPr>
      <w:r>
        <w:rPr>
          <w:rStyle w:val="CommentReference"/>
        </w:rPr>
        <w:annotationRef/>
      </w:r>
      <w:r>
        <w:t>Let’s put the references at the end where they will end up eventually. Also, I’m not sure the format that the journal wants, but I like having the names of the references in (not numbered) until the very end so I can make sure I’m citing the right thing in the right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5F17E4" w15:done="0"/>
  <w15:commentEx w15:paraId="2E24733A" w15:done="0"/>
  <w15:commentEx w15:paraId="3B28C7A2" w15:done="0"/>
  <w15:commentEx w15:paraId="2DEC496D" w15:done="0"/>
  <w15:commentEx w15:paraId="42883B5B" w15:done="0"/>
  <w15:commentEx w15:paraId="132B106C" w15:done="0"/>
  <w15:commentEx w15:paraId="0718B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E868B" w16cex:dateUtc="2021-09-17T08:14:00Z"/>
  <w16cex:commentExtensible w16cex:durableId="24EE8742" w16cex:dateUtc="2021-09-17T08:17:00Z"/>
  <w16cex:commentExtensible w16cex:durableId="24F5BD3A" w16cex:dateUtc="2021-09-22T20:33:00Z"/>
  <w16cex:commentExtensible w16cex:durableId="24F5BB8B" w16cex:dateUtc="2021-09-22T20:26:00Z"/>
  <w16cex:commentExtensible w16cex:durableId="24F5BD71" w16cex:dateUtc="2021-09-22T20:34:00Z"/>
  <w16cex:commentExtensible w16cex:durableId="24F42AA1" w16cex:dateUtc="2021-09-21T15:55:00Z"/>
  <w16cex:commentExtensible w16cex:durableId="24F428DF" w16cex:dateUtc="2021-09-2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5F17E4" w16cid:durableId="24EE868B"/>
  <w16cid:commentId w16cid:paraId="2E24733A" w16cid:durableId="24EE8742"/>
  <w16cid:commentId w16cid:paraId="3B28C7A2" w16cid:durableId="24F5BD3A"/>
  <w16cid:commentId w16cid:paraId="2DEC496D" w16cid:durableId="24F5BB8B"/>
  <w16cid:commentId w16cid:paraId="42883B5B" w16cid:durableId="24F5BD71"/>
  <w16cid:commentId w16cid:paraId="132B106C" w16cid:durableId="24F42AA1"/>
  <w16cid:commentId w16cid:paraId="0718B3C7" w16cid:durableId="24F42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viraj Jayanta Rege">
    <w15:presenceInfo w15:providerId="None" w15:userId="Raviraj Jayanta Rege"/>
  </w15:person>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062E58"/>
    <w:rsid w:val="00110DFC"/>
    <w:rsid w:val="00365479"/>
    <w:rsid w:val="003C142A"/>
    <w:rsid w:val="003F00FE"/>
    <w:rsid w:val="005161AB"/>
    <w:rsid w:val="00516955"/>
    <w:rsid w:val="00587E66"/>
    <w:rsid w:val="0066600B"/>
    <w:rsid w:val="0073087A"/>
    <w:rsid w:val="00740621"/>
    <w:rsid w:val="00A04F27"/>
    <w:rsid w:val="00AC5E05"/>
    <w:rsid w:val="00AE49AB"/>
    <w:rsid w:val="00B67ECB"/>
    <w:rsid w:val="00BA4672"/>
    <w:rsid w:val="00C06BCD"/>
    <w:rsid w:val="00C71A8C"/>
    <w:rsid w:val="00CC6929"/>
    <w:rsid w:val="00D30B89"/>
    <w:rsid w:val="00D3439B"/>
    <w:rsid w:val="00D85010"/>
    <w:rsid w:val="00EF52E8"/>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 w:type="paragraph" w:styleId="BalloonText">
    <w:name w:val="Balloon Text"/>
    <w:basedOn w:val="Normal"/>
    <w:link w:val="BalloonTextChar"/>
    <w:uiPriority w:val="99"/>
    <w:semiHidden/>
    <w:unhideWhenUsed/>
    <w:rsid w:val="003C14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42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3439B"/>
    <w:rPr>
      <w:b/>
      <w:bCs/>
    </w:rPr>
  </w:style>
  <w:style w:type="character" w:customStyle="1" w:styleId="CommentSubjectChar">
    <w:name w:val="Comment Subject Char"/>
    <w:basedOn w:val="CommentTextChar"/>
    <w:link w:val="CommentSubject"/>
    <w:uiPriority w:val="99"/>
    <w:semiHidden/>
    <w:rsid w:val="00D34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305209458">
          <w:marLeft w:val="0"/>
          <w:marRight w:val="0"/>
          <w:marTop w:val="0"/>
          <w:marBottom w:val="0"/>
          <w:divBdr>
            <w:top w:val="none" w:sz="0" w:space="0" w:color="auto"/>
            <w:left w:val="none" w:sz="0" w:space="0" w:color="auto"/>
            <w:bottom w:val="none" w:sz="0" w:space="0" w:color="auto"/>
            <w:right w:val="none" w:sz="0" w:space="0" w:color="auto"/>
          </w:divBdr>
          <w:divsChild>
            <w:div w:id="1608779406">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sChild>
                    <w:div w:id="1243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 w:id="2098751025">
      <w:bodyDiv w:val="1"/>
      <w:marLeft w:val="0"/>
      <w:marRight w:val="0"/>
      <w:marTop w:val="0"/>
      <w:marBottom w:val="0"/>
      <w:divBdr>
        <w:top w:val="none" w:sz="0" w:space="0" w:color="auto"/>
        <w:left w:val="none" w:sz="0" w:space="0" w:color="auto"/>
        <w:bottom w:val="none" w:sz="0" w:space="0" w:color="auto"/>
        <w:right w:val="none" w:sz="0" w:space="0" w:color="auto"/>
      </w:divBdr>
      <w:divsChild>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20</cp:revision>
  <dcterms:created xsi:type="dcterms:W3CDTF">2021-09-21T15:31:00Z</dcterms:created>
  <dcterms:modified xsi:type="dcterms:W3CDTF">2021-09-22T20:38:00Z</dcterms:modified>
</cp:coreProperties>
</file>