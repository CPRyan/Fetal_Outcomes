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83876" w14:textId="77777777" w:rsidR="006D38E8" w:rsidRPr="002A7F0E" w:rsidRDefault="006D38E8" w:rsidP="006D38E8">
      <w:pPr>
        <w:spacing w:line="480" w:lineRule="auto"/>
        <w:jc w:val="center"/>
        <w:rPr>
          <w:rFonts w:ascii="Times New Roman" w:hAnsi="Times New Roman"/>
          <w:b/>
        </w:rPr>
      </w:pPr>
      <w:bookmarkStart w:id="0" w:name="_Hlk82744231"/>
      <w:r w:rsidRPr="002A7F0E">
        <w:rPr>
          <w:rFonts w:ascii="Times New Roman" w:hAnsi="Times New Roman"/>
          <w:b/>
        </w:rPr>
        <w:t>METHODS</w:t>
      </w:r>
    </w:p>
    <w:p w14:paraId="44AAE3EE" w14:textId="77777777" w:rsidR="006D38E8" w:rsidRPr="002A7F0E" w:rsidRDefault="006D38E8" w:rsidP="006D38E8">
      <w:pPr>
        <w:spacing w:line="480" w:lineRule="auto"/>
        <w:rPr>
          <w:rFonts w:ascii="Times New Roman" w:hAnsi="Times New Roman"/>
          <w:i/>
        </w:rPr>
      </w:pPr>
      <w:r w:rsidRPr="002A7F0E">
        <w:rPr>
          <w:rFonts w:ascii="Times New Roman" w:hAnsi="Times New Roman"/>
          <w:i/>
        </w:rPr>
        <w:t>Study population</w:t>
      </w:r>
    </w:p>
    <w:p w14:paraId="6AF6EBDD" w14:textId="49219F52" w:rsidR="006D38E8" w:rsidRDefault="00722405" w:rsidP="006D38E8">
      <w:pPr>
        <w:spacing w:line="480" w:lineRule="auto"/>
        <w:ind w:firstLine="720"/>
        <w:rPr>
          <w:rFonts w:ascii="Times New Roman" w:hAnsi="Times New Roman"/>
        </w:rPr>
      </w:pPr>
      <w:r>
        <w:rPr>
          <w:rFonts w:ascii="Times New Roman" w:hAnsi="Times New Roman"/>
        </w:rPr>
        <w:t xml:space="preserve">The study data originated from the </w:t>
      </w:r>
      <w:r w:rsidR="006D38E8" w:rsidRPr="002A7F0E">
        <w:rPr>
          <w:rFonts w:ascii="Times New Roman" w:hAnsi="Times New Roman"/>
        </w:rPr>
        <w:t xml:space="preserve">Cebu Longitudinal Health and Nutrition Survey (CLHNS), a longitudinal survey of 3,080 </w:t>
      </w:r>
      <w:r>
        <w:rPr>
          <w:rFonts w:ascii="Times New Roman" w:hAnsi="Times New Roman"/>
        </w:rPr>
        <w:t>infants</w:t>
      </w:r>
      <w:r w:rsidR="006D38E8" w:rsidRPr="002A7F0E">
        <w:rPr>
          <w:rFonts w:ascii="Times New Roman" w:hAnsi="Times New Roman"/>
        </w:rPr>
        <w:t xml:space="preserve"> </w:t>
      </w:r>
      <w:r>
        <w:rPr>
          <w:rFonts w:ascii="Times New Roman" w:hAnsi="Times New Roman"/>
        </w:rPr>
        <w:t>and their</w:t>
      </w:r>
      <w:r w:rsidR="006D38E8" w:rsidRPr="002A7F0E">
        <w:rPr>
          <w:rFonts w:ascii="Times New Roman" w:hAnsi="Times New Roman"/>
        </w:rPr>
        <w:t xml:space="preserve"> mothers </w:t>
      </w:r>
      <w:r>
        <w:rPr>
          <w:rFonts w:ascii="Times New Roman" w:hAnsi="Times New Roman"/>
        </w:rPr>
        <w:t xml:space="preserve">who </w:t>
      </w:r>
      <w:r w:rsidR="006D38E8" w:rsidRPr="002A7F0E">
        <w:rPr>
          <w:rFonts w:ascii="Times New Roman" w:hAnsi="Times New Roman"/>
        </w:rPr>
        <w:t xml:space="preserve">were recruited during </w:t>
      </w:r>
      <w:r>
        <w:rPr>
          <w:rFonts w:ascii="Times New Roman" w:hAnsi="Times New Roman"/>
        </w:rPr>
        <w:t xml:space="preserve">their </w:t>
      </w:r>
      <w:r w:rsidR="006D38E8" w:rsidRPr="002A7F0E">
        <w:rPr>
          <w:rFonts w:ascii="Times New Roman" w:hAnsi="Times New Roman"/>
        </w:rPr>
        <w:t>pregnanc</w:t>
      </w:r>
      <w:r>
        <w:rPr>
          <w:rFonts w:ascii="Times New Roman" w:hAnsi="Times New Roman"/>
        </w:rPr>
        <w:t>ies</w:t>
      </w:r>
      <w:r w:rsidR="006D38E8" w:rsidRPr="002A7F0E">
        <w:rPr>
          <w:rFonts w:ascii="Times New Roman" w:hAnsi="Times New Roman"/>
        </w:rPr>
        <w:t xml:space="preserve"> between 1983-1984 in Metropolitan Cebu, Philippines</w:t>
      </w:r>
      <w:r w:rsidR="006D38E8">
        <w:rPr>
          <w:rFonts w:ascii="Times New Roman" w:hAnsi="Times New Roman"/>
        </w:rPr>
        <w:t>.</w:t>
      </w:r>
      <w:r>
        <w:rPr>
          <w:rFonts w:ascii="Times New Roman" w:hAnsi="Times New Roman"/>
        </w:rPr>
        <w:t xml:space="preserve"> Out o</w:t>
      </w:r>
      <w:r w:rsidR="006D38E8" w:rsidRPr="00340A15">
        <w:rPr>
          <w:rFonts w:ascii="Times New Roman" w:hAnsi="Times New Roman"/>
        </w:rPr>
        <w:t xml:space="preserve">f the 1447 original female cohort </w:t>
      </w:r>
      <w:r w:rsidRPr="00340A15">
        <w:rPr>
          <w:rFonts w:ascii="Times New Roman" w:hAnsi="Times New Roman"/>
        </w:rPr>
        <w:t>infants</w:t>
      </w:r>
      <w:r w:rsidR="006D38E8" w:rsidRPr="00340A15">
        <w:rPr>
          <w:rFonts w:ascii="Times New Roman" w:hAnsi="Times New Roman"/>
        </w:rPr>
        <w:t xml:space="preserve">, 823 were interviewed in </w:t>
      </w:r>
      <w:r w:rsidRPr="00340A15">
        <w:rPr>
          <w:rFonts w:ascii="Times New Roman" w:hAnsi="Times New Roman"/>
        </w:rPr>
        <w:t>a later</w:t>
      </w:r>
      <w:r w:rsidR="006D38E8" w:rsidRPr="00340A15">
        <w:rPr>
          <w:rFonts w:ascii="Times New Roman" w:hAnsi="Times New Roman"/>
        </w:rPr>
        <w:t xml:space="preserve"> 2009 survey (at ages 25-26). </w:t>
      </w:r>
      <w:r w:rsidR="00340A15">
        <w:rPr>
          <w:rFonts w:ascii="Times New Roman" w:hAnsi="Times New Roman"/>
        </w:rPr>
        <w:t>This</w:t>
      </w:r>
      <w:r w:rsidR="006D38E8" w:rsidRPr="00340A15">
        <w:rPr>
          <w:rFonts w:ascii="Times New Roman" w:hAnsi="Times New Roman"/>
        </w:rPr>
        <w:t xml:space="preserve"> </w:t>
      </w:r>
      <w:r w:rsidR="00C958F2">
        <w:rPr>
          <w:rFonts w:ascii="Times New Roman" w:hAnsi="Times New Roman"/>
        </w:rPr>
        <w:t>additional</w:t>
      </w:r>
      <w:r w:rsidR="006D38E8" w:rsidRPr="00340A15">
        <w:rPr>
          <w:rFonts w:ascii="Times New Roman" w:hAnsi="Times New Roman"/>
        </w:rPr>
        <w:t xml:space="preserve"> survey tracked new pregnancies among these women between 2009-14. </w:t>
      </w:r>
      <w:commentRangeStart w:id="1"/>
      <w:r w:rsidR="006D38E8" w:rsidRPr="00340A15">
        <w:rPr>
          <w:rFonts w:ascii="Times New Roman" w:hAnsi="Times New Roman"/>
        </w:rPr>
        <w:t>There were 383 who reported pregnancies (28% with 2-3 pregnancies) within the tracking period, yielding 507 pregnancy episodes</w:t>
      </w:r>
      <w:commentRangeEnd w:id="1"/>
      <w:r w:rsidR="00AB63AA">
        <w:rPr>
          <w:rStyle w:val="CommentReference"/>
        </w:rPr>
        <w:commentReference w:id="1"/>
      </w:r>
      <w:r w:rsidR="006D38E8" w:rsidRPr="00340A15">
        <w:rPr>
          <w:rFonts w:ascii="Times New Roman" w:hAnsi="Times New Roman"/>
        </w:rPr>
        <w:t xml:space="preserve">. </w:t>
      </w:r>
      <w:r w:rsidR="006D38E8">
        <w:rPr>
          <w:rFonts w:ascii="Times New Roman" w:hAnsi="Times New Roman"/>
        </w:rPr>
        <w:t xml:space="preserve">Women were visited in-home during pregnancy for anthropometric and questionnaire assessments, along with collection of a dried blood spot (DBS)—capillary whole blood collected on filter paper—for biomarker measurement. A second visit was arranged soon after delivery to obtain additional information from the mothers and to obtain </w:t>
      </w:r>
      <w:r w:rsidR="00340A15">
        <w:rPr>
          <w:rFonts w:ascii="Times New Roman" w:hAnsi="Times New Roman"/>
        </w:rPr>
        <w:t>phenotypic</w:t>
      </w:r>
      <w:r w:rsidR="0095762D">
        <w:rPr>
          <w:rFonts w:ascii="Times New Roman" w:hAnsi="Times New Roman"/>
        </w:rPr>
        <w:t xml:space="preserve"> </w:t>
      </w:r>
      <w:r w:rsidR="006D38E8">
        <w:rPr>
          <w:rFonts w:ascii="Times New Roman" w:hAnsi="Times New Roman"/>
        </w:rPr>
        <w:t xml:space="preserve">measures of their newborns. </w:t>
      </w:r>
      <w:r w:rsidR="006D38E8" w:rsidRPr="002A7F0E">
        <w:rPr>
          <w:rFonts w:ascii="Times New Roman" w:hAnsi="Times New Roman"/>
        </w:rPr>
        <w:t>This research was conducted under conditions of written informed consent, and with approval of the Institutional Review Boards of Northwestern University (Evanston, Illinois), and the Office of Population Studies Foundation (Cebu, Philippines).</w:t>
      </w:r>
    </w:p>
    <w:p w14:paraId="1DC3654A" w14:textId="77777777" w:rsidR="006D38E8" w:rsidRPr="004A3E0D" w:rsidRDefault="006D38E8" w:rsidP="006D38E8">
      <w:pPr>
        <w:spacing w:line="480" w:lineRule="auto"/>
        <w:rPr>
          <w:rFonts w:ascii="Times New Roman" w:hAnsi="Times New Roman"/>
          <w:i/>
        </w:rPr>
      </w:pPr>
      <w:r w:rsidRPr="004A3E0D">
        <w:rPr>
          <w:rFonts w:ascii="Times New Roman" w:hAnsi="Times New Roman"/>
          <w:i/>
        </w:rPr>
        <w:t xml:space="preserve">Sample inclusion criteria </w:t>
      </w:r>
    </w:p>
    <w:p w14:paraId="6C117FDA" w14:textId="141F2231" w:rsidR="006D38E8" w:rsidRPr="002A7F0E" w:rsidRDefault="006D38E8" w:rsidP="006D38E8">
      <w:pPr>
        <w:spacing w:line="480" w:lineRule="auto"/>
        <w:ind w:firstLine="720"/>
        <w:rPr>
          <w:rFonts w:ascii="Times New Roman" w:hAnsi="Times New Roman"/>
        </w:rPr>
      </w:pPr>
      <w:r>
        <w:rPr>
          <w:rFonts w:ascii="Times New Roman" w:hAnsi="Times New Roman"/>
        </w:rPr>
        <w:t>Newborn anthropometric outcomes in these analyses included weight, length, head circumference</w:t>
      </w:r>
      <w:r w:rsidR="0095762D">
        <w:rPr>
          <w:rFonts w:ascii="Times New Roman" w:hAnsi="Times New Roman"/>
        </w:rPr>
        <w:t xml:space="preserve">, arm circumference, </w:t>
      </w:r>
      <w:r w:rsidR="00E57002">
        <w:rPr>
          <w:rFonts w:ascii="Times New Roman" w:hAnsi="Times New Roman"/>
        </w:rPr>
        <w:t>abdominal circumference,</w:t>
      </w:r>
      <w:r>
        <w:rPr>
          <w:rFonts w:ascii="Times New Roman" w:hAnsi="Times New Roman"/>
        </w:rPr>
        <w:t xml:space="preserve"> and sum of five skinfold thicknesses (triceps, subscapular, </w:t>
      </w:r>
      <w:proofErr w:type="spellStart"/>
      <w:r>
        <w:rPr>
          <w:rFonts w:ascii="Times New Roman" w:hAnsi="Times New Roman"/>
        </w:rPr>
        <w:t>suprailiac</w:t>
      </w:r>
      <w:proofErr w:type="spellEnd"/>
      <w:r>
        <w:rPr>
          <w:rFonts w:ascii="Times New Roman" w:hAnsi="Times New Roman"/>
        </w:rPr>
        <w:t>, bicep and calf), which were measured in-home by trained interviewers using standardized procedures</w:t>
      </w:r>
      <w:r w:rsidR="0095762D">
        <w:rPr>
          <w:rFonts w:ascii="Times New Roman" w:hAnsi="Times New Roman"/>
        </w:rPr>
        <w:t xml:space="preserve"> </w:t>
      </w:r>
      <w:r w:rsidR="0095762D" w:rsidRPr="00E57002">
        <w:rPr>
          <w:rFonts w:ascii="Times New Roman" w:hAnsi="Times New Roman"/>
          <w:highlight w:val="yellow"/>
        </w:rPr>
        <w:t>[reference later]</w:t>
      </w:r>
      <w:r w:rsidR="0095762D">
        <w:rPr>
          <w:rFonts w:ascii="Times New Roman" w:hAnsi="Times New Roman"/>
        </w:rPr>
        <w:t xml:space="preserve"> as </w:t>
      </w:r>
      <w:r>
        <w:rPr>
          <w:rFonts w:ascii="Times New Roman" w:hAnsi="Times New Roman"/>
        </w:rPr>
        <w:t xml:space="preserve">soon after birth as possible. </w:t>
      </w:r>
      <w:r w:rsidRPr="00E57002">
        <w:rPr>
          <w:rFonts w:ascii="Times New Roman" w:hAnsi="Times New Roman"/>
          <w:highlight w:val="yellow"/>
        </w:rPr>
        <w:t>The median and mean interval (in day) between birth and newborn anthropometry measurements were 3 and 4.5 days, respectively, with a range from 1 to 44 days</w:t>
      </w:r>
      <w:r>
        <w:rPr>
          <w:rFonts w:ascii="Times New Roman" w:hAnsi="Times New Roman"/>
        </w:rPr>
        <w:t xml:space="preserve">. To minimize </w:t>
      </w:r>
      <w:r w:rsidR="00AB63AA">
        <w:rPr>
          <w:rFonts w:ascii="Times New Roman" w:hAnsi="Times New Roman"/>
        </w:rPr>
        <w:t>impacts of the infant’s environment and growth after birth</w:t>
      </w:r>
      <w:r>
        <w:rPr>
          <w:rFonts w:ascii="Times New Roman" w:hAnsi="Times New Roman"/>
        </w:rPr>
        <w:t xml:space="preserve">, </w:t>
      </w:r>
      <w:r w:rsidR="00AB63AA">
        <w:rPr>
          <w:rFonts w:ascii="Times New Roman" w:hAnsi="Times New Roman"/>
        </w:rPr>
        <w:t xml:space="preserve">analyses of infants were limited to </w:t>
      </w:r>
      <w:r w:rsidR="00AB63AA">
        <w:rPr>
          <w:rFonts w:ascii="Times New Roman" w:hAnsi="Times New Roman"/>
        </w:rPr>
        <w:lastRenderedPageBreak/>
        <w:t xml:space="preserve">those </w:t>
      </w:r>
      <w:r>
        <w:rPr>
          <w:rFonts w:ascii="Times New Roman" w:hAnsi="Times New Roman"/>
        </w:rPr>
        <w:t xml:space="preserve">measured within 2 weeks of birth and adjusted for age at measurement in models (this excluded 17 individuals measured more than 2 weeks after birth). </w:t>
      </w:r>
      <w:r w:rsidR="00AB63AA">
        <w:rPr>
          <w:rFonts w:ascii="Times New Roman" w:hAnsi="Times New Roman"/>
        </w:rPr>
        <w:t>Analyses were further limited t</w:t>
      </w:r>
      <w:r>
        <w:rPr>
          <w:rFonts w:ascii="Times New Roman" w:hAnsi="Times New Roman"/>
        </w:rPr>
        <w:t xml:space="preserve">o newborns born with gestational ages between 32 and 44 weeks, which excluded 5 very premature births and 2 implausibly late deliveries of around 46 weeks. </w:t>
      </w:r>
      <w:r w:rsidR="008F5F94">
        <w:rPr>
          <w:rFonts w:ascii="Times New Roman" w:hAnsi="Times New Roman"/>
        </w:rPr>
        <w:t xml:space="preserve">In addition, </w:t>
      </w:r>
      <w:r w:rsidR="00301444">
        <w:rPr>
          <w:rFonts w:ascii="Times New Roman" w:hAnsi="Times New Roman"/>
        </w:rPr>
        <w:t>only the oldest births for each of the women w</w:t>
      </w:r>
      <w:r w:rsidR="008F5F94">
        <w:rPr>
          <w:rFonts w:ascii="Times New Roman" w:hAnsi="Times New Roman"/>
        </w:rPr>
        <w:t>ere</w:t>
      </w:r>
      <w:r w:rsidR="00301444">
        <w:rPr>
          <w:rFonts w:ascii="Times New Roman" w:hAnsi="Times New Roman"/>
        </w:rPr>
        <w:t xml:space="preserve"> included. </w:t>
      </w:r>
      <w:r w:rsidR="008F5F94">
        <w:rPr>
          <w:rFonts w:ascii="Times New Roman" w:hAnsi="Times New Roman"/>
        </w:rPr>
        <w:t xml:space="preserve">Finally, any pregnancies with any missing maternal epigenetic data or fetal measurement data were also excluded. </w:t>
      </w:r>
      <w:commentRangeStart w:id="2"/>
      <w:r>
        <w:rPr>
          <w:rFonts w:ascii="Times New Roman" w:hAnsi="Times New Roman"/>
        </w:rPr>
        <w:t xml:space="preserve">After these exclusions, the final sample with all necessary biological and questionnaire data included </w:t>
      </w:r>
      <w:r w:rsidR="006A532B">
        <w:rPr>
          <w:rFonts w:ascii="Times New Roman" w:hAnsi="Times New Roman"/>
        </w:rPr>
        <w:t>299</w:t>
      </w:r>
      <w:r>
        <w:rPr>
          <w:rFonts w:ascii="Times New Roman" w:hAnsi="Times New Roman"/>
        </w:rPr>
        <w:t xml:space="preserve"> relatively healthy </w:t>
      </w:r>
      <w:r w:rsidR="00301444">
        <w:rPr>
          <w:rFonts w:ascii="Times New Roman" w:hAnsi="Times New Roman"/>
        </w:rPr>
        <w:t xml:space="preserve">and unique </w:t>
      </w:r>
      <w:r>
        <w:rPr>
          <w:rFonts w:ascii="Times New Roman" w:hAnsi="Times New Roman"/>
        </w:rPr>
        <w:t>singletons</w:t>
      </w:r>
      <w:commentRangeEnd w:id="2"/>
      <w:r w:rsidR="00AB63AA">
        <w:rPr>
          <w:rStyle w:val="CommentReference"/>
        </w:rPr>
        <w:commentReference w:id="2"/>
      </w:r>
      <w:r w:rsidR="00301444">
        <w:rPr>
          <w:rFonts w:ascii="Times New Roman" w:hAnsi="Times New Roman"/>
        </w:rPr>
        <w:t>,</w:t>
      </w:r>
      <w:r>
        <w:rPr>
          <w:rFonts w:ascii="Times New Roman" w:hAnsi="Times New Roman"/>
        </w:rPr>
        <w:t xml:space="preserve"> </w:t>
      </w:r>
    </w:p>
    <w:p w14:paraId="7662C255" w14:textId="77777777" w:rsidR="006D38E8" w:rsidRPr="0034000E" w:rsidRDefault="006D38E8" w:rsidP="006D38E8">
      <w:pPr>
        <w:spacing w:line="480" w:lineRule="auto"/>
        <w:rPr>
          <w:rFonts w:ascii="Times New Roman" w:hAnsi="Times New Roman"/>
          <w:i/>
        </w:rPr>
      </w:pPr>
      <w:r w:rsidRPr="0034000E">
        <w:rPr>
          <w:rFonts w:ascii="Times New Roman" w:hAnsi="Times New Roman"/>
          <w:i/>
        </w:rPr>
        <w:t>Maternal covariates</w:t>
      </w:r>
    </w:p>
    <w:p w14:paraId="45C625B3" w14:textId="170C29E2" w:rsidR="006D38E8" w:rsidRDefault="006D38E8" w:rsidP="006D38E8">
      <w:pPr>
        <w:spacing w:line="480" w:lineRule="auto"/>
        <w:rPr>
          <w:rFonts w:ascii="Times New Roman" w:hAnsi="Times New Roman"/>
        </w:rPr>
      </w:pPr>
      <w:r>
        <w:rPr>
          <w:rFonts w:ascii="Times New Roman" w:hAnsi="Times New Roman"/>
        </w:rPr>
        <w:tab/>
      </w:r>
      <w:r w:rsidR="00301444">
        <w:rPr>
          <w:rFonts w:ascii="Times New Roman" w:hAnsi="Times New Roman"/>
        </w:rPr>
        <w:t xml:space="preserve">In each model, the gestational age at birth, fetal age at anthropometric measurement, fetal sex </w:t>
      </w:r>
      <w:proofErr w:type="gramStart"/>
      <w:r w:rsidR="00301444">
        <w:rPr>
          <w:rFonts w:ascii="Times New Roman" w:hAnsi="Times New Roman"/>
        </w:rPr>
        <w:t>were</w:t>
      </w:r>
      <w:proofErr w:type="gramEnd"/>
      <w:r w:rsidR="00301444">
        <w:rPr>
          <w:rFonts w:ascii="Times New Roman" w:hAnsi="Times New Roman"/>
        </w:rPr>
        <w:t xml:space="preserve"> all adjusted for. </w:t>
      </w:r>
      <w:r>
        <w:rPr>
          <w:rFonts w:ascii="Times New Roman" w:hAnsi="Times New Roman"/>
        </w:rPr>
        <w:t xml:space="preserve">Because birth outcomes are potentially impacted by the mother’s adiposity, we also adjusted for the mother’s pre-pregnancy body mass index (BMI). </w:t>
      </w:r>
      <w:commentRangeStart w:id="3"/>
      <w:r>
        <w:rPr>
          <w:rFonts w:ascii="Times New Roman" w:hAnsi="Times New Roman"/>
        </w:rPr>
        <w:t xml:space="preserve">Maternal socioeconomic status was measured using a pregnancy household assets scale reflecting whether </w:t>
      </w:r>
      <w:r w:rsidRPr="002B10FA">
        <w:rPr>
          <w:rFonts w:ascii="Times New Roman" w:hAnsi="Times New Roman"/>
        </w:rPr>
        <w:t xml:space="preserve">the family had electricity, </w:t>
      </w:r>
      <w:r>
        <w:rPr>
          <w:rFonts w:ascii="Times New Roman" w:hAnsi="Times New Roman"/>
        </w:rPr>
        <w:t xml:space="preserve">owned </w:t>
      </w:r>
      <w:r w:rsidRPr="002B10FA">
        <w:rPr>
          <w:rFonts w:ascii="Times New Roman" w:hAnsi="Times New Roman"/>
        </w:rPr>
        <w:t xml:space="preserve">their </w:t>
      </w:r>
      <w:r>
        <w:rPr>
          <w:rFonts w:ascii="Times New Roman" w:hAnsi="Times New Roman"/>
        </w:rPr>
        <w:t>home</w:t>
      </w:r>
      <w:r w:rsidRPr="002B10FA">
        <w:rPr>
          <w:rFonts w:ascii="Times New Roman" w:hAnsi="Times New Roman"/>
        </w:rPr>
        <w:t xml:space="preserve">, </w:t>
      </w:r>
      <w:r>
        <w:rPr>
          <w:rFonts w:ascii="Times New Roman" w:hAnsi="Times New Roman"/>
        </w:rPr>
        <w:t xml:space="preserve">owned an </w:t>
      </w:r>
      <w:r w:rsidRPr="002B10FA">
        <w:rPr>
          <w:rFonts w:ascii="Times New Roman" w:hAnsi="Times New Roman"/>
        </w:rPr>
        <w:t xml:space="preserve">air conditioner, refrigerator, TV, </w:t>
      </w:r>
      <w:proofErr w:type="gramStart"/>
      <w:r>
        <w:rPr>
          <w:rFonts w:ascii="Times New Roman" w:hAnsi="Times New Roman"/>
        </w:rPr>
        <w:t>vehicle</w:t>
      </w:r>
      <w:proofErr w:type="gramEnd"/>
      <w:r>
        <w:rPr>
          <w:rFonts w:ascii="Times New Roman" w:hAnsi="Times New Roman"/>
        </w:rPr>
        <w:t xml:space="preserve"> and </w:t>
      </w:r>
      <w:r w:rsidRPr="002B10FA">
        <w:rPr>
          <w:rFonts w:ascii="Times New Roman" w:hAnsi="Times New Roman"/>
        </w:rPr>
        <w:t xml:space="preserve">other </w:t>
      </w:r>
      <w:r>
        <w:rPr>
          <w:rFonts w:ascii="Times New Roman" w:hAnsi="Times New Roman"/>
        </w:rPr>
        <w:t>appliances assessed, and a measure of household income that tallies all sources of income within the household (Adair et al 2011)</w:t>
      </w:r>
      <w:commentRangeEnd w:id="3"/>
      <w:r w:rsidR="00301444">
        <w:rPr>
          <w:rStyle w:val="CommentReference"/>
        </w:rPr>
        <w:commentReference w:id="3"/>
      </w:r>
      <w:r>
        <w:rPr>
          <w:rFonts w:ascii="Times New Roman" w:hAnsi="Times New Roman"/>
        </w:rPr>
        <w:t>. Because women were enrolled in the birth outcome sub-study after they were pregnant, we used height and weight measurements collected during prior surveys to estimate pre-pregnancy BMI. We used 2009 BMI when available, and then used 2007 and 2005 data as necessary. Under the assumption that women will tend to maintain a stable position within the population BMI distribution even as the population mean increases with age, we converted all BMIs to age-specific within-sample Z-scores before pooling into a single pre-pregnancy BMI variable. Supporting the validity of this approach, the correlation between Z-scores for BMI measured in 2005 and 2009 was very high (r=0.84).</w:t>
      </w:r>
    </w:p>
    <w:p w14:paraId="5DA11061" w14:textId="6116877C" w:rsidR="006D38E8" w:rsidRPr="002A7F0E" w:rsidRDefault="006D38E8" w:rsidP="006D38E8">
      <w:pPr>
        <w:spacing w:after="120" w:line="480" w:lineRule="auto"/>
        <w:rPr>
          <w:rFonts w:ascii="Times New Roman" w:hAnsi="Times New Roman"/>
          <w:i/>
        </w:rPr>
      </w:pPr>
      <w:r>
        <w:rPr>
          <w:rFonts w:ascii="Times New Roman" w:hAnsi="Times New Roman"/>
          <w:i/>
        </w:rPr>
        <w:lastRenderedPageBreak/>
        <w:t xml:space="preserve">Genome-wide DNA methylation analysis </w:t>
      </w:r>
    </w:p>
    <w:p w14:paraId="618171DC" w14:textId="51B650E2" w:rsidR="006D38E8" w:rsidRPr="00626932" w:rsidRDefault="006D38E8" w:rsidP="00301444">
      <w:pPr>
        <w:tabs>
          <w:tab w:val="left" w:pos="0"/>
          <w:tab w:val="left" w:pos="720"/>
          <w:tab w:val="decimal" w:pos="5580"/>
        </w:tabs>
        <w:spacing w:line="480" w:lineRule="auto"/>
        <w:rPr>
          <w:rFonts w:ascii="Times New Roman" w:hAnsi="Times New Roman"/>
        </w:rPr>
      </w:pPr>
      <w:r w:rsidRPr="002A7F0E" w:rsidDel="00605D37">
        <w:rPr>
          <w:rFonts w:ascii="Times New Roman" w:hAnsi="Times New Roman"/>
          <w:b/>
          <w:color w:val="FF0000"/>
        </w:rPr>
        <w:t xml:space="preserve"> </w:t>
      </w:r>
      <w:r w:rsidR="00301444">
        <w:rPr>
          <w:rFonts w:ascii="Times New Roman" w:hAnsi="Times New Roman"/>
          <w:b/>
          <w:color w:val="FF0000"/>
        </w:rPr>
        <w:tab/>
      </w:r>
      <w:r w:rsidR="00301444" w:rsidRPr="00301444">
        <w:rPr>
          <w:rFonts w:ascii="Times New Roman" w:hAnsi="Times New Roman"/>
          <w:bCs/>
        </w:rPr>
        <w:t xml:space="preserve">DNA was extracted from whole blood and assayed for DNA methylation by the UCLA Neurosciences Genomics Core using the Illumina Infinium HumanMethylation450 </w:t>
      </w:r>
      <w:proofErr w:type="spellStart"/>
      <w:r w:rsidR="00301444" w:rsidRPr="00301444">
        <w:rPr>
          <w:rFonts w:ascii="Times New Roman" w:hAnsi="Times New Roman"/>
          <w:bCs/>
        </w:rPr>
        <w:t>BeadChip</w:t>
      </w:r>
      <w:proofErr w:type="spellEnd"/>
      <w:r w:rsidR="00301444" w:rsidRPr="00301444">
        <w:rPr>
          <w:rFonts w:ascii="Times New Roman" w:hAnsi="Times New Roman"/>
          <w:bCs/>
        </w:rPr>
        <w:t xml:space="preserve"> (Illumina, Inc., San Diego, CA; 485, 577 CpG sites). DNA methylation data were pre-processed as per standard protocols.</w:t>
      </w:r>
    </w:p>
    <w:p w14:paraId="7AF26B20" w14:textId="1313F004" w:rsidR="006D38E8" w:rsidRDefault="006D38E8" w:rsidP="006D38E8">
      <w:pPr>
        <w:spacing w:line="480" w:lineRule="auto"/>
        <w:rPr>
          <w:rFonts w:ascii="Times New Roman" w:hAnsi="Times New Roman"/>
          <w:i/>
        </w:rPr>
      </w:pPr>
      <w:r>
        <w:rPr>
          <w:rFonts w:ascii="Times New Roman" w:hAnsi="Times New Roman"/>
          <w:i/>
        </w:rPr>
        <w:t>Calculation of epigenetic clocks</w:t>
      </w:r>
    </w:p>
    <w:p w14:paraId="69C72805" w14:textId="638B5557" w:rsidR="006D38E8" w:rsidRPr="00301444" w:rsidRDefault="00301444" w:rsidP="00301444">
      <w:pPr>
        <w:spacing w:line="480" w:lineRule="auto"/>
        <w:rPr>
          <w:rFonts w:ascii="Times New Roman" w:hAnsi="Times New Roman"/>
          <w:iCs/>
        </w:rPr>
      </w:pPr>
      <w:ins w:id="4" w:author="Raviraj Jayanta Rege" w:date="2021-09-09T11:47:00Z">
        <w:r>
          <w:rPr>
            <w:rFonts w:ascii="Times New Roman" w:hAnsi="Times New Roman"/>
            <w:iCs/>
          </w:rPr>
          <w:tab/>
        </w:r>
      </w:ins>
      <w:r>
        <w:rPr>
          <w:rFonts w:ascii="Times New Roman" w:hAnsi="Times New Roman"/>
          <w:iCs/>
        </w:rPr>
        <w:t xml:space="preserve">The epigenetic age of the mothers emanating from their blood sample was calculated using previously established methods (cite later) and algorithms through the online DNA methylation calculator. The four primary epigenetic clocks were </w:t>
      </w:r>
      <w:r w:rsidRPr="00301444">
        <w:rPr>
          <w:rFonts w:ascii="Times New Roman" w:hAnsi="Times New Roman"/>
          <w:i/>
        </w:rPr>
        <w:t xml:space="preserve">intrinsic epigenetic age acceleration (IEAA), </w:t>
      </w:r>
      <w:proofErr w:type="spellStart"/>
      <w:r w:rsidRPr="00301444">
        <w:rPr>
          <w:rFonts w:ascii="Times New Roman" w:hAnsi="Times New Roman"/>
          <w:i/>
        </w:rPr>
        <w:t>extrinstic</w:t>
      </w:r>
      <w:proofErr w:type="spellEnd"/>
      <w:r w:rsidRPr="00301444">
        <w:rPr>
          <w:rFonts w:ascii="Times New Roman" w:hAnsi="Times New Roman"/>
          <w:i/>
        </w:rPr>
        <w:t xml:space="preserve"> epigenetic age acceleration (EEAA), phenotypic epigenetic age acceleration (PEAA), and </w:t>
      </w:r>
      <w:proofErr w:type="spellStart"/>
      <w:r>
        <w:rPr>
          <w:rFonts w:ascii="Times New Roman" w:hAnsi="Times New Roman"/>
          <w:i/>
        </w:rPr>
        <w:t>GrimAgeAccel</w:t>
      </w:r>
      <w:proofErr w:type="spellEnd"/>
      <w:r>
        <w:rPr>
          <w:rFonts w:ascii="Times New Roman" w:hAnsi="Times New Roman"/>
          <w:iCs/>
        </w:rPr>
        <w:t xml:space="preserve">. </w:t>
      </w:r>
      <w:r>
        <w:rPr>
          <w:rFonts w:ascii="Times New Roman" w:hAnsi="Times New Roman"/>
          <w:i/>
        </w:rPr>
        <w:t>IEAA</w:t>
      </w:r>
      <w:r>
        <w:rPr>
          <w:rFonts w:ascii="Times New Roman" w:hAnsi="Times New Roman"/>
          <w:iCs/>
        </w:rPr>
        <w:t xml:space="preserve"> examines the intrinsic biological age of immune cells but does not depend on age-related changes in immune cells in the blood. </w:t>
      </w:r>
      <w:r>
        <w:rPr>
          <w:rFonts w:ascii="Times New Roman" w:hAnsi="Times New Roman"/>
          <w:i/>
        </w:rPr>
        <w:t>EEAA</w:t>
      </w:r>
      <w:r>
        <w:rPr>
          <w:rFonts w:ascii="Times New Roman" w:hAnsi="Times New Roman"/>
          <w:iCs/>
        </w:rPr>
        <w:t xml:space="preserve"> captures immune cell biological age due to both intrinsic immune cell age and changes in immune cell populations in the blood. </w:t>
      </w:r>
      <w:r>
        <w:rPr>
          <w:rFonts w:ascii="Times New Roman" w:hAnsi="Times New Roman"/>
          <w:i/>
        </w:rPr>
        <w:t>PEAA</w:t>
      </w:r>
      <w:r>
        <w:rPr>
          <w:rFonts w:ascii="Times New Roman" w:hAnsi="Times New Roman"/>
          <w:iCs/>
        </w:rPr>
        <w:t xml:space="preserve"> is determined using the Levine Method, which uses sites selected due to associations with phenotypic age indicators and chronological age. </w:t>
      </w:r>
      <w:proofErr w:type="spellStart"/>
      <w:r>
        <w:rPr>
          <w:rFonts w:ascii="Times New Roman" w:hAnsi="Times New Roman"/>
          <w:i/>
        </w:rPr>
        <w:t>GrimAgeAccel</w:t>
      </w:r>
      <w:proofErr w:type="spellEnd"/>
      <w:r>
        <w:rPr>
          <w:rFonts w:ascii="Times New Roman" w:hAnsi="Times New Roman"/>
          <w:iCs/>
        </w:rPr>
        <w:t xml:space="preserve"> is a marker enriched for DNA methylation sites that are surrogate markers for blood plasma proteins related to mortality. </w:t>
      </w:r>
      <w:proofErr w:type="spellStart"/>
      <w:r w:rsidRPr="00301444">
        <w:rPr>
          <w:rFonts w:ascii="Times New Roman" w:hAnsi="Times New Roman"/>
          <w:iCs/>
        </w:rPr>
        <w:t>DNAm</w:t>
      </w:r>
      <w:proofErr w:type="spellEnd"/>
      <w:r w:rsidRPr="00301444">
        <w:rPr>
          <w:rFonts w:ascii="Times New Roman" w:hAnsi="Times New Roman"/>
          <w:iCs/>
        </w:rPr>
        <w:t xml:space="preserve"> PAI-1, </w:t>
      </w:r>
      <w:proofErr w:type="spellStart"/>
      <w:r w:rsidRPr="00301444">
        <w:rPr>
          <w:rFonts w:ascii="Times New Roman" w:hAnsi="Times New Roman"/>
          <w:iCs/>
        </w:rPr>
        <w:t>DNAm</w:t>
      </w:r>
      <w:proofErr w:type="spellEnd"/>
      <w:r w:rsidRPr="00301444">
        <w:rPr>
          <w:rFonts w:ascii="Times New Roman" w:hAnsi="Times New Roman"/>
          <w:iCs/>
        </w:rPr>
        <w:t xml:space="preserve"> ADM,</w:t>
      </w:r>
      <w:r>
        <w:rPr>
          <w:rFonts w:ascii="Times New Roman" w:hAnsi="Times New Roman"/>
          <w:iCs/>
        </w:rPr>
        <w:t xml:space="preserve"> </w:t>
      </w:r>
      <w:proofErr w:type="spellStart"/>
      <w:r w:rsidRPr="00301444">
        <w:rPr>
          <w:rFonts w:ascii="Times New Roman" w:hAnsi="Times New Roman"/>
          <w:iCs/>
        </w:rPr>
        <w:t>DNAm</w:t>
      </w:r>
      <w:proofErr w:type="spellEnd"/>
      <w:r w:rsidRPr="00301444">
        <w:rPr>
          <w:rFonts w:ascii="Times New Roman" w:hAnsi="Times New Roman"/>
          <w:iCs/>
        </w:rPr>
        <w:t xml:space="preserve">, B2M, </w:t>
      </w:r>
      <w:proofErr w:type="spellStart"/>
      <w:r w:rsidRPr="00301444">
        <w:rPr>
          <w:rFonts w:ascii="Times New Roman" w:hAnsi="Times New Roman"/>
          <w:iCs/>
        </w:rPr>
        <w:t>DNAm</w:t>
      </w:r>
      <w:proofErr w:type="spellEnd"/>
      <w:r w:rsidRPr="00301444">
        <w:rPr>
          <w:rFonts w:ascii="Times New Roman" w:hAnsi="Times New Roman"/>
          <w:iCs/>
        </w:rPr>
        <w:t xml:space="preserve"> cystatin C, </w:t>
      </w:r>
      <w:proofErr w:type="spellStart"/>
      <w:r w:rsidRPr="00301444">
        <w:rPr>
          <w:rFonts w:ascii="Times New Roman" w:hAnsi="Times New Roman"/>
          <w:iCs/>
        </w:rPr>
        <w:t>DNAm</w:t>
      </w:r>
      <w:proofErr w:type="spellEnd"/>
      <w:r w:rsidRPr="00301444">
        <w:rPr>
          <w:rFonts w:ascii="Times New Roman" w:hAnsi="Times New Roman"/>
          <w:iCs/>
        </w:rPr>
        <w:t xml:space="preserve"> </w:t>
      </w:r>
      <w:r>
        <w:rPr>
          <w:rFonts w:ascii="Times New Roman" w:hAnsi="Times New Roman"/>
          <w:iCs/>
        </w:rPr>
        <w:t>G</w:t>
      </w:r>
      <w:r w:rsidRPr="00301444">
        <w:rPr>
          <w:rFonts w:ascii="Times New Roman" w:hAnsi="Times New Roman"/>
          <w:iCs/>
        </w:rPr>
        <w:t xml:space="preserve">DF, </w:t>
      </w:r>
      <w:proofErr w:type="spellStart"/>
      <w:r w:rsidRPr="00301444">
        <w:rPr>
          <w:rFonts w:ascii="Times New Roman" w:hAnsi="Times New Roman"/>
          <w:iCs/>
        </w:rPr>
        <w:t>DNAm</w:t>
      </w:r>
      <w:proofErr w:type="spellEnd"/>
      <w:r w:rsidRPr="00301444">
        <w:rPr>
          <w:rFonts w:ascii="Times New Roman" w:hAnsi="Times New Roman"/>
          <w:iCs/>
        </w:rPr>
        <w:t xml:space="preserve"> leptin, </w:t>
      </w:r>
      <w:proofErr w:type="spellStart"/>
      <w:r w:rsidRPr="00301444">
        <w:rPr>
          <w:rFonts w:ascii="Times New Roman" w:hAnsi="Times New Roman"/>
          <w:iCs/>
        </w:rPr>
        <w:t>DNAm</w:t>
      </w:r>
      <w:proofErr w:type="spellEnd"/>
      <w:r w:rsidRPr="00301444">
        <w:rPr>
          <w:rFonts w:ascii="Times New Roman" w:hAnsi="Times New Roman"/>
          <w:iCs/>
        </w:rPr>
        <w:t xml:space="preserve"> TIMP1, and </w:t>
      </w:r>
      <w:proofErr w:type="spellStart"/>
      <w:r w:rsidRPr="00301444">
        <w:rPr>
          <w:rFonts w:ascii="Times New Roman" w:hAnsi="Times New Roman"/>
          <w:iCs/>
        </w:rPr>
        <w:t>DNAm</w:t>
      </w:r>
      <w:proofErr w:type="spellEnd"/>
      <w:r w:rsidRPr="00301444">
        <w:rPr>
          <w:rFonts w:ascii="Times New Roman" w:hAnsi="Times New Roman"/>
          <w:iCs/>
        </w:rPr>
        <w:t xml:space="preserve"> smoking pack years </w:t>
      </w:r>
      <w:r>
        <w:rPr>
          <w:rFonts w:ascii="Times New Roman" w:hAnsi="Times New Roman"/>
          <w:iCs/>
        </w:rPr>
        <w:t xml:space="preserve">serve as these </w:t>
      </w:r>
      <w:r w:rsidRPr="00301444">
        <w:rPr>
          <w:rFonts w:ascii="Times New Roman" w:hAnsi="Times New Roman"/>
          <w:iCs/>
        </w:rPr>
        <w:t xml:space="preserve">surrogate DNA methylation </w:t>
      </w:r>
      <w:r>
        <w:rPr>
          <w:rFonts w:ascii="Times New Roman" w:hAnsi="Times New Roman"/>
          <w:iCs/>
        </w:rPr>
        <w:t>markers.</w:t>
      </w:r>
    </w:p>
    <w:p w14:paraId="3DF9DC70" w14:textId="4104A1FC" w:rsidR="006D38E8" w:rsidRPr="002A7F0E" w:rsidRDefault="006D38E8" w:rsidP="006D38E8">
      <w:pPr>
        <w:spacing w:line="480" w:lineRule="auto"/>
        <w:rPr>
          <w:rFonts w:ascii="Times New Roman" w:hAnsi="Times New Roman"/>
          <w:i/>
        </w:rPr>
      </w:pPr>
      <w:r w:rsidRPr="002A7F0E">
        <w:rPr>
          <w:rFonts w:ascii="Times New Roman" w:hAnsi="Times New Roman"/>
          <w:i/>
        </w:rPr>
        <w:t xml:space="preserve">Statistical analysis </w:t>
      </w:r>
    </w:p>
    <w:p w14:paraId="358A9486" w14:textId="0BFD028B" w:rsidR="006D38E8" w:rsidRDefault="006D38E8" w:rsidP="006D38E8">
      <w:pPr>
        <w:widowControl w:val="0"/>
        <w:autoSpaceDE w:val="0"/>
        <w:autoSpaceDN w:val="0"/>
        <w:adjustRightInd w:val="0"/>
        <w:spacing w:line="480" w:lineRule="auto"/>
        <w:ind w:firstLine="720"/>
        <w:rPr>
          <w:rFonts w:ascii="Times New Roman" w:hAnsi="Times New Roman"/>
        </w:rPr>
      </w:pPr>
      <w:r w:rsidRPr="002A7F0E">
        <w:rPr>
          <w:rFonts w:ascii="Times New Roman" w:hAnsi="Times New Roman"/>
        </w:rPr>
        <w:t>All statistical analys</w:t>
      </w:r>
      <w:r>
        <w:rPr>
          <w:rFonts w:ascii="Times New Roman" w:hAnsi="Times New Roman"/>
        </w:rPr>
        <w:t xml:space="preserve">es were conducted using </w:t>
      </w:r>
      <w:r w:rsidR="00301444">
        <w:rPr>
          <w:rFonts w:ascii="Times New Roman" w:hAnsi="Times New Roman"/>
        </w:rPr>
        <w:t>R</w:t>
      </w:r>
      <w:r w:rsidRPr="002A7F0E">
        <w:rPr>
          <w:rFonts w:ascii="Times New Roman" w:hAnsi="Times New Roman"/>
        </w:rPr>
        <w:t xml:space="preserve">.  </w:t>
      </w:r>
      <w:r>
        <w:rPr>
          <w:rFonts w:ascii="Times New Roman" w:hAnsi="Times New Roman"/>
        </w:rPr>
        <w:t xml:space="preserve">We ran a sequence of multivariate </w:t>
      </w:r>
      <w:r w:rsidR="00301444">
        <w:rPr>
          <w:rFonts w:ascii="Times New Roman" w:hAnsi="Times New Roman"/>
        </w:rPr>
        <w:t xml:space="preserve">linear </w:t>
      </w:r>
      <w:r>
        <w:rPr>
          <w:rFonts w:ascii="Times New Roman" w:hAnsi="Times New Roman"/>
        </w:rPr>
        <w:t xml:space="preserve">regression models designed to assess relationships between </w:t>
      </w:r>
      <w:r w:rsidR="00D83F08">
        <w:rPr>
          <w:rFonts w:ascii="Times New Roman" w:hAnsi="Times New Roman"/>
        </w:rPr>
        <w:t>two</w:t>
      </w:r>
      <w:r w:rsidR="00301444">
        <w:rPr>
          <w:rFonts w:ascii="Times New Roman" w:hAnsi="Times New Roman"/>
        </w:rPr>
        <w:t xml:space="preserve"> fetal outcomes (</w:t>
      </w:r>
      <w:r w:rsidR="00D83F08">
        <w:rPr>
          <w:rFonts w:ascii="Times New Roman" w:hAnsi="Times New Roman"/>
        </w:rPr>
        <w:t xml:space="preserve">gestational age and </w:t>
      </w:r>
      <w:r w:rsidR="00301444">
        <w:rPr>
          <w:rFonts w:ascii="Times New Roman" w:hAnsi="Times New Roman"/>
        </w:rPr>
        <w:t>measured weight</w:t>
      </w:r>
      <w:r w:rsidR="00D83F08">
        <w:rPr>
          <w:rFonts w:ascii="Times New Roman" w:hAnsi="Times New Roman"/>
        </w:rPr>
        <w:t xml:space="preserve"> after birth)</w:t>
      </w:r>
      <w:r w:rsidR="00301444">
        <w:rPr>
          <w:rFonts w:ascii="Times" w:hAnsi="Times"/>
        </w:rPr>
        <w:t xml:space="preserve"> and the previously epigenetic age indices</w:t>
      </w:r>
      <w:r w:rsidRPr="00632DDF">
        <w:rPr>
          <w:rFonts w:ascii="Times" w:hAnsi="Times"/>
        </w:rPr>
        <w:t xml:space="preserve">. Models predicting </w:t>
      </w:r>
      <w:r w:rsidRPr="00632DDF">
        <w:rPr>
          <w:rFonts w:ascii="Times" w:hAnsi="Times"/>
        </w:rPr>
        <w:lastRenderedPageBreak/>
        <w:t xml:space="preserve">postnatal outcomes were adjusted for days after birth of anthropometry measurement, </w:t>
      </w:r>
      <w:r w:rsidR="00301444">
        <w:rPr>
          <w:rFonts w:ascii="Times" w:hAnsi="Times"/>
        </w:rPr>
        <w:t xml:space="preserve">gestational age at birth, </w:t>
      </w:r>
      <w:r w:rsidRPr="00632DDF">
        <w:rPr>
          <w:rFonts w:ascii="Times" w:hAnsi="Times"/>
        </w:rPr>
        <w:t xml:space="preserve">offspring gender, </w:t>
      </w:r>
      <w:r w:rsidR="00301444">
        <w:rPr>
          <w:rFonts w:ascii="Times" w:hAnsi="Times"/>
        </w:rPr>
        <w:t>socioeconomic status, and pre-pregnancy BMI z-scores</w:t>
      </w:r>
      <w:r w:rsidRPr="00632DDF">
        <w:rPr>
          <w:rFonts w:ascii="Times" w:hAnsi="Times"/>
        </w:rPr>
        <w:t xml:space="preserve">.  </w:t>
      </w:r>
    </w:p>
    <w:p w14:paraId="0B238ED5" w14:textId="77777777" w:rsidR="0095762D" w:rsidRDefault="0095762D"/>
    <w:p w14:paraId="084D219E" w14:textId="77777777" w:rsidR="0095762D" w:rsidRDefault="0095762D"/>
    <w:p w14:paraId="7715B5BE" w14:textId="400E6426" w:rsidR="00867907" w:rsidRDefault="00F37B1F">
      <w:fldSimple w:instr=" ADDIN EN.REFLIST "/>
      <w:bookmarkEnd w:id="0"/>
    </w:p>
    <w:sectPr w:rsidR="0086790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viraj Jayanta Rege" w:date="2021-08-24T11:49:00Z" w:initials="RJR">
    <w:p w14:paraId="11276EFE" w14:textId="48403DA3" w:rsidR="00AB63AA" w:rsidRDefault="00AB63AA">
      <w:pPr>
        <w:pStyle w:val="CommentText"/>
      </w:pPr>
      <w:r>
        <w:rPr>
          <w:rStyle w:val="CommentReference"/>
        </w:rPr>
        <w:annotationRef/>
      </w:r>
      <w:r w:rsidR="008F5F94">
        <w:t>Calen – might need your help on this</w:t>
      </w:r>
    </w:p>
  </w:comment>
  <w:comment w:id="2" w:author="Raviraj Jayanta Rege" w:date="2021-08-24T11:50:00Z" w:initials="RJR">
    <w:p w14:paraId="6D8288C0" w14:textId="40B42358" w:rsidR="00AB63AA" w:rsidRDefault="00AB63AA">
      <w:pPr>
        <w:pStyle w:val="CommentText"/>
      </w:pPr>
      <w:r>
        <w:rPr>
          <w:rStyle w:val="CommentReference"/>
        </w:rPr>
        <w:annotationRef/>
      </w:r>
      <w:r>
        <w:t>confirm this number</w:t>
      </w:r>
    </w:p>
  </w:comment>
  <w:comment w:id="3" w:author="Raviraj Jayanta Rege" w:date="2021-09-09T11:32:00Z" w:initials="RJR">
    <w:p w14:paraId="428ABEBE" w14:textId="5496496B" w:rsidR="00301444" w:rsidRDefault="00301444">
      <w:pPr>
        <w:pStyle w:val="CommentText"/>
      </w:pPr>
      <w:r>
        <w:rPr>
          <w:rStyle w:val="CommentReference"/>
        </w:rPr>
        <w:annotationRef/>
      </w:r>
      <w:r>
        <w:t>is this how SES was measured?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276EFE" w15:done="0"/>
  <w15:commentEx w15:paraId="6D8288C0" w15:done="0"/>
  <w15:commentEx w15:paraId="428ABE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F5B50" w16cex:dateUtc="2021-08-24T16:49:00Z"/>
  <w16cex:commentExtensible w16cex:durableId="24CF5B80" w16cex:dateUtc="2021-08-24T16:50:00Z"/>
  <w16cex:commentExtensible w16cex:durableId="24E46F49" w16cex:dateUtc="2021-09-09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276EFE" w16cid:durableId="24CF5B50"/>
  <w16cid:commentId w16cid:paraId="6D8288C0" w16cid:durableId="24CF5B80"/>
  <w16cid:commentId w16cid:paraId="428ABEBE" w16cid:durableId="24E46F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viraj Jayanta Rege">
    <w15:presenceInfo w15:providerId="None" w15:userId="Raviraj Jayanta Re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6D38E8"/>
    <w:rsid w:val="00061E24"/>
    <w:rsid w:val="001047BF"/>
    <w:rsid w:val="0019199C"/>
    <w:rsid w:val="00242CFB"/>
    <w:rsid w:val="002C078C"/>
    <w:rsid w:val="00301444"/>
    <w:rsid w:val="003065D4"/>
    <w:rsid w:val="00340A15"/>
    <w:rsid w:val="006A532B"/>
    <w:rsid w:val="006D38E8"/>
    <w:rsid w:val="00722405"/>
    <w:rsid w:val="008F5F94"/>
    <w:rsid w:val="0095762D"/>
    <w:rsid w:val="009F603C"/>
    <w:rsid w:val="00AB63AA"/>
    <w:rsid w:val="00B118B2"/>
    <w:rsid w:val="00BA1E71"/>
    <w:rsid w:val="00C958F2"/>
    <w:rsid w:val="00CF3145"/>
    <w:rsid w:val="00D22CDA"/>
    <w:rsid w:val="00D83F08"/>
    <w:rsid w:val="00E57002"/>
    <w:rsid w:val="00F37B1F"/>
    <w:rsid w:val="00F8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0AFD"/>
  <w15:chartTrackingRefBased/>
  <w15:docId w15:val="{7670FBE2-729B-4418-BB35-4BA8916A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8E8"/>
    <w:pPr>
      <w:spacing w:after="0" w:line="240" w:lineRule="auto"/>
    </w:pPr>
    <w:rPr>
      <w:rFonts w:ascii="Cambria" w:eastAsia="Cambria" w:hAnsi="Cambria"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D38E8"/>
    <w:rPr>
      <w:sz w:val="16"/>
      <w:szCs w:val="16"/>
    </w:rPr>
  </w:style>
  <w:style w:type="paragraph" w:styleId="CommentText">
    <w:name w:val="annotation text"/>
    <w:basedOn w:val="Normal"/>
    <w:link w:val="CommentTextChar"/>
    <w:uiPriority w:val="99"/>
    <w:semiHidden/>
    <w:unhideWhenUsed/>
    <w:rsid w:val="006D38E8"/>
    <w:rPr>
      <w:sz w:val="20"/>
      <w:szCs w:val="20"/>
    </w:rPr>
  </w:style>
  <w:style w:type="character" w:customStyle="1" w:styleId="CommentTextChar">
    <w:name w:val="Comment Text Char"/>
    <w:basedOn w:val="DefaultParagraphFont"/>
    <w:link w:val="CommentText"/>
    <w:uiPriority w:val="99"/>
    <w:semiHidden/>
    <w:rsid w:val="006D38E8"/>
    <w:rPr>
      <w:rFonts w:ascii="Cambria" w:eastAsia="Cambria" w:hAnsi="Cambria" w:cs="Times New Roman"/>
      <w:sz w:val="20"/>
      <w:szCs w:val="20"/>
    </w:rPr>
  </w:style>
  <w:style w:type="paragraph" w:styleId="CommentSubject">
    <w:name w:val="annotation subject"/>
    <w:basedOn w:val="CommentText"/>
    <w:next w:val="CommentText"/>
    <w:link w:val="CommentSubjectChar"/>
    <w:uiPriority w:val="99"/>
    <w:semiHidden/>
    <w:unhideWhenUsed/>
    <w:rsid w:val="006D38E8"/>
    <w:rPr>
      <w:b/>
      <w:bCs/>
    </w:rPr>
  </w:style>
  <w:style w:type="character" w:customStyle="1" w:styleId="CommentSubjectChar">
    <w:name w:val="Comment Subject Char"/>
    <w:basedOn w:val="CommentTextChar"/>
    <w:link w:val="CommentSubject"/>
    <w:uiPriority w:val="99"/>
    <w:semiHidden/>
    <w:rsid w:val="006D38E8"/>
    <w:rPr>
      <w:rFonts w:ascii="Cambria" w:eastAsia="Cambria" w:hAnsi="Cambria" w:cs="Times New Roman"/>
      <w:b/>
      <w:bCs/>
      <w:sz w:val="20"/>
      <w:szCs w:val="20"/>
    </w:rPr>
  </w:style>
  <w:style w:type="paragraph" w:customStyle="1" w:styleId="EndNoteBibliographyTitle">
    <w:name w:val="EndNote Bibliography Title"/>
    <w:basedOn w:val="Normal"/>
    <w:link w:val="EndNoteBibliographyTitleChar"/>
    <w:rsid w:val="0095762D"/>
    <w:pPr>
      <w:jc w:val="center"/>
    </w:pPr>
    <w:rPr>
      <w:noProof/>
    </w:rPr>
  </w:style>
  <w:style w:type="character" w:customStyle="1" w:styleId="EndNoteBibliographyTitleChar">
    <w:name w:val="EndNote Bibliography Title Char"/>
    <w:basedOn w:val="DefaultParagraphFont"/>
    <w:link w:val="EndNoteBibliographyTitle"/>
    <w:rsid w:val="0095762D"/>
    <w:rPr>
      <w:rFonts w:ascii="Cambria" w:eastAsia="Cambria" w:hAnsi="Cambria" w:cs="Times New Roman"/>
      <w:noProof/>
      <w:sz w:val="24"/>
      <w:szCs w:val="24"/>
    </w:rPr>
  </w:style>
  <w:style w:type="paragraph" w:customStyle="1" w:styleId="EndNoteBibliography">
    <w:name w:val="EndNote Bibliography"/>
    <w:basedOn w:val="Normal"/>
    <w:link w:val="EndNoteBibliographyChar"/>
    <w:rsid w:val="0095762D"/>
    <w:rPr>
      <w:noProof/>
    </w:rPr>
  </w:style>
  <w:style w:type="character" w:customStyle="1" w:styleId="EndNoteBibliographyChar">
    <w:name w:val="EndNote Bibliography Char"/>
    <w:basedOn w:val="DefaultParagraphFont"/>
    <w:link w:val="EndNoteBibliography"/>
    <w:rsid w:val="0095762D"/>
    <w:rPr>
      <w:rFonts w:ascii="Cambria" w:eastAsia="Cambria" w:hAnsi="Cambria"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4</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 Kuzawa</dc:creator>
  <cp:keywords/>
  <dc:description/>
  <cp:lastModifiedBy>Raviraj Jayanta Rege</cp:lastModifiedBy>
  <cp:revision>7</cp:revision>
  <dcterms:created xsi:type="dcterms:W3CDTF">2021-09-09T17:06:00Z</dcterms:created>
  <dcterms:modified xsi:type="dcterms:W3CDTF">2021-09-17T09:20:00Z</dcterms:modified>
</cp:coreProperties>
</file>